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E767C" w14:textId="77777777" w:rsidR="000708B3" w:rsidRPr="00B0541B" w:rsidRDefault="000708B3" w:rsidP="00D9510C">
      <w:pPr>
        <w:spacing w:line="480" w:lineRule="auto"/>
        <w:jc w:val="center"/>
        <w:rPr>
          <w:rFonts w:cstheme="minorHAnsi"/>
          <w:b/>
          <w:bCs/>
          <w:color w:val="000000" w:themeColor="text1"/>
          <w:sz w:val="24"/>
          <w:szCs w:val="24"/>
          <w:shd w:val="clear" w:color="auto" w:fill="FFFFFF"/>
        </w:rPr>
      </w:pPr>
      <w:r w:rsidRPr="00B0541B">
        <w:rPr>
          <w:rFonts w:cstheme="minorHAnsi"/>
          <w:b/>
          <w:bCs/>
          <w:color w:val="000000" w:themeColor="text1"/>
          <w:sz w:val="24"/>
          <w:szCs w:val="24"/>
          <w:shd w:val="clear" w:color="auto" w:fill="FFFFFF"/>
        </w:rPr>
        <w:t>Triggers of Thyroid Cancer Diagnosis: A Systematic Review and Meta-analysis.</w:t>
      </w:r>
    </w:p>
    <w:p w14:paraId="20345FB2" w14:textId="6B06DFB6" w:rsidR="005B4D17" w:rsidRPr="009B5566" w:rsidRDefault="00DC216B" w:rsidP="00DC216B">
      <w:pPr>
        <w:spacing w:line="480" w:lineRule="auto"/>
        <w:rPr>
          <w:rFonts w:cstheme="minorHAnsi"/>
          <w:sz w:val="24"/>
          <w:szCs w:val="24"/>
          <w:vertAlign w:val="superscript"/>
          <w:lang w:val="es-EC"/>
        </w:rPr>
      </w:pPr>
      <w:r w:rsidRPr="009B5566">
        <w:rPr>
          <w:rFonts w:cstheme="minorHAnsi"/>
          <w:sz w:val="24"/>
          <w:szCs w:val="24"/>
          <w:lang w:val="es-EC"/>
        </w:rPr>
        <w:t>Eddy Lincango-Naranjo</w:t>
      </w:r>
      <w:r w:rsidRPr="009B5566">
        <w:rPr>
          <w:rFonts w:cstheme="minorHAnsi"/>
          <w:sz w:val="24"/>
          <w:szCs w:val="24"/>
          <w:vertAlign w:val="superscript"/>
          <w:lang w:val="es-EC"/>
        </w:rPr>
        <w:t>1,3,11#</w:t>
      </w:r>
      <w:r w:rsidRPr="009B5566">
        <w:rPr>
          <w:rFonts w:cstheme="minorHAnsi"/>
          <w:sz w:val="24"/>
          <w:szCs w:val="24"/>
          <w:lang w:val="es-EC"/>
        </w:rPr>
        <w:t>, Paola Solis-Pazmino, MD</w:t>
      </w:r>
      <w:r w:rsidRPr="009B5566">
        <w:rPr>
          <w:rFonts w:cstheme="minorHAnsi"/>
          <w:sz w:val="24"/>
          <w:szCs w:val="24"/>
          <w:vertAlign w:val="superscript"/>
          <w:lang w:val="es-EC"/>
        </w:rPr>
        <w:t>1,3,4, 11#</w:t>
      </w:r>
      <w:r w:rsidRPr="009B5566">
        <w:rPr>
          <w:rFonts w:cstheme="minorHAnsi"/>
          <w:sz w:val="24"/>
          <w:szCs w:val="24"/>
          <w:lang w:val="es-EC"/>
        </w:rPr>
        <w:t>, Omar El Kawkgi, MD</w:t>
      </w:r>
      <w:r w:rsidRPr="009B5566">
        <w:rPr>
          <w:rFonts w:cstheme="minorHAnsi"/>
          <w:sz w:val="24"/>
          <w:szCs w:val="24"/>
          <w:vertAlign w:val="superscript"/>
          <w:lang w:val="es-EC"/>
        </w:rPr>
        <w:t>1,2#</w:t>
      </w:r>
      <w:r w:rsidRPr="009B5566">
        <w:rPr>
          <w:rFonts w:cstheme="minorHAnsi"/>
          <w:sz w:val="24"/>
          <w:szCs w:val="24"/>
          <w:lang w:val="es-EC"/>
        </w:rPr>
        <w:t>, Jorge Salazar-Vega, MD</w:t>
      </w:r>
      <w:r w:rsidRPr="009B5566">
        <w:rPr>
          <w:rFonts w:cstheme="minorHAnsi"/>
          <w:sz w:val="24"/>
          <w:szCs w:val="24"/>
          <w:vertAlign w:val="superscript"/>
          <w:lang w:val="es-EC"/>
        </w:rPr>
        <w:t>5, 11</w:t>
      </w:r>
      <w:r w:rsidRPr="009B5566">
        <w:rPr>
          <w:rFonts w:cstheme="minorHAnsi"/>
          <w:sz w:val="24"/>
          <w:szCs w:val="24"/>
          <w:lang w:val="es-EC"/>
        </w:rPr>
        <w:t>, Cristhian Garcia, MD</w:t>
      </w:r>
      <w:r w:rsidRPr="009B5566">
        <w:rPr>
          <w:rFonts w:cstheme="minorHAnsi"/>
          <w:sz w:val="24"/>
          <w:szCs w:val="24"/>
          <w:vertAlign w:val="superscript"/>
          <w:lang w:val="es-EC"/>
        </w:rPr>
        <w:t>6, 11</w:t>
      </w:r>
      <w:r w:rsidRPr="009B5566">
        <w:rPr>
          <w:rFonts w:cstheme="minorHAnsi"/>
          <w:sz w:val="24"/>
          <w:szCs w:val="24"/>
          <w:lang w:val="es-EC"/>
        </w:rPr>
        <w:t>, Tannya Ledesma</w:t>
      </w:r>
      <w:r w:rsidRPr="009B5566">
        <w:rPr>
          <w:rFonts w:cstheme="minorHAnsi"/>
          <w:sz w:val="24"/>
          <w:szCs w:val="24"/>
          <w:vertAlign w:val="superscript"/>
          <w:lang w:val="es-EC"/>
        </w:rPr>
        <w:t>3, 11</w:t>
      </w:r>
      <w:r w:rsidRPr="009B5566">
        <w:rPr>
          <w:rFonts w:cstheme="minorHAnsi"/>
          <w:sz w:val="24"/>
          <w:szCs w:val="24"/>
          <w:lang w:val="es-EC"/>
        </w:rPr>
        <w:t>, Tatiana Rojas</w:t>
      </w:r>
      <w:r w:rsidRPr="009B5566">
        <w:rPr>
          <w:rFonts w:cstheme="minorHAnsi"/>
          <w:sz w:val="24"/>
          <w:szCs w:val="24"/>
          <w:vertAlign w:val="superscript"/>
          <w:lang w:val="es-EC"/>
        </w:rPr>
        <w:t>7, 11</w:t>
      </w:r>
      <w:r w:rsidRPr="009B5566">
        <w:rPr>
          <w:rFonts w:cstheme="minorHAnsi"/>
          <w:sz w:val="24"/>
          <w:szCs w:val="24"/>
          <w:lang w:val="es-EC"/>
        </w:rPr>
        <w:t>, Benjamin Alvarado-Mafla, MD</w:t>
      </w:r>
      <w:r w:rsidRPr="009B5566">
        <w:rPr>
          <w:rFonts w:cstheme="minorHAnsi"/>
          <w:sz w:val="24"/>
          <w:szCs w:val="24"/>
          <w:vertAlign w:val="superscript"/>
          <w:lang w:val="es-EC"/>
        </w:rPr>
        <w:t>3, 11</w:t>
      </w:r>
      <w:r w:rsidRPr="009B5566">
        <w:rPr>
          <w:rFonts w:cstheme="minorHAnsi"/>
          <w:sz w:val="24"/>
          <w:szCs w:val="24"/>
          <w:lang w:val="es-EC"/>
        </w:rPr>
        <w:t>, Geoffrey Young, MD</w:t>
      </w:r>
      <w:r w:rsidRPr="009B5566">
        <w:rPr>
          <w:rFonts w:cstheme="minorHAnsi"/>
          <w:sz w:val="24"/>
          <w:szCs w:val="24"/>
          <w:vertAlign w:val="superscript"/>
          <w:lang w:val="es-EC"/>
        </w:rPr>
        <w:t>8</w:t>
      </w:r>
      <w:r w:rsidRPr="009B5566">
        <w:rPr>
          <w:rFonts w:cstheme="minorHAnsi"/>
          <w:sz w:val="24"/>
          <w:szCs w:val="24"/>
          <w:lang w:val="es-EC"/>
        </w:rPr>
        <w:t>, Benzon Dy, MD</w:t>
      </w:r>
      <w:r w:rsidRPr="009B5566">
        <w:rPr>
          <w:rFonts w:cstheme="minorHAnsi"/>
          <w:sz w:val="24"/>
          <w:szCs w:val="24"/>
          <w:vertAlign w:val="superscript"/>
          <w:lang w:val="es-EC"/>
        </w:rPr>
        <w:t>9</w:t>
      </w:r>
      <w:r w:rsidRPr="009B5566">
        <w:rPr>
          <w:rFonts w:cstheme="minorHAnsi"/>
          <w:sz w:val="24"/>
          <w:szCs w:val="24"/>
          <w:lang w:val="es-EC"/>
        </w:rPr>
        <w:t xml:space="preserve">, Oscar </w:t>
      </w:r>
      <w:r w:rsidR="00856228" w:rsidRPr="009B5566">
        <w:rPr>
          <w:rFonts w:cstheme="minorHAnsi"/>
          <w:sz w:val="24"/>
          <w:szCs w:val="24"/>
          <w:lang w:val="es-EC"/>
        </w:rPr>
        <w:t>J.</w:t>
      </w:r>
      <w:r w:rsidRPr="009B5566">
        <w:rPr>
          <w:rFonts w:cstheme="minorHAnsi"/>
          <w:sz w:val="24"/>
          <w:szCs w:val="24"/>
          <w:lang w:val="es-EC"/>
        </w:rPr>
        <w:t xml:space="preserve"> Ponce, MD</w:t>
      </w:r>
      <w:r w:rsidRPr="009B5566">
        <w:rPr>
          <w:rFonts w:cstheme="minorHAnsi"/>
          <w:sz w:val="24"/>
          <w:szCs w:val="24"/>
          <w:vertAlign w:val="superscript"/>
          <w:lang w:val="es-EC"/>
        </w:rPr>
        <w:t>1,10, 11</w:t>
      </w:r>
      <w:r w:rsidR="00856228" w:rsidRPr="009B5566">
        <w:rPr>
          <w:rFonts w:cstheme="minorHAnsi"/>
          <w:sz w:val="24"/>
          <w:szCs w:val="24"/>
          <w:lang w:val="es-EC"/>
        </w:rPr>
        <w:t>, Juan P.</w:t>
      </w:r>
      <w:r w:rsidRPr="009B5566">
        <w:rPr>
          <w:rFonts w:cstheme="minorHAnsi"/>
          <w:sz w:val="24"/>
          <w:szCs w:val="24"/>
          <w:lang w:val="es-EC"/>
        </w:rPr>
        <w:t xml:space="preserve"> Brito, MD</w:t>
      </w:r>
      <w:r w:rsidRPr="009B5566">
        <w:rPr>
          <w:rFonts w:cstheme="minorHAnsi"/>
          <w:sz w:val="24"/>
          <w:szCs w:val="24"/>
          <w:vertAlign w:val="superscript"/>
          <w:lang w:val="es-EC"/>
        </w:rPr>
        <w:t>1,2, 11</w:t>
      </w:r>
    </w:p>
    <w:p w14:paraId="1447F1D4" w14:textId="77777777" w:rsidR="005B4D17" w:rsidRDefault="005B4D17" w:rsidP="00DC216B">
      <w:pPr>
        <w:spacing w:after="0" w:line="480" w:lineRule="auto"/>
        <w:jc w:val="both"/>
        <w:rPr>
          <w:rFonts w:cstheme="minorHAnsi"/>
          <w:sz w:val="24"/>
          <w:szCs w:val="24"/>
        </w:rPr>
      </w:pPr>
      <w:r w:rsidRPr="005B4D17">
        <w:rPr>
          <w:rFonts w:cstheme="minorHAnsi"/>
          <w:b/>
          <w:sz w:val="24"/>
          <w:szCs w:val="24"/>
        </w:rPr>
        <w:t>Affiliations</w:t>
      </w:r>
      <w:r>
        <w:rPr>
          <w:rFonts w:cstheme="minorHAnsi"/>
          <w:sz w:val="24"/>
          <w:szCs w:val="24"/>
        </w:rPr>
        <w:t>:</w:t>
      </w:r>
    </w:p>
    <w:p w14:paraId="27151467" w14:textId="67EA0DE6" w:rsidR="00DC216B" w:rsidRPr="00B0541B" w:rsidRDefault="005B4D17" w:rsidP="00DC216B">
      <w:pPr>
        <w:spacing w:after="0" w:line="480" w:lineRule="auto"/>
        <w:jc w:val="both"/>
        <w:rPr>
          <w:rFonts w:cstheme="minorHAnsi"/>
          <w:sz w:val="24"/>
          <w:szCs w:val="24"/>
        </w:rPr>
      </w:pPr>
      <w:r w:rsidRPr="00B0541B">
        <w:rPr>
          <w:rFonts w:cstheme="minorHAnsi"/>
          <w:sz w:val="24"/>
          <w:szCs w:val="24"/>
          <w:vertAlign w:val="superscript"/>
        </w:rPr>
        <w:t>1</w:t>
      </w:r>
      <w:r w:rsidRPr="00B0541B">
        <w:rPr>
          <w:rFonts w:cstheme="minorHAnsi"/>
          <w:sz w:val="24"/>
          <w:szCs w:val="24"/>
        </w:rPr>
        <w:t>K</w:t>
      </w:r>
      <w:r w:rsidR="00DC216B" w:rsidRPr="00B0541B">
        <w:rPr>
          <w:rFonts w:cstheme="minorHAnsi"/>
          <w:sz w:val="24"/>
          <w:szCs w:val="24"/>
        </w:rPr>
        <w:t xml:space="preserve">nowledge and Evaluation Research Unit, Mayo Clinic, Rochester, Minnesota, </w:t>
      </w:r>
      <w:r w:rsidR="002378D1">
        <w:rPr>
          <w:rFonts w:cstheme="minorHAnsi"/>
          <w:sz w:val="24"/>
          <w:szCs w:val="24"/>
        </w:rPr>
        <w:t>55905,</w:t>
      </w:r>
      <w:r w:rsidR="001C3197">
        <w:rPr>
          <w:rFonts w:cstheme="minorHAnsi"/>
          <w:sz w:val="24"/>
          <w:szCs w:val="24"/>
        </w:rPr>
        <w:t xml:space="preserve"> </w:t>
      </w:r>
      <w:r w:rsidR="00DC216B" w:rsidRPr="00B0541B">
        <w:rPr>
          <w:rFonts w:cstheme="minorHAnsi"/>
          <w:sz w:val="24"/>
          <w:szCs w:val="24"/>
        </w:rPr>
        <w:t>USA.</w:t>
      </w:r>
    </w:p>
    <w:p w14:paraId="6EBC8AB5" w14:textId="77777777" w:rsidR="00DC216B" w:rsidRPr="00B0541B" w:rsidRDefault="00DC216B" w:rsidP="00DC216B">
      <w:pPr>
        <w:spacing w:after="0" w:line="480" w:lineRule="auto"/>
        <w:jc w:val="both"/>
        <w:rPr>
          <w:rFonts w:cstheme="minorHAnsi"/>
          <w:sz w:val="24"/>
          <w:szCs w:val="24"/>
        </w:rPr>
      </w:pPr>
      <w:r w:rsidRPr="00B0541B">
        <w:rPr>
          <w:rFonts w:cstheme="minorHAnsi"/>
          <w:sz w:val="24"/>
          <w:szCs w:val="24"/>
          <w:vertAlign w:val="superscript"/>
        </w:rPr>
        <w:t>2</w:t>
      </w:r>
      <w:r w:rsidRPr="00B0541B">
        <w:rPr>
          <w:rFonts w:cstheme="minorHAnsi"/>
          <w:sz w:val="24"/>
          <w:szCs w:val="24"/>
        </w:rPr>
        <w:t xml:space="preserve">Mayo Clinic, Division of Endocrinology, Diabetes, Metabolism, and Nutrition, Rochester, Minnesota, </w:t>
      </w:r>
      <w:r w:rsidR="002378D1">
        <w:rPr>
          <w:rFonts w:cstheme="minorHAnsi"/>
          <w:sz w:val="24"/>
          <w:szCs w:val="24"/>
        </w:rPr>
        <w:t xml:space="preserve">55905, </w:t>
      </w:r>
      <w:r w:rsidRPr="00B0541B">
        <w:rPr>
          <w:rFonts w:cstheme="minorHAnsi"/>
          <w:sz w:val="24"/>
          <w:szCs w:val="24"/>
        </w:rPr>
        <w:t>USA.</w:t>
      </w:r>
    </w:p>
    <w:p w14:paraId="5222330B"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3</w:t>
      </w:r>
      <w:r w:rsidRPr="00B0541B">
        <w:rPr>
          <w:rFonts w:cstheme="minorHAnsi"/>
          <w:sz w:val="24"/>
          <w:szCs w:val="24"/>
          <w:lang w:val="es-EC"/>
        </w:rPr>
        <w:t>Universidad Central, Medical School, Quito-Ecuador.</w:t>
      </w:r>
    </w:p>
    <w:p w14:paraId="050D1F6A" w14:textId="76124CBB" w:rsidR="00DC216B" w:rsidRPr="009B5566" w:rsidRDefault="00DC216B" w:rsidP="00DC216B">
      <w:pPr>
        <w:spacing w:after="0" w:line="480" w:lineRule="auto"/>
        <w:jc w:val="both"/>
        <w:rPr>
          <w:rFonts w:cstheme="minorHAnsi"/>
          <w:sz w:val="28"/>
          <w:szCs w:val="24"/>
          <w:vertAlign w:val="superscript"/>
        </w:rPr>
      </w:pPr>
      <w:r w:rsidRPr="00B0541B">
        <w:rPr>
          <w:rFonts w:cstheme="minorHAnsi"/>
          <w:sz w:val="24"/>
          <w:szCs w:val="24"/>
          <w:vertAlign w:val="superscript"/>
        </w:rPr>
        <w:t>4</w:t>
      </w:r>
      <w:r w:rsidR="009B5566" w:rsidRPr="009B5566">
        <w:rPr>
          <w:rFonts w:cstheme="minorHAnsi"/>
          <w:color w:val="212121"/>
          <w:sz w:val="24"/>
          <w:shd w:val="clear" w:color="auto" w:fill="FFFFFF"/>
        </w:rPr>
        <w:t>Department of Otolaryngology-Head and Neck Surgery, School of Medicine, Stanford University, Stanford, California, USA.</w:t>
      </w:r>
    </w:p>
    <w:p w14:paraId="637AE6FE"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5</w:t>
      </w:r>
      <w:r w:rsidRPr="00B0541B">
        <w:rPr>
          <w:rFonts w:cstheme="minorHAnsi"/>
          <w:sz w:val="24"/>
          <w:szCs w:val="24"/>
          <w:lang w:val="es-EC"/>
        </w:rPr>
        <w:t>Endocrinology Department, Hospital de Especialidades Eugenio Espejo, Quito – Ecuador.</w:t>
      </w:r>
    </w:p>
    <w:p w14:paraId="7CFC9508"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6</w:t>
      </w:r>
      <w:r w:rsidRPr="00B0541B">
        <w:rPr>
          <w:rFonts w:cstheme="minorHAnsi"/>
          <w:sz w:val="24"/>
          <w:szCs w:val="24"/>
          <w:lang w:val="es-EC"/>
        </w:rPr>
        <w:t>Surgery Department, Hospital de Especialidades Eugenio Espejo, Quito – Ecuador.</w:t>
      </w:r>
    </w:p>
    <w:p w14:paraId="00EE504B"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7</w:t>
      </w:r>
      <w:r w:rsidRPr="00B0541B">
        <w:rPr>
          <w:rFonts w:cstheme="minorHAnsi"/>
          <w:sz w:val="24"/>
          <w:szCs w:val="24"/>
          <w:lang w:val="es-EC"/>
        </w:rPr>
        <w:t>Universidad San Francisco de Quito, Quito – Ecuador.</w:t>
      </w:r>
    </w:p>
    <w:p w14:paraId="518AEE70"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8</w:t>
      </w:r>
      <w:r w:rsidRPr="00B0541B">
        <w:rPr>
          <w:rFonts w:cstheme="minorHAnsi"/>
          <w:color w:val="222222"/>
          <w:sz w:val="24"/>
          <w:szCs w:val="24"/>
          <w:shd w:val="clear" w:color="auto" w:fill="FFFFFF"/>
          <w:lang w:val="es-EC"/>
        </w:rPr>
        <w:t>Miami Cancer Institute, Miami Florida.</w:t>
      </w:r>
    </w:p>
    <w:p w14:paraId="59EA2A6F" w14:textId="77777777" w:rsidR="00DC216B" w:rsidRPr="00B0541B" w:rsidRDefault="00DC216B" w:rsidP="00DC216B">
      <w:pPr>
        <w:spacing w:after="0" w:line="480" w:lineRule="auto"/>
        <w:jc w:val="both"/>
        <w:rPr>
          <w:rFonts w:cstheme="minorHAnsi"/>
          <w:sz w:val="24"/>
          <w:szCs w:val="24"/>
        </w:rPr>
      </w:pPr>
      <w:r w:rsidRPr="00B0541B">
        <w:rPr>
          <w:rFonts w:cstheme="minorHAnsi"/>
          <w:sz w:val="24"/>
          <w:szCs w:val="24"/>
          <w:vertAlign w:val="superscript"/>
        </w:rPr>
        <w:t>9</w:t>
      </w:r>
      <w:r w:rsidRPr="00B0541B">
        <w:rPr>
          <w:rFonts w:cstheme="minorHAnsi"/>
          <w:sz w:val="24"/>
          <w:szCs w:val="24"/>
        </w:rPr>
        <w:t xml:space="preserve"> Division of Endocrine Surgery, Mayo Clinic, Rochester, Minnesota, USA.</w:t>
      </w:r>
    </w:p>
    <w:p w14:paraId="076AD146"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10</w:t>
      </w:r>
      <w:r w:rsidRPr="00B0541B">
        <w:rPr>
          <w:rFonts w:cstheme="minorHAnsi"/>
          <w:sz w:val="24"/>
          <w:szCs w:val="24"/>
          <w:lang w:val="es-EC"/>
        </w:rPr>
        <w:t>Unidad de Conocimiento y Evidencia, Universidad Peruana Cayetano Heredia, Lima, Peru.</w:t>
      </w:r>
    </w:p>
    <w:p w14:paraId="27EB21F4" w14:textId="77777777" w:rsidR="00DC216B" w:rsidRPr="00B0541B" w:rsidRDefault="00DC216B" w:rsidP="00DC216B">
      <w:pPr>
        <w:spacing w:after="0" w:line="480" w:lineRule="auto"/>
        <w:jc w:val="both"/>
        <w:rPr>
          <w:rFonts w:cstheme="minorHAnsi"/>
          <w:sz w:val="24"/>
          <w:szCs w:val="24"/>
          <w:lang w:val="es-EC"/>
        </w:rPr>
      </w:pPr>
      <w:r w:rsidRPr="00B0541B">
        <w:rPr>
          <w:rFonts w:cstheme="minorHAnsi"/>
          <w:sz w:val="24"/>
          <w:szCs w:val="24"/>
          <w:vertAlign w:val="superscript"/>
          <w:lang w:val="es-EC"/>
        </w:rPr>
        <w:t>11</w:t>
      </w:r>
      <w:r w:rsidRPr="00B0541B">
        <w:rPr>
          <w:rFonts w:cstheme="minorHAnsi"/>
          <w:sz w:val="24"/>
          <w:szCs w:val="24"/>
          <w:lang w:val="es-EC"/>
        </w:rPr>
        <w:t>CaTaLiNA: Cancer de tiroides en Latinoamerica</w:t>
      </w:r>
    </w:p>
    <w:p w14:paraId="028257F9" w14:textId="77777777" w:rsidR="00DC216B" w:rsidRDefault="00DC216B" w:rsidP="00DC216B">
      <w:pPr>
        <w:spacing w:line="480" w:lineRule="auto"/>
        <w:rPr>
          <w:rFonts w:cstheme="minorHAnsi"/>
          <w:sz w:val="24"/>
          <w:szCs w:val="24"/>
        </w:rPr>
      </w:pPr>
      <w:r w:rsidRPr="00B0541B">
        <w:rPr>
          <w:rFonts w:cstheme="minorHAnsi"/>
          <w:sz w:val="24"/>
          <w:szCs w:val="24"/>
        </w:rPr>
        <w:t xml:space="preserve">#These authors contribute equally to this work. </w:t>
      </w:r>
    </w:p>
    <w:p w14:paraId="095CD920" w14:textId="77777777" w:rsidR="00737CAB" w:rsidRPr="00B0541B" w:rsidRDefault="00DC216B" w:rsidP="00DC216B">
      <w:pPr>
        <w:spacing w:line="480" w:lineRule="auto"/>
        <w:rPr>
          <w:rFonts w:cstheme="minorHAnsi"/>
          <w:b/>
          <w:bCs/>
          <w:color w:val="000000" w:themeColor="text1"/>
          <w:sz w:val="24"/>
          <w:szCs w:val="24"/>
        </w:rPr>
      </w:pPr>
      <w:r w:rsidRPr="00B0541B">
        <w:rPr>
          <w:rFonts w:cstheme="minorHAnsi"/>
          <w:b/>
          <w:bCs/>
          <w:color w:val="000000" w:themeColor="text1"/>
          <w:sz w:val="24"/>
          <w:szCs w:val="24"/>
          <w:shd w:val="clear" w:color="auto" w:fill="FFFFFF"/>
        </w:rPr>
        <w:t xml:space="preserve">Running title: </w:t>
      </w:r>
      <w:r w:rsidR="00737CAB" w:rsidRPr="00B0541B">
        <w:rPr>
          <w:rFonts w:cstheme="minorHAnsi"/>
          <w:color w:val="000000" w:themeColor="text1"/>
          <w:sz w:val="24"/>
          <w:szCs w:val="24"/>
          <w:shd w:val="clear" w:color="auto" w:fill="FFFFFF"/>
        </w:rPr>
        <w:t>Triggers of Thyroid Cancer Diagnosi</w:t>
      </w:r>
      <w:r w:rsidRPr="00B0541B">
        <w:rPr>
          <w:rFonts w:cstheme="minorHAnsi"/>
          <w:color w:val="000000" w:themeColor="text1"/>
          <w:sz w:val="24"/>
          <w:szCs w:val="24"/>
          <w:shd w:val="clear" w:color="auto" w:fill="FFFFFF"/>
        </w:rPr>
        <w:t>s</w:t>
      </w:r>
      <w:r w:rsidR="00737CAB" w:rsidRPr="00B0541B">
        <w:rPr>
          <w:rFonts w:cstheme="minorHAnsi"/>
          <w:color w:val="000000" w:themeColor="text1"/>
          <w:sz w:val="24"/>
          <w:szCs w:val="24"/>
          <w:shd w:val="clear" w:color="auto" w:fill="FFFFFF"/>
        </w:rPr>
        <w:t>.</w:t>
      </w:r>
    </w:p>
    <w:p w14:paraId="4A024604" w14:textId="77777777" w:rsidR="00737CAB" w:rsidRPr="00B0541B" w:rsidRDefault="00737CAB" w:rsidP="00737CAB">
      <w:pPr>
        <w:shd w:val="clear" w:color="auto" w:fill="FFFFFF"/>
        <w:spacing w:after="0" w:line="480" w:lineRule="auto"/>
        <w:rPr>
          <w:rFonts w:eastAsia="Times New Roman" w:cstheme="minorHAnsi"/>
          <w:color w:val="222222"/>
          <w:sz w:val="24"/>
          <w:szCs w:val="24"/>
        </w:rPr>
      </w:pPr>
      <w:r w:rsidRPr="00B0541B">
        <w:rPr>
          <w:rFonts w:eastAsia="Times New Roman" w:cstheme="minorHAnsi"/>
          <w:b/>
          <w:bCs/>
          <w:color w:val="000000"/>
          <w:sz w:val="24"/>
          <w:szCs w:val="24"/>
          <w:shd w:val="clear" w:color="auto" w:fill="FFFFFF"/>
        </w:rPr>
        <w:lastRenderedPageBreak/>
        <w:t>Keywords: </w:t>
      </w:r>
      <w:r w:rsidRPr="00B0541B">
        <w:rPr>
          <w:rFonts w:eastAsia="Times New Roman" w:cstheme="minorHAnsi"/>
          <w:color w:val="000000"/>
          <w:sz w:val="24"/>
          <w:szCs w:val="24"/>
          <w:shd w:val="clear" w:color="auto" w:fill="FFFFFF"/>
        </w:rPr>
        <w:t>Thyroid cancer, mechanism of detection, incidental diagnosis, systematic review, meta-analysis.</w:t>
      </w:r>
    </w:p>
    <w:p w14:paraId="5444D36E" w14:textId="77777777" w:rsidR="00F70373" w:rsidRPr="00B0541B" w:rsidRDefault="00F70373" w:rsidP="00D9510C">
      <w:pPr>
        <w:spacing w:line="480" w:lineRule="auto"/>
        <w:rPr>
          <w:rFonts w:cstheme="minorHAnsi"/>
          <w:b/>
          <w:color w:val="000000" w:themeColor="text1"/>
          <w:sz w:val="24"/>
          <w:szCs w:val="24"/>
          <w:shd w:val="clear" w:color="auto" w:fill="FFFFFF"/>
        </w:rPr>
      </w:pPr>
    </w:p>
    <w:p w14:paraId="6F7003D7" w14:textId="77777777" w:rsidR="000E4026" w:rsidRPr="00B0541B" w:rsidRDefault="000E4026" w:rsidP="00D9510C">
      <w:pPr>
        <w:spacing w:line="480" w:lineRule="auto"/>
        <w:rPr>
          <w:rFonts w:cstheme="minorHAnsi"/>
          <w:b/>
          <w:color w:val="000000" w:themeColor="text1"/>
          <w:sz w:val="24"/>
          <w:szCs w:val="24"/>
          <w:shd w:val="clear" w:color="auto" w:fill="FFFFFF"/>
        </w:rPr>
      </w:pPr>
    </w:p>
    <w:p w14:paraId="375049FD" w14:textId="77777777" w:rsidR="00F70373" w:rsidRPr="00B0541B" w:rsidRDefault="00F70373" w:rsidP="00D9510C">
      <w:pPr>
        <w:spacing w:line="480" w:lineRule="auto"/>
        <w:rPr>
          <w:rFonts w:cstheme="minorHAnsi"/>
          <w:b/>
          <w:color w:val="000000" w:themeColor="text1"/>
          <w:sz w:val="24"/>
          <w:szCs w:val="24"/>
          <w:shd w:val="clear" w:color="auto" w:fill="FFFFFF"/>
        </w:rPr>
      </w:pPr>
    </w:p>
    <w:p w14:paraId="1E33448E" w14:textId="77777777" w:rsidR="00F70373" w:rsidRDefault="00F70373" w:rsidP="00D9510C">
      <w:pPr>
        <w:spacing w:line="480" w:lineRule="auto"/>
        <w:rPr>
          <w:rFonts w:cstheme="minorHAnsi"/>
          <w:b/>
          <w:color w:val="000000" w:themeColor="text1"/>
          <w:sz w:val="24"/>
          <w:szCs w:val="24"/>
          <w:shd w:val="clear" w:color="auto" w:fill="FFFFFF"/>
        </w:rPr>
      </w:pPr>
    </w:p>
    <w:p w14:paraId="2FD9C6AA" w14:textId="77777777" w:rsidR="002378D1" w:rsidRDefault="002378D1" w:rsidP="00D9510C">
      <w:pPr>
        <w:spacing w:line="480" w:lineRule="auto"/>
        <w:rPr>
          <w:rFonts w:cstheme="minorHAnsi"/>
          <w:b/>
          <w:color w:val="000000" w:themeColor="text1"/>
          <w:sz w:val="24"/>
          <w:szCs w:val="24"/>
          <w:shd w:val="clear" w:color="auto" w:fill="FFFFFF"/>
        </w:rPr>
      </w:pPr>
    </w:p>
    <w:p w14:paraId="50A741BF" w14:textId="77777777" w:rsidR="002378D1" w:rsidRDefault="002378D1" w:rsidP="00D9510C">
      <w:pPr>
        <w:spacing w:line="480" w:lineRule="auto"/>
        <w:rPr>
          <w:rFonts w:cstheme="minorHAnsi"/>
          <w:b/>
          <w:color w:val="000000" w:themeColor="text1"/>
          <w:sz w:val="24"/>
          <w:szCs w:val="24"/>
          <w:shd w:val="clear" w:color="auto" w:fill="FFFFFF"/>
        </w:rPr>
      </w:pPr>
    </w:p>
    <w:p w14:paraId="3B921BFF" w14:textId="77777777" w:rsidR="002378D1" w:rsidRDefault="002378D1" w:rsidP="00D9510C">
      <w:pPr>
        <w:spacing w:line="480" w:lineRule="auto"/>
        <w:rPr>
          <w:rFonts w:cstheme="minorHAnsi"/>
          <w:b/>
          <w:color w:val="000000" w:themeColor="text1"/>
          <w:sz w:val="24"/>
          <w:szCs w:val="24"/>
          <w:shd w:val="clear" w:color="auto" w:fill="FFFFFF"/>
        </w:rPr>
      </w:pPr>
    </w:p>
    <w:p w14:paraId="6F48D6C8" w14:textId="77777777" w:rsidR="002378D1" w:rsidRDefault="002378D1" w:rsidP="00D9510C">
      <w:pPr>
        <w:spacing w:line="480" w:lineRule="auto"/>
        <w:rPr>
          <w:rFonts w:cstheme="minorHAnsi"/>
          <w:b/>
          <w:color w:val="000000" w:themeColor="text1"/>
          <w:sz w:val="24"/>
          <w:szCs w:val="24"/>
          <w:shd w:val="clear" w:color="auto" w:fill="FFFFFF"/>
        </w:rPr>
      </w:pPr>
    </w:p>
    <w:p w14:paraId="5864ABFE" w14:textId="77777777" w:rsidR="002378D1" w:rsidRDefault="002378D1" w:rsidP="00D9510C">
      <w:pPr>
        <w:spacing w:line="480" w:lineRule="auto"/>
        <w:rPr>
          <w:rFonts w:cstheme="minorHAnsi"/>
          <w:b/>
          <w:color w:val="000000" w:themeColor="text1"/>
          <w:sz w:val="24"/>
          <w:szCs w:val="24"/>
          <w:shd w:val="clear" w:color="auto" w:fill="FFFFFF"/>
        </w:rPr>
      </w:pPr>
    </w:p>
    <w:p w14:paraId="29271A7F" w14:textId="77777777" w:rsidR="002378D1" w:rsidRDefault="002378D1" w:rsidP="00D9510C">
      <w:pPr>
        <w:spacing w:line="480" w:lineRule="auto"/>
        <w:rPr>
          <w:rFonts w:cstheme="minorHAnsi"/>
          <w:b/>
          <w:color w:val="000000" w:themeColor="text1"/>
          <w:sz w:val="24"/>
          <w:szCs w:val="24"/>
          <w:shd w:val="clear" w:color="auto" w:fill="FFFFFF"/>
        </w:rPr>
      </w:pPr>
    </w:p>
    <w:p w14:paraId="23784CDD" w14:textId="77777777" w:rsidR="00D75464" w:rsidRDefault="00D75464" w:rsidP="00D9510C">
      <w:pPr>
        <w:spacing w:line="480" w:lineRule="auto"/>
        <w:rPr>
          <w:rFonts w:cstheme="minorHAnsi"/>
          <w:b/>
          <w:color w:val="000000" w:themeColor="text1"/>
          <w:sz w:val="24"/>
          <w:szCs w:val="24"/>
          <w:shd w:val="clear" w:color="auto" w:fill="FFFFFF"/>
        </w:rPr>
      </w:pPr>
    </w:p>
    <w:p w14:paraId="4544F2F5" w14:textId="77777777" w:rsidR="00D75464" w:rsidRDefault="00D75464" w:rsidP="00D9510C">
      <w:pPr>
        <w:spacing w:line="480" w:lineRule="auto"/>
        <w:rPr>
          <w:rFonts w:cstheme="minorHAnsi"/>
          <w:b/>
          <w:color w:val="000000" w:themeColor="text1"/>
          <w:sz w:val="24"/>
          <w:szCs w:val="24"/>
          <w:shd w:val="clear" w:color="auto" w:fill="FFFFFF"/>
        </w:rPr>
      </w:pPr>
    </w:p>
    <w:p w14:paraId="1B8C4EBA" w14:textId="77777777" w:rsidR="00D75464" w:rsidRDefault="00D75464" w:rsidP="00D9510C">
      <w:pPr>
        <w:spacing w:line="480" w:lineRule="auto"/>
        <w:rPr>
          <w:rFonts w:cstheme="minorHAnsi"/>
          <w:b/>
          <w:color w:val="000000" w:themeColor="text1"/>
          <w:sz w:val="24"/>
          <w:szCs w:val="24"/>
          <w:shd w:val="clear" w:color="auto" w:fill="FFFFFF"/>
        </w:rPr>
      </w:pPr>
    </w:p>
    <w:p w14:paraId="2022C8C2" w14:textId="77777777" w:rsidR="00D75464" w:rsidRDefault="00D75464" w:rsidP="00D9510C">
      <w:pPr>
        <w:spacing w:line="480" w:lineRule="auto"/>
        <w:rPr>
          <w:rFonts w:cstheme="minorHAnsi"/>
          <w:b/>
          <w:color w:val="000000" w:themeColor="text1"/>
          <w:sz w:val="24"/>
          <w:szCs w:val="24"/>
          <w:shd w:val="clear" w:color="auto" w:fill="FFFFFF"/>
        </w:rPr>
      </w:pPr>
    </w:p>
    <w:p w14:paraId="2E1485B2" w14:textId="77777777" w:rsidR="00D75464" w:rsidRDefault="00D75464" w:rsidP="00D9510C">
      <w:pPr>
        <w:spacing w:line="480" w:lineRule="auto"/>
        <w:rPr>
          <w:rFonts w:cstheme="minorHAnsi"/>
          <w:b/>
          <w:color w:val="000000" w:themeColor="text1"/>
          <w:sz w:val="24"/>
          <w:szCs w:val="24"/>
          <w:shd w:val="clear" w:color="auto" w:fill="FFFFFF"/>
        </w:rPr>
      </w:pPr>
    </w:p>
    <w:p w14:paraId="364639B0" w14:textId="77777777" w:rsidR="00D75464" w:rsidRDefault="00D75464" w:rsidP="00D9510C">
      <w:pPr>
        <w:spacing w:line="480" w:lineRule="auto"/>
        <w:rPr>
          <w:rFonts w:cstheme="minorHAnsi"/>
          <w:b/>
          <w:color w:val="000000" w:themeColor="text1"/>
          <w:sz w:val="24"/>
          <w:szCs w:val="24"/>
          <w:shd w:val="clear" w:color="auto" w:fill="FFFFFF"/>
        </w:rPr>
      </w:pPr>
    </w:p>
    <w:p w14:paraId="5C305134" w14:textId="77777777" w:rsidR="00DC216B" w:rsidRPr="00B0541B" w:rsidRDefault="00DC216B" w:rsidP="00D9510C">
      <w:pPr>
        <w:shd w:val="clear" w:color="auto" w:fill="FFFFFF"/>
        <w:spacing w:after="0" w:line="480" w:lineRule="auto"/>
        <w:rPr>
          <w:rFonts w:eastAsia="Times New Roman" w:cstheme="minorHAnsi"/>
          <w:b/>
          <w:bCs/>
          <w:color w:val="000000"/>
          <w:sz w:val="24"/>
          <w:szCs w:val="24"/>
          <w:shd w:val="clear" w:color="auto" w:fill="FFFFFF"/>
        </w:rPr>
      </w:pPr>
      <w:r w:rsidRPr="00B0541B">
        <w:rPr>
          <w:rFonts w:eastAsia="Times New Roman" w:cstheme="minorHAnsi"/>
          <w:b/>
          <w:bCs/>
          <w:color w:val="000000"/>
          <w:sz w:val="24"/>
          <w:szCs w:val="24"/>
          <w:shd w:val="clear" w:color="auto" w:fill="FFFFFF"/>
        </w:rPr>
        <w:lastRenderedPageBreak/>
        <w:t>Abstract</w:t>
      </w:r>
    </w:p>
    <w:p w14:paraId="44A81447" w14:textId="77777777" w:rsidR="008A3F96" w:rsidRPr="00B0541B" w:rsidRDefault="008A3F96" w:rsidP="00D9510C">
      <w:pPr>
        <w:shd w:val="clear" w:color="auto" w:fill="FFFFFF"/>
        <w:spacing w:after="0" w:line="480" w:lineRule="auto"/>
        <w:rPr>
          <w:rFonts w:eastAsia="Times New Roman" w:cstheme="minorHAnsi"/>
          <w:color w:val="222222"/>
          <w:sz w:val="24"/>
          <w:szCs w:val="24"/>
        </w:rPr>
      </w:pPr>
      <w:r w:rsidRPr="00B0541B">
        <w:rPr>
          <w:rFonts w:eastAsia="Times New Roman" w:cstheme="minorHAnsi"/>
          <w:b/>
          <w:bCs/>
          <w:color w:val="000000"/>
          <w:sz w:val="24"/>
          <w:szCs w:val="24"/>
          <w:shd w:val="clear" w:color="auto" w:fill="FFFFFF"/>
        </w:rPr>
        <w:t>Background:</w:t>
      </w:r>
      <w:r w:rsidRPr="00B0541B">
        <w:rPr>
          <w:rFonts w:eastAsia="Times New Roman" w:cstheme="minorHAnsi"/>
          <w:color w:val="000000"/>
          <w:sz w:val="24"/>
          <w:szCs w:val="24"/>
          <w:shd w:val="clear" w:color="auto" w:fill="FFFFFF"/>
        </w:rPr>
        <w:t> </w:t>
      </w:r>
      <w:r w:rsidR="008C1C4E" w:rsidRPr="00B0541B">
        <w:rPr>
          <w:rFonts w:eastAsia="Times New Roman" w:cstheme="minorHAnsi"/>
          <w:color w:val="000000"/>
          <w:sz w:val="24"/>
          <w:szCs w:val="24"/>
          <w:shd w:val="clear" w:color="auto" w:fill="FFFFFF"/>
        </w:rPr>
        <w:t xml:space="preserve"> </w:t>
      </w:r>
      <w:r w:rsidR="008C1C4E" w:rsidRPr="00B0541B">
        <w:rPr>
          <w:rFonts w:cstheme="minorHAnsi"/>
          <w:sz w:val="24"/>
          <w:szCs w:val="24"/>
        </w:rPr>
        <w:t xml:space="preserve">Understanding the method of thyroid cancer detection has potential implications on interpreting incidence rates, the diagnosis and management of thyroid cancer. </w:t>
      </w:r>
      <w:r w:rsidR="008C1C4E" w:rsidRPr="00B0541B">
        <w:rPr>
          <w:rFonts w:eastAsia="Times New Roman" w:cstheme="minorHAnsi"/>
          <w:color w:val="000000"/>
          <w:sz w:val="24"/>
          <w:szCs w:val="24"/>
          <w:shd w:val="clear" w:color="auto" w:fill="FFFFFF"/>
        </w:rPr>
        <w:t>We conducted a systematic review of studies reporting methods of thyroid cancer detection to estimate the frequency of incidentally found cancers</w:t>
      </w:r>
      <w:r w:rsidR="00527CF2" w:rsidRPr="00B0541B">
        <w:rPr>
          <w:rFonts w:eastAsia="Times New Roman" w:cstheme="minorHAnsi"/>
          <w:color w:val="000000"/>
          <w:sz w:val="24"/>
          <w:szCs w:val="24"/>
          <w:shd w:val="clear" w:color="auto" w:fill="FFFFFF"/>
        </w:rPr>
        <w:t xml:space="preserve"> and classify triggers of incidental thyroid cancer diagnosis</w:t>
      </w:r>
      <w:r w:rsidR="008C1C4E" w:rsidRPr="00B0541B">
        <w:rPr>
          <w:rFonts w:eastAsia="Times New Roman" w:cstheme="minorHAnsi"/>
          <w:color w:val="000000"/>
          <w:sz w:val="24"/>
          <w:szCs w:val="24"/>
          <w:shd w:val="clear" w:color="auto" w:fill="FFFFFF"/>
        </w:rPr>
        <w:t xml:space="preserve">.  </w:t>
      </w:r>
    </w:p>
    <w:p w14:paraId="7F1EC034" w14:textId="08D9AF8E" w:rsidR="008A3F96" w:rsidRPr="00B0541B" w:rsidRDefault="008A3F96" w:rsidP="00D9510C">
      <w:pPr>
        <w:shd w:val="clear" w:color="auto" w:fill="FFFFFF"/>
        <w:spacing w:after="0" w:line="480" w:lineRule="auto"/>
        <w:rPr>
          <w:rFonts w:eastAsia="Times New Roman" w:cstheme="minorHAnsi"/>
          <w:color w:val="222222"/>
          <w:sz w:val="24"/>
          <w:szCs w:val="24"/>
        </w:rPr>
      </w:pPr>
      <w:r w:rsidRPr="00B0541B">
        <w:rPr>
          <w:rFonts w:eastAsia="Times New Roman" w:cstheme="minorHAnsi"/>
          <w:color w:val="000000"/>
          <w:sz w:val="24"/>
          <w:szCs w:val="24"/>
          <w:shd w:val="clear" w:color="auto" w:fill="FFFFFF"/>
        </w:rPr>
        <w:t> </w:t>
      </w:r>
      <w:r w:rsidRPr="00B0541B">
        <w:rPr>
          <w:rFonts w:eastAsia="Times New Roman" w:cstheme="minorHAnsi"/>
          <w:b/>
          <w:bCs/>
          <w:color w:val="000000"/>
          <w:sz w:val="24"/>
          <w:szCs w:val="24"/>
          <w:shd w:val="clear" w:color="auto" w:fill="FFFFFF"/>
        </w:rPr>
        <w:t>Methods:</w:t>
      </w:r>
      <w:r w:rsidRPr="00B0541B">
        <w:rPr>
          <w:rFonts w:eastAsia="Times New Roman" w:cstheme="minorHAnsi"/>
          <w:color w:val="000000"/>
          <w:sz w:val="24"/>
          <w:szCs w:val="24"/>
          <w:shd w:val="clear" w:color="auto" w:fill="FFFFFF"/>
        </w:rPr>
        <w:t> </w:t>
      </w:r>
      <w:r w:rsidR="008C1C4E" w:rsidRPr="00B0541B">
        <w:rPr>
          <w:rFonts w:eastAsia="Times New Roman" w:cstheme="minorHAnsi"/>
          <w:color w:val="000000"/>
          <w:sz w:val="24"/>
          <w:szCs w:val="24"/>
          <w:shd w:val="clear" w:color="auto" w:fill="FFFFFF"/>
        </w:rPr>
        <w:t xml:space="preserve">We searched multiple bibliographic databases from inception to </w:t>
      </w:r>
      <w:r w:rsidRPr="00B0541B">
        <w:rPr>
          <w:rFonts w:eastAsia="Times New Roman" w:cstheme="minorHAnsi"/>
          <w:color w:val="000000"/>
          <w:sz w:val="24"/>
          <w:szCs w:val="24"/>
          <w:shd w:val="clear" w:color="auto" w:fill="FFFFFF"/>
        </w:rPr>
        <w:t xml:space="preserve">September 2018. </w:t>
      </w:r>
      <w:r w:rsidR="00B7525C" w:rsidRPr="00B0541B">
        <w:rPr>
          <w:rFonts w:eastAsia="Times New Roman" w:cstheme="minorHAnsi"/>
          <w:color w:val="000000"/>
          <w:sz w:val="24"/>
          <w:szCs w:val="24"/>
          <w:shd w:val="clear" w:color="auto" w:fill="FFFFFF"/>
        </w:rPr>
        <w:t xml:space="preserve">A pair of reviewers, working independently and in duplicate selected studies for inclusion, extracted data, and evaluated each trial’s risk of bias. </w:t>
      </w:r>
      <w:ins w:id="0" w:author="Eddy Lincango" w:date="2020-05-24T13:40:00Z">
        <w:r w:rsidR="00690F71" w:rsidRPr="008B7BD3">
          <w:rPr>
            <w:rFonts w:cstheme="minorHAnsi"/>
            <w:sz w:val="24"/>
            <w:szCs w:val="24"/>
          </w:rPr>
          <w:t>Incidental thyroid cancer was defined</w:t>
        </w:r>
      </w:ins>
      <w:ins w:id="1" w:author="Eddy Lincango" w:date="2020-05-24T13:41:00Z">
        <w:r w:rsidR="00690F71" w:rsidRPr="008B7BD3">
          <w:rPr>
            <w:rFonts w:cstheme="minorHAnsi"/>
            <w:sz w:val="24"/>
            <w:szCs w:val="24"/>
          </w:rPr>
          <w:t xml:space="preserve"> as</w:t>
        </w:r>
      </w:ins>
      <w:ins w:id="2" w:author="Eddy Lincango" w:date="2020-05-24T13:40:00Z">
        <w:r w:rsidR="00690F71" w:rsidRPr="008B7BD3">
          <w:rPr>
            <w:rFonts w:cstheme="minorHAnsi"/>
            <w:sz w:val="24"/>
            <w:szCs w:val="24"/>
          </w:rPr>
          <w:t xml:space="preserve"> cases found during the use of imaging test requested for reasons unrelated to a thyroid nodular disorder</w:t>
        </w:r>
      </w:ins>
      <w:ins w:id="3" w:author="Eddy Lincango" w:date="2020-05-24T13:41:00Z">
        <w:r w:rsidR="00690F71" w:rsidRPr="008B7BD3">
          <w:rPr>
            <w:rFonts w:cstheme="minorHAnsi"/>
            <w:sz w:val="24"/>
            <w:szCs w:val="24"/>
          </w:rPr>
          <w:t>,</w:t>
        </w:r>
      </w:ins>
      <w:ins w:id="4" w:author="Eddy Lincango" w:date="2020-05-24T13:40:00Z">
        <w:r w:rsidR="00690F71" w:rsidRPr="008B7BD3">
          <w:rPr>
            <w:rFonts w:cstheme="minorHAnsi"/>
            <w:sz w:val="24"/>
            <w:szCs w:val="24"/>
          </w:rPr>
          <w:t xml:space="preserve"> or found incidentally in the histological examination of the thyroid gland removed for a benig</w:t>
        </w:r>
        <w:r w:rsidR="00654502">
          <w:rPr>
            <w:rFonts w:cstheme="minorHAnsi"/>
            <w:sz w:val="24"/>
            <w:szCs w:val="24"/>
          </w:rPr>
          <w:t xml:space="preserve">n condition, </w:t>
        </w:r>
      </w:ins>
      <w:ins w:id="5" w:author="Eddy Lincango" w:date="2020-06-03T00:47:00Z">
        <w:r w:rsidR="00654502">
          <w:rPr>
            <w:rFonts w:cstheme="minorHAnsi"/>
            <w:sz w:val="24"/>
            <w:szCs w:val="24"/>
          </w:rPr>
          <w:t>while n</w:t>
        </w:r>
      </w:ins>
      <w:ins w:id="6" w:author="Eddy Lincango" w:date="2020-05-24T13:40:00Z">
        <w:r w:rsidR="00690F71" w:rsidRPr="008B7BD3">
          <w:rPr>
            <w:rFonts w:cstheme="minorHAnsi"/>
            <w:sz w:val="24"/>
            <w:szCs w:val="24"/>
          </w:rPr>
          <w:t xml:space="preserve">on-incidental </w:t>
        </w:r>
      </w:ins>
      <w:ins w:id="7" w:author="Eddy Lincango" w:date="2020-05-24T13:41:00Z">
        <w:r w:rsidR="00690F71" w:rsidRPr="008B7BD3">
          <w:rPr>
            <w:rFonts w:cstheme="minorHAnsi"/>
            <w:sz w:val="24"/>
            <w:szCs w:val="24"/>
          </w:rPr>
          <w:t>thyroi</w:t>
        </w:r>
      </w:ins>
      <w:ins w:id="8" w:author="Eddy Lincango" w:date="2020-05-24T13:42:00Z">
        <w:r w:rsidR="00690F71" w:rsidRPr="008B7BD3">
          <w:rPr>
            <w:rFonts w:cstheme="minorHAnsi"/>
            <w:sz w:val="24"/>
            <w:szCs w:val="24"/>
          </w:rPr>
          <w:t xml:space="preserve">d cancer </w:t>
        </w:r>
      </w:ins>
      <w:ins w:id="9" w:author="Eddy Lincango" w:date="2020-05-24T13:40:00Z">
        <w:r w:rsidR="00690F71" w:rsidRPr="008B7BD3">
          <w:rPr>
            <w:rFonts w:cstheme="minorHAnsi"/>
            <w:sz w:val="24"/>
            <w:szCs w:val="24"/>
          </w:rPr>
          <w:t>included cases when a thyroid nodule harboring thyroid cancer was found because a clinician or patient noted an abnormality on physical examination possibly related to the thyroid mass, patient presented with neck compression symptoms including dysphagia, dysphonia, and neck-pain</w:t>
        </w:r>
      </w:ins>
      <w:ins w:id="10" w:author="Eddy Lincango" w:date="2020-05-24T14:14:00Z">
        <w:r w:rsidR="00B50084" w:rsidRPr="008B7BD3">
          <w:rPr>
            <w:rFonts w:cstheme="minorHAnsi"/>
            <w:sz w:val="24"/>
            <w:szCs w:val="24"/>
          </w:rPr>
          <w:t>.</w:t>
        </w:r>
      </w:ins>
    </w:p>
    <w:p w14:paraId="59C097FB" w14:textId="66C805B6" w:rsidR="008A3F96" w:rsidRPr="00B0541B" w:rsidRDefault="008A3F96" w:rsidP="00D9510C">
      <w:pPr>
        <w:shd w:val="clear" w:color="auto" w:fill="FFFFFF"/>
        <w:spacing w:after="0" w:line="480" w:lineRule="auto"/>
        <w:rPr>
          <w:rFonts w:eastAsia="Times New Roman" w:cstheme="minorHAnsi"/>
          <w:color w:val="222222"/>
          <w:sz w:val="24"/>
          <w:szCs w:val="24"/>
        </w:rPr>
      </w:pPr>
      <w:r w:rsidRPr="00B0541B">
        <w:rPr>
          <w:rFonts w:eastAsia="Times New Roman" w:cstheme="minorHAnsi"/>
          <w:b/>
          <w:bCs/>
          <w:color w:val="000000"/>
          <w:sz w:val="24"/>
          <w:szCs w:val="24"/>
          <w:shd w:val="clear" w:color="auto" w:fill="FFFFFF"/>
        </w:rPr>
        <w:t>Results:</w:t>
      </w:r>
      <w:r w:rsidRPr="00B0541B">
        <w:rPr>
          <w:rFonts w:eastAsia="Times New Roman" w:cstheme="minorHAnsi"/>
          <w:color w:val="000000"/>
          <w:sz w:val="24"/>
          <w:szCs w:val="24"/>
          <w:shd w:val="clear" w:color="auto" w:fill="FFFFFF"/>
        </w:rPr>
        <w:t> 16 cohorts and 1 cross-sectional study</w:t>
      </w:r>
      <w:ins w:id="11" w:author="Eddy Lincango" w:date="2020-05-24T13:35:00Z">
        <w:r w:rsidR="00690F71">
          <w:rPr>
            <w:rFonts w:eastAsia="Times New Roman" w:cstheme="minorHAnsi"/>
            <w:color w:val="000000"/>
            <w:sz w:val="24"/>
            <w:szCs w:val="24"/>
            <w:shd w:val="clear" w:color="auto" w:fill="FFFFFF"/>
          </w:rPr>
          <w:t xml:space="preserve">, </w:t>
        </w:r>
        <w:r w:rsidR="00690F71" w:rsidRPr="00690F71">
          <w:rPr>
            <w:rFonts w:eastAsia="Times New Roman" w:cstheme="minorHAnsi"/>
            <w:color w:val="000000"/>
            <w:sz w:val="24"/>
            <w:szCs w:val="24"/>
            <w:shd w:val="clear" w:color="auto" w:fill="FFFFFF"/>
          </w:rPr>
          <w:t>conducted betwee</w:t>
        </w:r>
        <w:r w:rsidR="00690F71">
          <w:rPr>
            <w:rFonts w:eastAsia="Times New Roman" w:cstheme="minorHAnsi"/>
            <w:color w:val="000000"/>
            <w:sz w:val="24"/>
            <w:szCs w:val="24"/>
            <w:shd w:val="clear" w:color="auto" w:fill="FFFFFF"/>
          </w:rPr>
          <w:t xml:space="preserve">n </w:t>
        </w:r>
        <w:r w:rsidR="00690F71" w:rsidRPr="00690F71">
          <w:rPr>
            <w:rFonts w:eastAsia="Times New Roman" w:cstheme="minorHAnsi"/>
            <w:color w:val="000000"/>
            <w:sz w:val="24"/>
            <w:szCs w:val="24"/>
            <w:shd w:val="clear" w:color="auto" w:fill="FFFFFF"/>
          </w:rPr>
          <w:t>1991 and 2015</w:t>
        </w:r>
        <w:r w:rsidR="00690F71">
          <w:rPr>
            <w:rFonts w:eastAsia="Times New Roman" w:cstheme="minorHAnsi"/>
            <w:color w:val="000000"/>
            <w:sz w:val="24"/>
            <w:szCs w:val="24"/>
            <w:shd w:val="clear" w:color="auto" w:fill="FFFFFF"/>
          </w:rPr>
          <w:t>,</w:t>
        </w:r>
      </w:ins>
      <w:r w:rsidRPr="00B0541B">
        <w:rPr>
          <w:rFonts w:eastAsia="Times New Roman" w:cstheme="minorHAnsi"/>
          <w:color w:val="000000"/>
          <w:sz w:val="24"/>
          <w:szCs w:val="24"/>
          <w:shd w:val="clear" w:color="auto" w:fill="FFFFFF"/>
        </w:rPr>
        <w:t xml:space="preserve"> with a total of </w:t>
      </w:r>
      <w:r w:rsidRPr="00B0541B">
        <w:rPr>
          <w:rFonts w:eastAsia="Times New Roman" w:cstheme="minorHAnsi"/>
          <w:color w:val="222222"/>
          <w:sz w:val="24"/>
          <w:szCs w:val="24"/>
        </w:rPr>
        <w:t>4,470</w:t>
      </w:r>
      <w:r w:rsidRPr="00B0541B">
        <w:rPr>
          <w:rFonts w:eastAsia="Times New Roman" w:cstheme="minorHAnsi"/>
          <w:color w:val="000000"/>
          <w:sz w:val="24"/>
          <w:szCs w:val="24"/>
          <w:shd w:val="clear" w:color="auto" w:fill="FFFFFF"/>
        </w:rPr>
        <w:t xml:space="preserve"> patients with </w:t>
      </w:r>
      <w:r w:rsidR="009C3F02">
        <w:rPr>
          <w:rFonts w:eastAsia="Times New Roman" w:cstheme="minorHAnsi"/>
          <w:color w:val="000000"/>
          <w:sz w:val="24"/>
          <w:szCs w:val="24"/>
          <w:shd w:val="clear" w:color="auto" w:fill="FFFFFF"/>
        </w:rPr>
        <w:t>thyroid cancer</w:t>
      </w:r>
      <w:r w:rsidRPr="00B0541B">
        <w:rPr>
          <w:rFonts w:eastAsia="Times New Roman" w:cstheme="minorHAnsi"/>
          <w:color w:val="000000"/>
          <w:sz w:val="24"/>
          <w:szCs w:val="24"/>
          <w:shd w:val="clear" w:color="auto" w:fill="FFFFFF"/>
        </w:rPr>
        <w:t xml:space="preserve"> were included</w:t>
      </w:r>
      <w:r w:rsidR="00B7525C" w:rsidRPr="00B0541B">
        <w:rPr>
          <w:rFonts w:eastAsia="Times New Roman" w:cstheme="minorHAnsi"/>
          <w:color w:val="000000"/>
          <w:sz w:val="24"/>
          <w:szCs w:val="24"/>
          <w:shd w:val="clear" w:color="auto" w:fill="FFFFFF"/>
        </w:rPr>
        <w:t>:</w:t>
      </w:r>
      <w:r w:rsidRPr="00B0541B">
        <w:rPr>
          <w:rFonts w:eastAsia="Times New Roman" w:cstheme="minorHAnsi"/>
          <w:color w:val="000000"/>
          <w:sz w:val="24"/>
          <w:szCs w:val="24"/>
          <w:shd w:val="clear" w:color="auto" w:fill="FFFFFF"/>
        </w:rPr>
        <w:t xml:space="preserve"> 89% had papillary thyroid cancer and 26% had micropapillary thyroid cancer. The proportion of patients with non-incidental</w:t>
      </w:r>
      <w:r w:rsidR="009C3F02">
        <w:rPr>
          <w:rFonts w:eastAsia="Times New Roman" w:cstheme="minorHAnsi"/>
          <w:color w:val="000000"/>
          <w:sz w:val="24"/>
          <w:szCs w:val="24"/>
          <w:shd w:val="clear" w:color="auto" w:fill="FFFFFF"/>
        </w:rPr>
        <w:t xml:space="preserve"> and inc</w:t>
      </w:r>
      <w:r w:rsidR="0086267F">
        <w:rPr>
          <w:rFonts w:eastAsia="Times New Roman" w:cstheme="minorHAnsi"/>
          <w:color w:val="000000"/>
          <w:sz w:val="24"/>
          <w:szCs w:val="24"/>
          <w:shd w:val="clear" w:color="auto" w:fill="FFFFFF"/>
        </w:rPr>
        <w:t>id</w:t>
      </w:r>
      <w:r w:rsidR="009C3F02">
        <w:rPr>
          <w:rFonts w:eastAsia="Times New Roman" w:cstheme="minorHAnsi"/>
          <w:color w:val="000000"/>
          <w:sz w:val="24"/>
          <w:szCs w:val="24"/>
          <w:shd w:val="clear" w:color="auto" w:fill="FFFFFF"/>
        </w:rPr>
        <w:t>ental thyroid cancer</w:t>
      </w:r>
      <w:r w:rsidRPr="00B0541B">
        <w:rPr>
          <w:rFonts w:eastAsia="Times New Roman" w:cstheme="minorHAnsi"/>
          <w:color w:val="000000"/>
          <w:sz w:val="24"/>
          <w:szCs w:val="24"/>
          <w:shd w:val="clear" w:color="auto" w:fill="FFFFFF"/>
        </w:rPr>
        <w:t xml:space="preserve"> </w:t>
      </w:r>
      <w:r w:rsidR="00FD5DDC" w:rsidRPr="00B0541B">
        <w:rPr>
          <w:rFonts w:eastAsia="Times New Roman" w:cstheme="minorHAnsi"/>
          <w:color w:val="000000"/>
          <w:sz w:val="24"/>
          <w:szCs w:val="24"/>
          <w:shd w:val="clear" w:color="auto" w:fill="FFFFFF"/>
        </w:rPr>
        <w:t>was</w:t>
      </w:r>
      <w:r w:rsidR="009C3F02">
        <w:rPr>
          <w:rFonts w:eastAsia="Times New Roman" w:cstheme="minorHAnsi"/>
          <w:color w:val="000000"/>
          <w:sz w:val="24"/>
          <w:szCs w:val="24"/>
          <w:shd w:val="clear" w:color="auto" w:fill="FFFFFF"/>
        </w:rPr>
        <w:t xml:space="preserve"> the same:</w:t>
      </w:r>
      <w:r w:rsidR="00FD5DDC" w:rsidRPr="00B0541B">
        <w:rPr>
          <w:rFonts w:eastAsia="Times New Roman" w:cstheme="minorHAnsi"/>
          <w:color w:val="000000"/>
          <w:sz w:val="24"/>
          <w:szCs w:val="24"/>
          <w:shd w:val="clear" w:color="auto" w:fill="FFFFFF"/>
        </w:rPr>
        <w:t xml:space="preserve"> 50% </w:t>
      </w:r>
      <w:r w:rsidR="00FD5DDC" w:rsidRPr="00B0541B">
        <w:rPr>
          <w:rFonts w:cstheme="minorHAnsi"/>
          <w:color w:val="000000" w:themeColor="text1"/>
          <w:sz w:val="24"/>
          <w:szCs w:val="24"/>
        </w:rPr>
        <w:t>[95% confidence interval (CI): 41-59%]</w:t>
      </w:r>
      <w:r w:rsidRPr="00B0541B">
        <w:rPr>
          <w:rFonts w:eastAsia="Times New Roman" w:cstheme="minorHAnsi"/>
          <w:color w:val="000000"/>
          <w:sz w:val="24"/>
          <w:szCs w:val="24"/>
          <w:shd w:val="clear" w:color="auto" w:fill="FFFFFF"/>
        </w:rPr>
        <w:t xml:space="preserve">. Subgroup analysis showed that most patients with </w:t>
      </w:r>
      <w:r w:rsidR="00B7525C" w:rsidRPr="00B0541B">
        <w:rPr>
          <w:rFonts w:eastAsia="Times New Roman" w:cstheme="minorHAnsi"/>
          <w:color w:val="000000"/>
          <w:sz w:val="24"/>
          <w:szCs w:val="24"/>
          <w:shd w:val="clear" w:color="auto" w:fill="FFFFFF"/>
        </w:rPr>
        <w:t xml:space="preserve">incidental thyroid cancers </w:t>
      </w:r>
      <w:r w:rsidRPr="00B0541B">
        <w:rPr>
          <w:rFonts w:eastAsia="Times New Roman" w:cstheme="minorHAnsi"/>
          <w:color w:val="000000"/>
          <w:sz w:val="24"/>
          <w:szCs w:val="24"/>
          <w:shd w:val="clear" w:color="auto" w:fill="FFFFFF"/>
        </w:rPr>
        <w:t>had tumor size &lt;10 mm (</w:t>
      </w:r>
      <w:r w:rsidR="00C6793A" w:rsidRPr="00B0541B">
        <w:rPr>
          <w:rFonts w:eastAsia="Times New Roman" w:cstheme="minorHAnsi"/>
          <w:color w:val="000000"/>
          <w:sz w:val="24"/>
          <w:szCs w:val="24"/>
          <w:shd w:val="clear" w:color="auto" w:fill="FFFFFF"/>
        </w:rPr>
        <w:t>76%</w:t>
      </w:r>
      <w:r w:rsidRPr="00B0541B">
        <w:rPr>
          <w:rFonts w:eastAsia="Times New Roman" w:cstheme="minorHAnsi"/>
          <w:color w:val="000000"/>
          <w:sz w:val="24"/>
          <w:szCs w:val="24"/>
          <w:shd w:val="clear" w:color="auto" w:fill="FFFFFF"/>
        </w:rPr>
        <w:t>; 95% CI: 5</w:t>
      </w:r>
      <w:r w:rsidR="00C6793A" w:rsidRPr="00B0541B">
        <w:rPr>
          <w:rFonts w:eastAsia="Times New Roman" w:cstheme="minorHAnsi"/>
          <w:color w:val="000000"/>
          <w:sz w:val="24"/>
          <w:szCs w:val="24"/>
          <w:shd w:val="clear" w:color="auto" w:fill="FFFFFF"/>
        </w:rPr>
        <w:t>6</w:t>
      </w:r>
      <w:r w:rsidRPr="00B0541B">
        <w:rPr>
          <w:rFonts w:eastAsia="Times New Roman" w:cstheme="minorHAnsi"/>
          <w:color w:val="000000"/>
          <w:sz w:val="24"/>
          <w:szCs w:val="24"/>
          <w:shd w:val="clear" w:color="auto" w:fill="FFFFFF"/>
        </w:rPr>
        <w:t>-</w:t>
      </w:r>
      <w:r w:rsidR="00C6793A" w:rsidRPr="00B0541B">
        <w:rPr>
          <w:rFonts w:eastAsia="Times New Roman" w:cstheme="minorHAnsi"/>
          <w:color w:val="000000"/>
          <w:sz w:val="24"/>
          <w:szCs w:val="24"/>
          <w:shd w:val="clear" w:color="auto" w:fill="FFFFFF"/>
        </w:rPr>
        <w:t>92</w:t>
      </w:r>
      <w:r w:rsidRPr="00B0541B">
        <w:rPr>
          <w:rFonts w:eastAsia="Times New Roman" w:cstheme="minorHAnsi"/>
          <w:color w:val="000000"/>
          <w:sz w:val="24"/>
          <w:szCs w:val="24"/>
          <w:shd w:val="clear" w:color="auto" w:fill="FFFFFF"/>
        </w:rPr>
        <w:t xml:space="preserve">%), age &gt;45 (61%; 95% CI: 56-67%), and were detected through imaging </w:t>
      </w:r>
      <w:r w:rsidRPr="00B0541B">
        <w:rPr>
          <w:rFonts w:eastAsia="Times New Roman" w:cstheme="minorHAnsi"/>
          <w:color w:val="000000"/>
          <w:sz w:val="24"/>
          <w:szCs w:val="24"/>
          <w:shd w:val="clear" w:color="auto" w:fill="FFFFFF"/>
        </w:rPr>
        <w:lastRenderedPageBreak/>
        <w:t>(3</w:t>
      </w:r>
      <w:r w:rsidR="00C6793A" w:rsidRPr="00B0541B">
        <w:rPr>
          <w:rFonts w:eastAsia="Times New Roman" w:cstheme="minorHAnsi"/>
          <w:color w:val="000000"/>
          <w:sz w:val="24"/>
          <w:szCs w:val="24"/>
          <w:shd w:val="clear" w:color="auto" w:fill="FFFFFF"/>
        </w:rPr>
        <w:t>6</w:t>
      </w:r>
      <w:r w:rsidRPr="00B0541B">
        <w:rPr>
          <w:rFonts w:eastAsia="Times New Roman" w:cstheme="minorHAnsi"/>
          <w:color w:val="000000"/>
          <w:sz w:val="24"/>
          <w:szCs w:val="24"/>
          <w:shd w:val="clear" w:color="auto" w:fill="FFFFFF"/>
        </w:rPr>
        <w:t>%; 95% CI: 2</w:t>
      </w:r>
      <w:r w:rsidR="00C6793A" w:rsidRPr="00B0541B">
        <w:rPr>
          <w:rFonts w:eastAsia="Times New Roman" w:cstheme="minorHAnsi"/>
          <w:color w:val="000000"/>
          <w:sz w:val="24"/>
          <w:szCs w:val="24"/>
          <w:shd w:val="clear" w:color="auto" w:fill="FFFFFF"/>
        </w:rPr>
        <w:t>6</w:t>
      </w:r>
      <w:r w:rsidRPr="00B0541B">
        <w:rPr>
          <w:rFonts w:eastAsia="Times New Roman" w:cstheme="minorHAnsi"/>
          <w:color w:val="000000"/>
          <w:sz w:val="24"/>
          <w:szCs w:val="24"/>
          <w:shd w:val="clear" w:color="auto" w:fill="FFFFFF"/>
        </w:rPr>
        <w:t>-47%), of which ultrasound was the most common modality (3</w:t>
      </w:r>
      <w:r w:rsidR="00C6793A" w:rsidRPr="00B0541B">
        <w:rPr>
          <w:rFonts w:eastAsia="Times New Roman" w:cstheme="minorHAnsi"/>
          <w:color w:val="000000"/>
          <w:sz w:val="24"/>
          <w:szCs w:val="24"/>
          <w:shd w:val="clear" w:color="auto" w:fill="FFFFFF"/>
        </w:rPr>
        <w:t>1</w:t>
      </w:r>
      <w:r w:rsidRPr="00B0541B">
        <w:rPr>
          <w:rFonts w:eastAsia="Times New Roman" w:cstheme="minorHAnsi"/>
          <w:color w:val="000000"/>
          <w:sz w:val="24"/>
          <w:szCs w:val="24"/>
          <w:shd w:val="clear" w:color="auto" w:fill="FFFFFF"/>
        </w:rPr>
        <w:t>%; 95% CI: 1</w:t>
      </w:r>
      <w:r w:rsidR="00C6793A" w:rsidRPr="00B0541B">
        <w:rPr>
          <w:rFonts w:eastAsia="Times New Roman" w:cstheme="minorHAnsi"/>
          <w:color w:val="000000"/>
          <w:sz w:val="24"/>
          <w:szCs w:val="24"/>
          <w:shd w:val="clear" w:color="auto" w:fill="FFFFFF"/>
        </w:rPr>
        <w:t>7</w:t>
      </w:r>
      <w:r w:rsidRPr="00B0541B">
        <w:rPr>
          <w:rFonts w:eastAsia="Times New Roman" w:cstheme="minorHAnsi"/>
          <w:color w:val="000000"/>
          <w:sz w:val="24"/>
          <w:szCs w:val="24"/>
          <w:shd w:val="clear" w:color="auto" w:fill="FFFFFF"/>
        </w:rPr>
        <w:t>-</w:t>
      </w:r>
      <w:r w:rsidR="00C6793A" w:rsidRPr="00B0541B">
        <w:rPr>
          <w:rFonts w:eastAsia="Times New Roman" w:cstheme="minorHAnsi"/>
          <w:color w:val="000000"/>
          <w:sz w:val="24"/>
          <w:szCs w:val="24"/>
          <w:shd w:val="clear" w:color="auto" w:fill="FFFFFF"/>
        </w:rPr>
        <w:t>48</w:t>
      </w:r>
      <w:r w:rsidRPr="00B0541B">
        <w:rPr>
          <w:rFonts w:eastAsia="Times New Roman" w:cstheme="minorHAnsi"/>
          <w:color w:val="000000"/>
          <w:sz w:val="24"/>
          <w:szCs w:val="24"/>
          <w:shd w:val="clear" w:color="auto" w:fill="FFFFFF"/>
        </w:rPr>
        <w:t>%). </w:t>
      </w:r>
      <w:r w:rsidRPr="00B0541B">
        <w:rPr>
          <w:rFonts w:eastAsia="Times New Roman" w:cstheme="minorHAnsi"/>
          <w:color w:val="000000"/>
          <w:sz w:val="24"/>
          <w:szCs w:val="24"/>
        </w:rPr>
        <w:t>The heterogeneity for all the effect sizes was large and significant.</w:t>
      </w:r>
    </w:p>
    <w:p w14:paraId="4C935339" w14:textId="77777777" w:rsidR="008A3F96" w:rsidRPr="00B0541B" w:rsidRDefault="008A3F96" w:rsidP="00D9510C">
      <w:pPr>
        <w:shd w:val="clear" w:color="auto" w:fill="FFFFFF"/>
        <w:spacing w:after="0" w:line="480" w:lineRule="auto"/>
        <w:rPr>
          <w:rFonts w:eastAsia="Times New Roman" w:cstheme="minorHAnsi"/>
          <w:color w:val="222222"/>
          <w:sz w:val="24"/>
          <w:szCs w:val="24"/>
        </w:rPr>
      </w:pPr>
      <w:r w:rsidRPr="00B0541B">
        <w:rPr>
          <w:rFonts w:eastAsia="Times New Roman" w:cstheme="minorHAnsi"/>
          <w:color w:val="000000"/>
          <w:sz w:val="24"/>
          <w:szCs w:val="24"/>
          <w:shd w:val="clear" w:color="auto" w:fill="FFFFFF"/>
        </w:rPr>
        <w:t> </w:t>
      </w:r>
      <w:r w:rsidRPr="00B0541B">
        <w:rPr>
          <w:rFonts w:eastAsia="Times New Roman" w:cstheme="minorHAnsi"/>
          <w:b/>
          <w:bCs/>
          <w:color w:val="000000"/>
          <w:sz w:val="24"/>
          <w:szCs w:val="24"/>
          <w:shd w:val="clear" w:color="auto" w:fill="FFFFFF"/>
        </w:rPr>
        <w:t>Conclusions:</w:t>
      </w:r>
      <w:r w:rsidRPr="00B0541B">
        <w:rPr>
          <w:rFonts w:eastAsia="Times New Roman" w:cstheme="minorHAnsi"/>
          <w:color w:val="000000"/>
          <w:sz w:val="24"/>
          <w:szCs w:val="24"/>
        </w:rPr>
        <w:t> </w:t>
      </w:r>
      <w:r w:rsidR="00B7525C" w:rsidRPr="00B0541B">
        <w:rPr>
          <w:rFonts w:eastAsia="Times New Roman" w:cstheme="minorHAnsi"/>
          <w:color w:val="000000"/>
          <w:sz w:val="24"/>
          <w:szCs w:val="24"/>
        </w:rPr>
        <w:t xml:space="preserve">About half of thyroid </w:t>
      </w:r>
      <w:r w:rsidR="00B26928" w:rsidRPr="00B0541B">
        <w:rPr>
          <w:rFonts w:eastAsia="Times New Roman" w:cstheme="minorHAnsi"/>
          <w:color w:val="000000"/>
          <w:sz w:val="24"/>
          <w:szCs w:val="24"/>
        </w:rPr>
        <w:t>cancers were found incidentally</w:t>
      </w:r>
      <w:r w:rsidR="00B7525C" w:rsidRPr="00B0541B">
        <w:rPr>
          <w:rFonts w:eastAsia="Times New Roman" w:cstheme="minorHAnsi"/>
          <w:color w:val="000000"/>
          <w:sz w:val="24"/>
          <w:szCs w:val="24"/>
        </w:rPr>
        <w:t xml:space="preserve"> through the use of imaging studies, in particular neck ultrasound. </w:t>
      </w:r>
      <w:r w:rsidR="00B7525C" w:rsidRPr="00B0541B">
        <w:rPr>
          <w:rFonts w:cstheme="minorHAnsi"/>
          <w:color w:val="000000" w:themeColor="text1"/>
          <w:sz w:val="24"/>
          <w:szCs w:val="24"/>
        </w:rPr>
        <w:t>These incidentally found cancers were mostly small papillary thyroid cancer.</w:t>
      </w:r>
      <w:r w:rsidR="00B26928" w:rsidRPr="00B0541B">
        <w:rPr>
          <w:rFonts w:cstheme="minorHAnsi"/>
          <w:color w:val="000000" w:themeColor="text1"/>
          <w:sz w:val="24"/>
          <w:szCs w:val="24"/>
        </w:rPr>
        <w:t xml:space="preserve"> </w:t>
      </w:r>
      <w:r w:rsidRPr="00B0541B">
        <w:rPr>
          <w:rFonts w:eastAsia="Times New Roman" w:cstheme="minorHAnsi"/>
          <w:color w:val="222222"/>
          <w:sz w:val="24"/>
          <w:szCs w:val="24"/>
          <w:shd w:val="clear" w:color="auto" w:fill="FFFFFF"/>
        </w:rPr>
        <w:t>These results highlight opportunities for interventions aimed at reducing</w:t>
      </w:r>
      <w:r w:rsidR="00B26928" w:rsidRPr="00B0541B">
        <w:rPr>
          <w:rFonts w:eastAsia="Times New Roman" w:cstheme="minorHAnsi"/>
          <w:color w:val="222222"/>
          <w:sz w:val="24"/>
          <w:szCs w:val="24"/>
          <w:shd w:val="clear" w:color="auto" w:fill="FFFFFF"/>
        </w:rPr>
        <w:t xml:space="preserve"> drivers of </w:t>
      </w:r>
      <w:r w:rsidRPr="00B0541B">
        <w:rPr>
          <w:rFonts w:eastAsia="Times New Roman" w:cstheme="minorHAnsi"/>
          <w:color w:val="222222"/>
          <w:sz w:val="24"/>
          <w:szCs w:val="24"/>
          <w:shd w:val="clear" w:color="auto" w:fill="FFFFFF"/>
        </w:rPr>
        <w:t>over-diagnosis.</w:t>
      </w:r>
    </w:p>
    <w:p w14:paraId="4AEC7FC8" w14:textId="77777777" w:rsidR="008A3F96" w:rsidRPr="00B0541B" w:rsidRDefault="008A3F96" w:rsidP="00D9510C">
      <w:pPr>
        <w:shd w:val="clear" w:color="auto" w:fill="FFFFFF"/>
        <w:spacing w:after="0" w:line="480" w:lineRule="auto"/>
        <w:rPr>
          <w:rFonts w:eastAsia="Times New Roman" w:cstheme="minorHAnsi"/>
          <w:color w:val="222222"/>
          <w:sz w:val="24"/>
          <w:szCs w:val="24"/>
        </w:rPr>
      </w:pPr>
      <w:r w:rsidRPr="00B0541B">
        <w:rPr>
          <w:rFonts w:eastAsia="Times New Roman" w:cstheme="minorHAnsi"/>
          <w:color w:val="222222"/>
          <w:sz w:val="24"/>
          <w:szCs w:val="24"/>
          <w:shd w:val="clear" w:color="auto" w:fill="FFFFFF"/>
        </w:rPr>
        <w:t> </w:t>
      </w:r>
    </w:p>
    <w:p w14:paraId="6DEEFFD5" w14:textId="77777777" w:rsidR="00FB3FED" w:rsidRPr="00B0541B" w:rsidRDefault="00FB3FED" w:rsidP="00D9510C">
      <w:pPr>
        <w:spacing w:line="480" w:lineRule="auto"/>
        <w:rPr>
          <w:rFonts w:cstheme="minorHAnsi"/>
          <w:color w:val="606060"/>
          <w:sz w:val="24"/>
          <w:szCs w:val="24"/>
          <w:shd w:val="clear" w:color="auto" w:fill="FFFFFF"/>
        </w:rPr>
      </w:pPr>
    </w:p>
    <w:p w14:paraId="04D988F7" w14:textId="77777777" w:rsidR="008C4F0D" w:rsidRPr="00B0541B" w:rsidRDefault="008C4F0D" w:rsidP="00D9510C">
      <w:pPr>
        <w:spacing w:line="480" w:lineRule="auto"/>
        <w:jc w:val="both"/>
        <w:rPr>
          <w:rFonts w:cstheme="minorHAnsi"/>
          <w:b/>
          <w:sz w:val="24"/>
          <w:szCs w:val="24"/>
        </w:rPr>
      </w:pPr>
    </w:p>
    <w:p w14:paraId="28682580" w14:textId="77777777" w:rsidR="008C4F0D" w:rsidRPr="00B0541B" w:rsidRDefault="008C4F0D" w:rsidP="00D9510C">
      <w:pPr>
        <w:spacing w:line="480" w:lineRule="auto"/>
        <w:jc w:val="both"/>
        <w:rPr>
          <w:rFonts w:cstheme="minorHAnsi"/>
          <w:b/>
          <w:sz w:val="24"/>
          <w:szCs w:val="24"/>
        </w:rPr>
      </w:pPr>
    </w:p>
    <w:p w14:paraId="3E737B10" w14:textId="77777777" w:rsidR="008C4F0D" w:rsidRPr="00B0541B" w:rsidRDefault="008C4F0D" w:rsidP="00D9510C">
      <w:pPr>
        <w:spacing w:line="480" w:lineRule="auto"/>
        <w:jc w:val="both"/>
        <w:rPr>
          <w:rFonts w:cstheme="minorHAnsi"/>
          <w:b/>
          <w:sz w:val="24"/>
          <w:szCs w:val="24"/>
        </w:rPr>
      </w:pPr>
    </w:p>
    <w:p w14:paraId="6F44ED4D" w14:textId="77777777" w:rsidR="008C4F0D" w:rsidRPr="00B0541B" w:rsidRDefault="008C4F0D" w:rsidP="00D9510C">
      <w:pPr>
        <w:spacing w:line="480" w:lineRule="auto"/>
        <w:jc w:val="both"/>
        <w:rPr>
          <w:rFonts w:cstheme="minorHAnsi"/>
          <w:b/>
          <w:sz w:val="24"/>
          <w:szCs w:val="24"/>
        </w:rPr>
      </w:pPr>
    </w:p>
    <w:p w14:paraId="425090AB" w14:textId="77777777" w:rsidR="008C4F0D" w:rsidRPr="00B0541B" w:rsidRDefault="008C4F0D" w:rsidP="00D9510C">
      <w:pPr>
        <w:spacing w:line="480" w:lineRule="auto"/>
        <w:jc w:val="both"/>
        <w:rPr>
          <w:rFonts w:cstheme="minorHAnsi"/>
          <w:b/>
          <w:sz w:val="24"/>
          <w:szCs w:val="24"/>
        </w:rPr>
      </w:pPr>
    </w:p>
    <w:p w14:paraId="27CAC6F7" w14:textId="77777777" w:rsidR="008C4F0D" w:rsidRPr="00B0541B" w:rsidRDefault="008C4F0D" w:rsidP="00D9510C">
      <w:pPr>
        <w:spacing w:line="480" w:lineRule="auto"/>
        <w:jc w:val="both"/>
        <w:rPr>
          <w:rFonts w:cstheme="minorHAnsi"/>
          <w:b/>
          <w:sz w:val="24"/>
          <w:szCs w:val="24"/>
        </w:rPr>
      </w:pPr>
    </w:p>
    <w:p w14:paraId="293FB937" w14:textId="77777777" w:rsidR="008C4F0D" w:rsidRPr="00B0541B" w:rsidRDefault="008C4F0D" w:rsidP="00D9510C">
      <w:pPr>
        <w:spacing w:line="480" w:lineRule="auto"/>
        <w:jc w:val="both"/>
        <w:rPr>
          <w:rFonts w:cstheme="minorHAnsi"/>
          <w:b/>
          <w:sz w:val="24"/>
          <w:szCs w:val="24"/>
        </w:rPr>
      </w:pPr>
    </w:p>
    <w:p w14:paraId="0CB13166" w14:textId="77777777" w:rsidR="008C4F0D" w:rsidRPr="00B0541B" w:rsidRDefault="008C4F0D" w:rsidP="00D9510C">
      <w:pPr>
        <w:spacing w:line="480" w:lineRule="auto"/>
        <w:jc w:val="both"/>
        <w:rPr>
          <w:rFonts w:cstheme="minorHAnsi"/>
          <w:b/>
          <w:sz w:val="24"/>
          <w:szCs w:val="24"/>
        </w:rPr>
      </w:pPr>
    </w:p>
    <w:p w14:paraId="04C0D54C" w14:textId="77777777" w:rsidR="008C4F0D" w:rsidRPr="00B0541B" w:rsidRDefault="008C4F0D" w:rsidP="00D9510C">
      <w:pPr>
        <w:spacing w:line="480" w:lineRule="auto"/>
        <w:jc w:val="both"/>
        <w:rPr>
          <w:rFonts w:cstheme="minorHAnsi"/>
          <w:b/>
          <w:sz w:val="24"/>
          <w:szCs w:val="24"/>
        </w:rPr>
      </w:pPr>
    </w:p>
    <w:p w14:paraId="74C383C5" w14:textId="77777777" w:rsidR="008C4F0D" w:rsidRPr="00B0541B" w:rsidRDefault="008C4F0D" w:rsidP="00D9510C">
      <w:pPr>
        <w:spacing w:line="480" w:lineRule="auto"/>
        <w:jc w:val="both"/>
        <w:rPr>
          <w:rFonts w:cstheme="minorHAnsi"/>
          <w:b/>
          <w:sz w:val="24"/>
          <w:szCs w:val="24"/>
        </w:rPr>
      </w:pPr>
    </w:p>
    <w:p w14:paraId="58786367" w14:textId="77777777" w:rsidR="008C4F0D" w:rsidRDefault="008C4F0D" w:rsidP="00D9510C">
      <w:pPr>
        <w:spacing w:line="480" w:lineRule="auto"/>
        <w:jc w:val="both"/>
        <w:rPr>
          <w:rFonts w:cstheme="minorHAnsi"/>
          <w:b/>
          <w:sz w:val="24"/>
          <w:szCs w:val="24"/>
        </w:rPr>
      </w:pPr>
    </w:p>
    <w:p w14:paraId="1F61B708" w14:textId="77777777" w:rsidR="00FB3FED" w:rsidRPr="00B0541B" w:rsidRDefault="00FB3FED" w:rsidP="00D9510C">
      <w:pPr>
        <w:spacing w:line="480" w:lineRule="auto"/>
        <w:jc w:val="both"/>
        <w:rPr>
          <w:rFonts w:cstheme="minorHAnsi"/>
          <w:b/>
          <w:sz w:val="24"/>
          <w:szCs w:val="24"/>
        </w:rPr>
      </w:pPr>
      <w:r w:rsidRPr="00B0541B">
        <w:rPr>
          <w:rFonts w:cstheme="minorHAnsi"/>
          <w:b/>
          <w:sz w:val="24"/>
          <w:szCs w:val="24"/>
        </w:rPr>
        <w:lastRenderedPageBreak/>
        <w:t xml:space="preserve">Introduction </w:t>
      </w:r>
    </w:p>
    <w:p w14:paraId="02B76309" w14:textId="3A404724" w:rsidR="00574B40" w:rsidRPr="00B0541B" w:rsidRDefault="00240666" w:rsidP="00D9510C">
      <w:pPr>
        <w:shd w:val="clear" w:color="auto" w:fill="FFFFFF"/>
        <w:spacing w:line="480" w:lineRule="auto"/>
        <w:ind w:firstLine="720"/>
        <w:jc w:val="both"/>
        <w:rPr>
          <w:rFonts w:cstheme="minorHAnsi"/>
          <w:sz w:val="24"/>
          <w:szCs w:val="24"/>
        </w:rPr>
      </w:pPr>
      <w:r w:rsidRPr="00B0541B">
        <w:rPr>
          <w:rFonts w:cstheme="minorHAnsi"/>
          <w:color w:val="000000"/>
          <w:sz w:val="24"/>
          <w:szCs w:val="24"/>
        </w:rPr>
        <w:t>The incidence of thyroid cancer has increased worldwide</w:t>
      </w:r>
      <w:r w:rsidRPr="00B0541B">
        <w:rPr>
          <w:rFonts w:cstheme="minorHAnsi"/>
          <w:color w:val="000000"/>
          <w:sz w:val="24"/>
          <w:szCs w:val="24"/>
        </w:rPr>
        <w:fldChar w:fldCharType="begin" w:fldLock="1"/>
      </w:r>
      <w:r w:rsidR="000A3F8E">
        <w:rPr>
          <w:rFonts w:cstheme="minorHAnsi"/>
          <w:color w:val="000000"/>
          <w:sz w:val="24"/>
          <w:szCs w:val="24"/>
        </w:rPr>
        <w:instrText>ADDIN CSL_CITATION {"citationItems":[{"id":"ITEM-1","itemData":{"DOI":"10.1001/jamaoto.2014.1","ISSN":"21686181","abstract":"IMPORTANCE: We have previously reported on a doubling of thyroid cancer incidence-largely due to the detection of small papillary cancers. Because they are commonly found in people who have died of other causes, and because thyroid cancer mortality had been stable, we argued that the increased incidence represented overdiagnosis. OBJECTIVE: To determine whether thyroid cancer incidence has stabilized. DESIGN: Analysis of secular trends in patients diagnosed with thyroid cancer, 1975 to 2009, using the Surveillance, Epidemiology, and End Results (SEER) program and thyroid cancer mortality from the National Vital Statistics System. SETTING: Nine SEER areas (SEER 9): Atlanta, Georgia; Connecticut; Detroit, Michigan; Hawaii; Iowa; New Mexico; San Francisco-Oakland, California; Seattle-Puget Sound, Washington; and Utah. PARTICIPANTS: Men and women older than 18 years diagnosed as having a thyroid cancer between 1975 and 2009 who lived in the SEER 9 areas. INTERVENTIONS: None. MAIN OUTCOMES AND MEASURES: Thyroid cancer incidence, histologic type, tumor size, and patient mortality. RESULTS Since 1975, the incidence of thyroid cancer has now nearly tripled, from 4.9 to 14.3 per 100,000 individuals (absolute increase, 9.4 per 100,000; relative rate [RR], 2.9; 95% CI, 2.7-3.1). Virtually the entire increase was attributable to papillary thyroid cancer: from 3.4 to 12.5 per 100,000 (absolute increase, 9.1 per 100,000; RR, 3.7; 95% CI, 3.4-4.0). The absolute increase in thyroid cancer in women (from 6.5 to 21.4 = 14.9 per 100,000 women) was almost 4 times greater than that of men (from 3.1 to 6.9 = 3.8 per 100,000 men). The mortality rate from thyroid cancer was stable between 1975 and 2009 (approximately 0.5 deaths per 100,000). CONCLUSIONS AND RELEVANCE: There is an ongoing epidemic of thyroid cancer in the United States. The epidemiology of the increased incidence, however, suggests that it is not an epidemic of disease but rather an epidemic of diagnosis. The problem is particularly acute for women, who have lower autopsy prevalence of thyroid cancer than men but higher cancer detection rates by a 3:1 ratio.","author":[{"dropping-particle":"","family":"Davies","given":"Louise","non-dropping-particle":"","parse-names":false,"suffix":""},{"dropping-particle":"","family":"Welch","given":"H. Gilbert","non-dropping-particle":"","parse-names":false,"suffix":""}],"container-title":"JAMA Otolaryngology - Head and Neck Surgery","id":"ITEM-1","issue":"4","issued":{"date-parts":[["2014"]]},"page":"317-322","title":"Current thyroid cancer trends in the United States","type":"article-journal","volume":"140"},"uris":["http://www.mendeley.com/documents/?uuid=e3424f2d-4229-4675-8b5b-f3a2a1eff9e3"]},{"id":"ITEM-2","itemData":{"DOI":"10.1007/s10552-008-9260-4.","ISBN":"2037856210","author":[{"dropping-particle":"","family":"Kilfoy","given":"Briseis A","non-dropping-particle":"","parse-names":false,"suffix":""},{"dropping-particle":"","family":"Zheng","given":"Tongzhang","non-dropping-particle":"","parse-names":false,"suffix":""},{"dropping-particle":"","family":"Holford","given":"Theodore R","non-dropping-particle":"","parse-names":false,"suffix":""},{"dropping-particle":"","family":"Han","given":"Xuesong","non-dropping-particle":"","parse-names":false,"suffix":""},{"dropping-particle":"","family":"Mary","given":"H","non-dropping-particle":"","parse-names":false,"suffix":""},{"dropping-particle":"","family":"Sjodin","given":"Andreas","non-dropping-particle":"","parse-names":false,"suffix":""},{"dropping-particle":"","family":"Zhang","given":"Yaqun","non-dropping-particle":"","parse-names":false,"suffix":""},{"dropping-particle":"","family":"Bai","given":"Yana","non-dropping-particle":"","parse-names":false,"suffix":""},{"dropping-particle":"","family":"Zhu","given":"Cairong","non-dropping-particle":"","parse-names":false,"suffix":""},{"dropping-particle":"","family":"Guo","given":"Grace L","non-dropping-particle":"","parse-names":false,"suffix":""},{"dropping-particle":"","family":"Rothman","given":"Nathaniel","non-dropping-particle":"","parse-names":false,"suffix":""},{"dropping-particle":"","family":"Zhang","given":"Yawei","non-dropping-particle":"","parse-names":false,"suffix":""},{"dropping-particle":"","family":"Haven","given":"New","non-dropping-particle":"","parse-names":false,"suffix":""}],"container-title":"Cancer Causes Control","id":"ITEM-2","issue":"5","issued":{"date-parts":[["2009"]]},"page":"525-531","title":"International patterns and trends in thyroid cancer incidence, 1973–2002","type":"article-journal","volume":"20"},"uris":["http://www.mendeley.com/documents/?uuid=920f5bf8-6704-4ae2-acb0-ddb069db80e3"]}],"mendeley":{"formattedCitation":"(1, 2)","plainTextFormattedCitation":"(1, 2)","previouslyFormattedCitation":"(1, 2)"},"properties":{"noteIndex":0},"schema":"https://github.com/citation-style-language/schema/raw/master/csl-citation.json"}</w:instrText>
      </w:r>
      <w:r w:rsidRPr="00B0541B">
        <w:rPr>
          <w:rFonts w:cstheme="minorHAnsi"/>
          <w:color w:val="000000"/>
          <w:sz w:val="24"/>
          <w:szCs w:val="24"/>
        </w:rPr>
        <w:fldChar w:fldCharType="separate"/>
      </w:r>
      <w:r w:rsidR="004423B3" w:rsidRPr="00B0541B">
        <w:rPr>
          <w:rFonts w:cstheme="minorHAnsi"/>
          <w:noProof/>
          <w:color w:val="000000"/>
          <w:sz w:val="24"/>
          <w:szCs w:val="24"/>
        </w:rPr>
        <w:t>(1, 2)</w:t>
      </w:r>
      <w:r w:rsidRPr="00B0541B">
        <w:rPr>
          <w:rFonts w:cstheme="minorHAnsi"/>
          <w:color w:val="000000"/>
          <w:sz w:val="24"/>
          <w:szCs w:val="24"/>
        </w:rPr>
        <w:fldChar w:fldCharType="end"/>
      </w:r>
      <w:r w:rsidRPr="00B0541B">
        <w:rPr>
          <w:rFonts w:cstheme="minorHAnsi"/>
          <w:i/>
          <w:iCs/>
          <w:color w:val="000000" w:themeColor="text1"/>
          <w:sz w:val="24"/>
          <w:szCs w:val="24"/>
        </w:rPr>
        <w:t>.</w:t>
      </w:r>
      <w:r w:rsidRPr="00B0541B">
        <w:rPr>
          <w:rFonts w:cstheme="minorHAnsi"/>
          <w:color w:val="FF0000"/>
          <w:sz w:val="24"/>
          <w:szCs w:val="24"/>
        </w:rPr>
        <w:t> </w:t>
      </w:r>
      <w:r w:rsidRPr="00B0541B">
        <w:rPr>
          <w:rFonts w:cstheme="minorHAnsi"/>
          <w:color w:val="000000"/>
          <w:sz w:val="24"/>
          <w:szCs w:val="24"/>
        </w:rPr>
        <w:t xml:space="preserve">In the United States, </w:t>
      </w:r>
      <w:r w:rsidR="001302C1" w:rsidRPr="00B0541B">
        <w:rPr>
          <w:rFonts w:cstheme="minorHAnsi"/>
          <w:color w:val="000000"/>
          <w:sz w:val="24"/>
          <w:szCs w:val="24"/>
        </w:rPr>
        <w:t xml:space="preserve">for instance, </w:t>
      </w:r>
      <w:r w:rsidR="00A411DC">
        <w:rPr>
          <w:rFonts w:cstheme="minorHAnsi"/>
          <w:sz w:val="24"/>
          <w:szCs w:val="24"/>
        </w:rPr>
        <w:t>it</w:t>
      </w:r>
      <w:r w:rsidR="001302C1" w:rsidRPr="00B0541B">
        <w:rPr>
          <w:rFonts w:cstheme="minorHAnsi"/>
          <w:sz w:val="24"/>
          <w:szCs w:val="24"/>
        </w:rPr>
        <w:t xml:space="preserve"> increased from a 4.9 to 14.2 per 100,000 person-years over the last two decades</w:t>
      </w:r>
      <w:r w:rsidR="001302C1" w:rsidRPr="00B0541B">
        <w:rPr>
          <w:rFonts w:cstheme="minorHAnsi"/>
          <w:color w:val="000000"/>
          <w:sz w:val="24"/>
          <w:szCs w:val="24"/>
        </w:rPr>
        <w:fldChar w:fldCharType="begin" w:fldLock="1"/>
      </w:r>
      <w:r w:rsidR="000A3F8E">
        <w:rPr>
          <w:rFonts w:cstheme="minorHAnsi"/>
          <w:color w:val="000000"/>
          <w:sz w:val="24"/>
          <w:szCs w:val="24"/>
        </w:rPr>
        <w:instrText>ADDIN CSL_CITATION {"citationItems":[{"id":"ITEM-1","itemData":{"URL":"https://seer.cancer.gov/explorer/application.php?site=650&amp;data_type=1&amp;graph_type=2&amp;compareBy=sex&amp;chk_sex_3=3&amp;chk_sex_2=2&amp;chk_race_1=1&amp;chk_age_range_1=1&amp;hdn_data_type=&amp;advopt_precision=1&amp;advopt_display=2&amp;showDataFor=race_1_and_age_range_1","accessed":{"date-parts":[["2019","12","12"]]},"author":[{"dropping-particle":"","family":"National Cancer Institute","given":"","non-dropping-particle":"","parse-names":false,"suffix":""}],"id":"ITEM-1","issued":{"date-parts":[["0"]]},"title":"SEER Explorer","type":"webpage"},"uris":["http://www.mendeley.com/documents/?uuid=dcfc0f1a-dccd-4df0-b1b1-f6b3fb133634"]}],"mendeley":{"formattedCitation":"(3)","plainTextFormattedCitation":"(3)","previouslyFormattedCitation":"(3)"},"properties":{"noteIndex":0},"schema":"https://github.com/citation-style-language/schema/raw/master/csl-citation.json"}</w:instrText>
      </w:r>
      <w:r w:rsidR="001302C1" w:rsidRPr="00B0541B">
        <w:rPr>
          <w:rFonts w:cstheme="minorHAnsi"/>
          <w:color w:val="000000"/>
          <w:sz w:val="24"/>
          <w:szCs w:val="24"/>
        </w:rPr>
        <w:fldChar w:fldCharType="separate"/>
      </w:r>
      <w:r w:rsidR="004423B3" w:rsidRPr="00B0541B">
        <w:rPr>
          <w:rFonts w:cstheme="minorHAnsi"/>
          <w:noProof/>
          <w:color w:val="000000"/>
          <w:sz w:val="24"/>
          <w:szCs w:val="24"/>
        </w:rPr>
        <w:t>(3)</w:t>
      </w:r>
      <w:r w:rsidR="001302C1" w:rsidRPr="00B0541B">
        <w:rPr>
          <w:rFonts w:cstheme="minorHAnsi"/>
          <w:color w:val="000000"/>
          <w:sz w:val="24"/>
          <w:szCs w:val="24"/>
        </w:rPr>
        <w:fldChar w:fldCharType="end"/>
      </w:r>
      <w:r w:rsidR="001302C1" w:rsidRPr="00B0541B">
        <w:rPr>
          <w:rFonts w:cstheme="minorHAnsi"/>
          <w:sz w:val="24"/>
          <w:szCs w:val="24"/>
        </w:rPr>
        <w:t>, while in South Korea, thyroid cancer increased by more than seven fold, from 6.3 per 100</w:t>
      </w:r>
      <w:r w:rsidR="0008541A" w:rsidRPr="00B0541B">
        <w:rPr>
          <w:rFonts w:cstheme="minorHAnsi"/>
          <w:sz w:val="24"/>
          <w:szCs w:val="24"/>
        </w:rPr>
        <w:t>,</w:t>
      </w:r>
      <w:r w:rsidR="001302C1" w:rsidRPr="00B0541B">
        <w:rPr>
          <w:rFonts w:cstheme="minorHAnsi"/>
          <w:sz w:val="24"/>
          <w:szCs w:val="24"/>
        </w:rPr>
        <w:t>000 person year in 1999 to 47.5 per 100</w:t>
      </w:r>
      <w:r w:rsidR="0008541A" w:rsidRPr="00B0541B">
        <w:rPr>
          <w:rFonts w:cstheme="minorHAnsi"/>
          <w:sz w:val="24"/>
          <w:szCs w:val="24"/>
        </w:rPr>
        <w:t>,</w:t>
      </w:r>
      <w:r w:rsidR="001302C1" w:rsidRPr="00B0541B">
        <w:rPr>
          <w:rFonts w:cstheme="minorHAnsi"/>
          <w:sz w:val="24"/>
          <w:szCs w:val="24"/>
        </w:rPr>
        <w:t xml:space="preserve">000 population in 2009. </w:t>
      </w:r>
    </w:p>
    <w:p w14:paraId="505EFB6D" w14:textId="449CB7CB" w:rsidR="001302C1" w:rsidRPr="00B0541B" w:rsidRDefault="001302C1" w:rsidP="00D9510C">
      <w:pPr>
        <w:shd w:val="clear" w:color="auto" w:fill="FFFFFF"/>
        <w:spacing w:line="480" w:lineRule="auto"/>
        <w:ind w:firstLine="720"/>
        <w:jc w:val="both"/>
        <w:rPr>
          <w:rFonts w:cstheme="minorHAnsi"/>
          <w:sz w:val="24"/>
          <w:szCs w:val="24"/>
        </w:rPr>
      </w:pPr>
      <w:r w:rsidRPr="00B0541B">
        <w:rPr>
          <w:rFonts w:cstheme="minorHAnsi"/>
          <w:sz w:val="24"/>
          <w:szCs w:val="24"/>
        </w:rPr>
        <w:t>This difference in thyroid cancer trends</w:t>
      </w:r>
      <w:r w:rsidR="0008541A" w:rsidRPr="00B0541B">
        <w:rPr>
          <w:rFonts w:cstheme="minorHAnsi"/>
          <w:sz w:val="24"/>
          <w:szCs w:val="24"/>
        </w:rPr>
        <w:t xml:space="preserve"> reflects</w:t>
      </w:r>
      <w:r w:rsidRPr="00B0541B">
        <w:rPr>
          <w:rFonts w:cstheme="minorHAnsi"/>
          <w:sz w:val="24"/>
          <w:szCs w:val="24"/>
        </w:rPr>
        <w:t xml:space="preserve"> underlying different mechanism</w:t>
      </w:r>
      <w:r w:rsidR="0008541A" w:rsidRPr="00B0541B">
        <w:rPr>
          <w:rFonts w:cstheme="minorHAnsi"/>
          <w:sz w:val="24"/>
          <w:szCs w:val="24"/>
        </w:rPr>
        <w:t>s</w:t>
      </w:r>
      <w:r w:rsidRPr="00B0541B">
        <w:rPr>
          <w:rFonts w:cstheme="minorHAnsi"/>
          <w:sz w:val="24"/>
          <w:szCs w:val="24"/>
        </w:rPr>
        <w:t xml:space="preserve"> of thyroid cancer detection. In South Korea, 90% of the new thyroid cancers were detected by screening with neck ultrasound. In other countries, however, the mechanism of detection</w:t>
      </w:r>
      <w:r w:rsidR="0008541A" w:rsidRPr="00B0541B">
        <w:rPr>
          <w:rFonts w:cstheme="minorHAnsi"/>
          <w:sz w:val="24"/>
          <w:szCs w:val="24"/>
        </w:rPr>
        <w:t xml:space="preserve"> of thyroid cancer</w:t>
      </w:r>
      <w:r w:rsidRPr="00B0541B">
        <w:rPr>
          <w:rFonts w:cstheme="minorHAnsi"/>
          <w:sz w:val="24"/>
          <w:szCs w:val="24"/>
        </w:rPr>
        <w:t xml:space="preserve"> is unclear. </w:t>
      </w:r>
      <w:r w:rsidR="00574B40" w:rsidRPr="00B0541B">
        <w:rPr>
          <w:rFonts w:cstheme="minorHAnsi"/>
          <w:sz w:val="24"/>
          <w:szCs w:val="24"/>
        </w:rPr>
        <w:t>O</w:t>
      </w:r>
      <w:r w:rsidR="0008541A" w:rsidRPr="00B0541B">
        <w:rPr>
          <w:rFonts w:cstheme="minorHAnsi"/>
          <w:sz w:val="24"/>
          <w:szCs w:val="24"/>
        </w:rPr>
        <w:t xml:space="preserve">utside </w:t>
      </w:r>
      <w:r w:rsidRPr="00B0541B">
        <w:rPr>
          <w:rFonts w:cstheme="minorHAnsi"/>
          <w:sz w:val="24"/>
          <w:szCs w:val="24"/>
        </w:rPr>
        <w:t xml:space="preserve">South </w:t>
      </w:r>
      <w:r w:rsidR="0008541A" w:rsidRPr="00B0541B">
        <w:rPr>
          <w:rFonts w:cstheme="minorHAnsi"/>
          <w:sz w:val="24"/>
          <w:szCs w:val="24"/>
        </w:rPr>
        <w:t>Korea, some</w:t>
      </w:r>
      <w:r w:rsidRPr="00B0541B">
        <w:rPr>
          <w:rFonts w:cstheme="minorHAnsi"/>
          <w:sz w:val="24"/>
          <w:szCs w:val="24"/>
        </w:rPr>
        <w:t xml:space="preserve"> studies have suggested that the rise of thyroid cancer incidence is driven by the incidental detection of small and asymptomatic thyroid cancer lesion</w:t>
      </w:r>
      <w:ins w:id="12" w:author="Eddy Lincango" w:date="2020-05-16T13:08:00Z">
        <w:r w:rsidR="00E81BCF">
          <w:rPr>
            <w:rFonts w:cstheme="minorHAnsi"/>
            <w:sz w:val="24"/>
            <w:szCs w:val="24"/>
          </w:rPr>
          <w:t>s</w:t>
        </w:r>
      </w:ins>
      <w:r w:rsidR="009B3B0F" w:rsidRPr="00B0541B">
        <w:rPr>
          <w:rFonts w:cstheme="minorHAnsi"/>
          <w:color w:val="000000"/>
          <w:sz w:val="24"/>
          <w:szCs w:val="24"/>
        </w:rPr>
        <w:fldChar w:fldCharType="begin" w:fldLock="1"/>
      </w:r>
      <w:r w:rsidR="000A3F8E">
        <w:rPr>
          <w:rFonts w:cstheme="minorHAnsi"/>
          <w:color w:val="000000"/>
          <w:sz w:val="24"/>
          <w:szCs w:val="24"/>
        </w:rPr>
        <w:instrText>ADDIN CSL_CITATION {"citationItems":[{"id":"ITEM-1","itemData":{"DOI":"10.1007/s00268-009-0303-0","ISSN":"03642313","abstract":"Background: The recent development and spread of ultrasonography and ultrasonography-guided fine needle aspiration biopsy (FNAB) has facilitated the detection of small papillary microcarcinomas of the thyroid measuring 1 cm or less (PMC). The marked difference in prevalence between clinical thyroid carcinoma and PMC detected on mass screening prompted us to observe PMC unless the lesion shows unfavorable features, such as location adjacent to the trachea or on the dorsal surface of the thyroid possibly invading the recurrent laryngeal nerve, clinically apparent nodal metastasis, or high-grade malignancy on FNAB findings. In the present study we report comparison of the outcomes of 340 patients with PMC who underwent observation and the prognosis of 1,055 patients who underwent immediate surgery without observation. Methods: Between 1993 and 2004, 340 patients underwent observation and 1,055 underwent surgical treatment without observation. These 1,395 patients were enrolled in the present study. Observation periods ranged from 18 to 187 months (average 74 months). Results: The proportions of patients whose PMC showed enlargement by 3 mm or more were 6.4 and 15.9% on 5-year and 10-year follow-up, respectively. Novel nodal metastasis was detected in 1.4% at 5 years and 3.4% at 10 years. There were no factors related to patient background or clinical features linked to either tumor enlargement or the novel appearance of nodal metastasis. After observation 109 of the 340 patients underwent surgical treatment for various reasons, and none of those patients showed carcinoma recurrence. In patients who underwent immediate surgical treatment, clinically apparent lateral node metastasis (N1b) and male gender were recognized as independent prognostic factors of disease-free survival. Conclusions: Papillary microcarcinomas that are not associated with unfavorable features can be candidates for observation regardless of patient background and clinical features. If there are subsequent signs of progression, such as tumor enlargement and novel nodal metastasis, it would not be too late to perform surgical treatment. Even though the primary tumor is small, careful surgical treatment including therapeutic modified neck dissection is necessary for N1b PMC patients. © 2009 Société Internationale de Chirurgie.","author":[{"dropping-particle":"","family":"Ito","given":"Yasuhiro","non-dropping-particle":"","parse-names":false,"suffix":""},{"dropping-particle":"","family":"Miyauchi","given":"Akira","non-dropping-particle":"","parse-names":false,"suffix":""},{"dropping-particle":"","family":"Inoue","given":"Hiroyuki","non-dropping-particle":"","parse-names":false,"suffix":""},{"dropping-particle":"","family":"Fukushima","given":"Mitsuhiro","non-dropping-particle":"","parse-names":false,"suffix":""},{"dropping-particle":"","family":"Kihara","given":"Minoru","non-dropping-particle":"","parse-names":false,"suffix":""},{"dropping-particle":"","family":"Higashiyama","given":"Takuya","non-dropping-particle":"","parse-names":false,"suffix":""},{"dropping-particle":"","family":"Tomoda","given":"Chisato","non-dropping-particle":"","parse-names":false,"suffix":""},{"dropping-particle":"","family":"Takamura","given":"Yuuki","non-dropping-particle":"","parse-names":false,"suffix":""},{"dropping-particle":"","family":"Kobayashi","given":"Kaoru","non-dropping-particle":"","parse-names":false,"suffix":""},{"dropping-particle":"","family":"Miya","given":"Akihiro","non-dropping-particle":"","parse-names":false,"suffix":""}],"container-title":"World Journal of Surgery","id":"ITEM-1","issue":"1","issued":{"date-parts":[["2010"]]},"page":"28-35","title":"An observational trial for papillary thyroid microcarcinoma in Japanese patients","type":"article-journal","volume":"34"},"uris":["http://www.mendeley.com/documents/?uuid=f068cbd8-6ed2-4aca-bc6c-a79df3205e7f"]},{"id":"ITEM-2","itemData":{"DOI":"10.1001/jamaoto.2014.1","ISSN":"21686181","abstract":"IMPORTANCE: We have previously reported on a doubling of thyroid cancer incidence-largely due to the detection of small papillary cancers. Because they are commonly found in people who have died of other causes, and because thyroid cancer mortality had been stable, we argued that the increased incidence represented overdiagnosis. OBJECTIVE: To determine whether thyroid cancer incidence has stabilized. DESIGN: Analysis of secular trends in patients diagnosed with thyroid cancer, 1975 to 2009, using the Surveillance, Epidemiology, and End Results (SEER) program and thyroid cancer mortality from the National Vital Statistics System. SETTING: Nine SEER areas (SEER 9): Atlanta, Georgia; Connecticut; Detroit, Michigan; Hawaii; Iowa; New Mexico; San Francisco-Oakland, California; Seattle-Puget Sound, Washington; and Utah. PARTICIPANTS: Men and women older than 18 years diagnosed as having a thyroid cancer between 1975 and 2009 who lived in the SEER 9 areas. INTERVENTIONS: None. MAIN OUTCOMES AND MEASURES: Thyroid cancer incidence, histologic type, tumor size, and patient mortality. RESULTS Since 1975, the incidence of thyroid cancer has now nearly tripled, from 4.9 to 14.3 per 100,000 individuals (absolute increase, 9.4 per 100,000; relative rate [RR], 2.9; 95% CI, 2.7-3.1). Virtually the entire increase was attributable to papillary thyroid cancer: from 3.4 to 12.5 per 100,000 (absolute increase, 9.1 per 100,000; RR, 3.7; 95% CI, 3.4-4.0). The absolute increase in thyroid cancer in women (from 6.5 to 21.4 = 14.9 per 100,000 women) was almost 4 times greater than that of men (from 3.1 to 6.9 = 3.8 per 100,000 men). The mortality rate from thyroid cancer was stable between 1975 and 2009 (approximately 0.5 deaths per 100,000). CONCLUSIONS AND RELEVANCE: There is an ongoing epidemic of thyroid cancer in the United States. The epidemiology of the increased incidence, however, suggests that it is not an epidemic of disease but rather an epidemic of diagnosis. The problem is particularly acute for women, who have lower autopsy prevalence of thyroid cancer than men but higher cancer detection rates by a 3:1 ratio.","author":[{"dropping-particle":"","family":"Davies","given":"Louise","non-dropping-particle":"","parse-names":false,"suffix":""},{"dropping-particle":"","family":"Welch","given":"H. Gilbert","non-dropping-particle":"","parse-names":false,"suffix":""}],"container-title":"JAMA Otolaryngology - Head and Neck Surgery","id":"ITEM-2","issue":"4","issued":{"date-parts":[["2014"]]},"page":"317-322","title":"Current thyroid cancer trends in the United States","type":"article-journal","volume":"140"},"uris":["http://www.mendeley.com/documents/?uuid=e3424f2d-4229-4675-8b5b-f3a2a1eff9e3"]},{"id":"ITEM-3","itemData":{"DOI":"10.1089/thy.2010.0137","ISSN":"10507256","abstract":"Background: The incidence of papillary thyroid cancer (PTC) is growing at a faster rate than any other malignancy. However, it is unknown what effect age is having on the changing PTC incidence rates. With the goal of understanding the role of age in thyroid cancer incidence, this study analyzes the changing demographics of patients with PTC over the past three decades. Methods: This was a retrospective evaluation of the incidence rates of PTC from 1973 to 2006 reported by the National Cancer Institute's Surveillance, Epidemiology, and End Results database. Results: From 1973-2006 the age group most commonly found to have PTC has shifted from patients in their 30s to patients in the 40-50-year-old age group. In 1973 60% of PTC cases were found in patients younger than 45, and the majority of cases continued to occur in younger patients until 1999. After 1999 PTC became more common in patients older than 45 years, and in 2006, 61% of PTC cases were in patients older than 45 years. From 1988 to 2003 there has been an increasing incidence of all sizes of PTC in all age groups with the largest increase in tumors &lt;1 cm in patients older than 45. Forty-three percent of tumors in patients older than 45 are now &lt;1 cm, whereas only 34% are &lt;1 cm in patients younger than 45. Of the nearly 20,000 thyroid cancer cases in 2003, 24% were microcarcinomas in patients over the age of 45. Conclusions: The incidence of PTC is increasing disproportionally in patients older than 45 years. The number of PTC tumors smaller than 1 cm is increasing in all age groups, and now the most commonly found PTC tumor in the United States is a microcarcinoma in a patient older than 45 years. These changing patterns relating age and incidence have important prognostic and treatment implications for patients with PTC. Copyright © 2011, Mary Ann Liebert, Inc.","author":[{"dropping-particle":"","family":"Hughes","given":"David T.","non-dropping-particle":"","parse-names":false,"suffix":""},{"dropping-particle":"","family":"Haymart","given":"Megan R.","non-dropping-particle":"","parse-names":false,"suffix":""},{"dropping-particle":"","family":"Miller","given":"Barbra S.","non-dropping-particle":"","parse-names":false,"suffix":""},{"dropping-particle":"","family":"Gauger","given":"Paul G.","non-dropping-particle":"","parse-names":false,"suffix":""},{"dropping-particle":"","family":"Doherty","given":"Gerard M.","non-dropping-particle":"","parse-names":false,"suffix":""}],"container-title":"Thyroid","id":"ITEM-3","issue":"3","issued":{"date-parts":[["2011"]]},"page":"231-236","title":"The most commonly occurring papillary thyroid cancer in the United States is now a microcarcinoma in a patient older than 45 years","type":"article-journal","volume":"21"},"uris":["http://www.mendeley.com/documents/?uuid=3cc4aa5e-8285-4014-b455-4c393287d1bb"]},{"id":"ITEM-4","itemData":{"DOI":"10.4158/EP14466.DSCR","ISSN":"1530891X","abstract":"RESULTS: The incidence of thyroid cancer has tripled over the past 30 years, whereas mortality is stable. The increase is mainly comprised of smaller tumors. These facts together suggest the major reason for the increased incidence is detection of subclinical, nonlethal disease. This has likely occurred through: health care system access, incidental detection on imaging, more frequent biopsy, greater volumes of and extent of surgery, and changes in pathology practices. Because larger-size tumors have increased in incidence also, it is possible that there is a concomitant true rise in thyroid cancer incidence. The only clearly identifiable contributor is radiation exposure, which has likely resulted in a few additional cases annually. The contribution of the following causes to the increasing incidence is unclear: iodine excess or insufficiency, diabetes and obesity, and molecular disruptions. The following mechanisms do not currently have strong evidence to support a link with the development of thyroid cancer: estrogen, dietary nitrate, and autoimmune thyroid disease. CONCLUSION: Research should focus on illuminating which thyroid cancers need treatment. Patients should be advised of the benefits as well as harms that can occur with treatment of incidentally identified, small, asymptomatic thyroid cancers. OBJECTIVE: (1) Describe current epidemiology of thyroid cancer in the United States; (2) evaluate hypothesized causes of the increased incidence of thyroid cancer; and (3) suggest next steps in research and clinical action. METHODS: Analysis of data from Surveillance, Epidemiology and End Results System and the National Center for Vital Statistics. Literature review of published English-language articles through December 31, 2013.","author":[{"dropping-particle":"","family":"Davies","given":"Louise","non-dropping-particle":"","parse-names":false,"suffix":""},{"dropping-particle":"","family":"Morris","given":"Luc G.T.","non-dropping-particle":"","parse-names":false,"suffix":""},{"dropping-particle":"","family":"Haymart","given":"Megan","non-dropping-particle":"","parse-names":false,"suffix":""},{"dropping-particle":"","family":"Chen","given":"Amy Y.","non-dropping-particle":"","parse-names":false,"suffix":""},{"dropping-particle":"","family":"Goldenberg","given":"David","non-dropping-particle":"","parse-names":false,"suffix":""},{"dropping-particle":"","family":"Morris","given":"John","non-dropping-particle":"","parse-names":false,"suffix":""},{"dropping-particle":"","family":"Ogilvie","given":"Jennifer B.","non-dropping-particle":"","parse-names":false,"suffix":""},{"dropping-particle":"","family":"Terris","given":"David J.","non-dropping-particle":"","parse-names":false,"suffix":""},{"dropping-particle":"","family":"Netterville","given":"James","non-dropping-particle":"","parse-names":false,"suffix":""},{"dropping-particle":"","family":"Wong","given":"Richard J.","non-dropping-particle":"","parse-names":false,"suffix":""},{"dropping-particle":"","family":"Randolph","given":"Gregory","non-dropping-particle":"","parse-names":false,"suffix":""}],"container-title":"Endocrine practice : official journal of the American College of Endocrinology and the American Association of Clinical Endocrinologists","id":"ITEM-4","issue":"6","issued":{"date-parts":[["2015"]]},"page":"686-696","title":"American Association of Clinical Endocrinologists and American College of Endocrinology Disease State Clinical Review: the Increasing Incidence of Thyroid Cancer","type":"article-journal","volume":"21"},"uris":["http://www.mendeley.com/documents/?uuid=ae66cece-42f4-4f56-82d8-690b990d6141"]}],"mendeley":{"formattedCitation":"(1, 4–6)","plainTextFormattedCitation":"(1, 4–6)","previouslyFormattedCitation":"(1, 4–6)"},"properties":{"noteIndex":0},"schema":"https://github.com/citation-style-language/schema/raw/master/csl-citation.json"}</w:instrText>
      </w:r>
      <w:r w:rsidR="009B3B0F" w:rsidRPr="00B0541B">
        <w:rPr>
          <w:rFonts w:cstheme="minorHAnsi"/>
          <w:color w:val="000000"/>
          <w:sz w:val="24"/>
          <w:szCs w:val="24"/>
        </w:rPr>
        <w:fldChar w:fldCharType="separate"/>
      </w:r>
      <w:r w:rsidR="004423B3" w:rsidRPr="00B0541B">
        <w:rPr>
          <w:rFonts w:cstheme="minorHAnsi"/>
          <w:noProof/>
          <w:color w:val="000000"/>
          <w:sz w:val="24"/>
          <w:szCs w:val="24"/>
        </w:rPr>
        <w:t>(1, 4–6)</w:t>
      </w:r>
      <w:r w:rsidR="009B3B0F" w:rsidRPr="00B0541B">
        <w:rPr>
          <w:rFonts w:cstheme="minorHAnsi"/>
          <w:color w:val="000000"/>
          <w:sz w:val="24"/>
          <w:szCs w:val="24"/>
        </w:rPr>
        <w:fldChar w:fldCharType="end"/>
      </w:r>
      <w:r w:rsidRPr="00B0541B">
        <w:rPr>
          <w:rFonts w:cstheme="minorHAnsi"/>
          <w:sz w:val="24"/>
          <w:szCs w:val="24"/>
        </w:rPr>
        <w:t xml:space="preserve"> by increased use of </w:t>
      </w:r>
      <w:r w:rsidRPr="00B0541B">
        <w:rPr>
          <w:rFonts w:cstheme="minorHAnsi"/>
          <w:color w:val="000000" w:themeColor="text1"/>
          <w:sz w:val="24"/>
          <w:szCs w:val="24"/>
        </w:rPr>
        <w:t>imaging technologies</w:t>
      </w:r>
      <w:r w:rsidR="009B3B0F" w:rsidRPr="00B0541B">
        <w:rPr>
          <w:rFonts w:cstheme="minorHAnsi"/>
          <w:color w:val="000000"/>
          <w:sz w:val="24"/>
          <w:szCs w:val="24"/>
        </w:rPr>
        <w:fldChar w:fldCharType="begin" w:fldLock="1"/>
      </w:r>
      <w:r w:rsidR="000A3F8E">
        <w:rPr>
          <w:rFonts w:cstheme="minorHAnsi"/>
          <w:color w:val="000000"/>
          <w:sz w:val="24"/>
          <w:szCs w:val="24"/>
        </w:rPr>
        <w:instrText>ADDIN CSL_CITATION {"citationItems":[{"id":"ITEM-1","itemData":{"DOI":"10.1136/bmj.f4706","ISSN":"17561833","abstract":"#### Summary box Thyroid cancer is the most common endocrine malignancy.1 Worldwide, its incidence has increased substantially over the past 50 years. The Cancer Incidence in Five Continents report showed …","author":[{"dropping-particle":"","family":"Brito","given":"Juan P.","non-dropping-particle":"","parse-names":false,"suffix":""},{"dropping-particle":"","family":"Morris","given":"John C.","non-dropping-particle":"","parse-names":false,"suffix":""},{"dropping-particle":"","family":"Montori","given":"Victor M.","non-dropping-particle":"","parse-names":false,"suffix":""}],"container-title":"BMJ (Online)","id":"ITEM-1","issue":"7923","issued":{"date-parts":[["2013"]]},"page":"1-6","title":"Thyroid cancer: Zealous imaging has increased detection and treatment of low risk tumours","type":"article-journal","volume":"347"},"uris":["http://www.mendeley.com/documents/?uuid=468b167e-d3a2-4157-9dd6-43fbf9284cdb"]}],"mendeley":{"formattedCitation":"(7)","plainTextFormattedCitation":"(7)","previouslyFormattedCitation":"(7)"},"properties":{"noteIndex":0},"schema":"https://github.com/citation-style-language/schema/raw/master/csl-citation.json"}</w:instrText>
      </w:r>
      <w:r w:rsidR="009B3B0F" w:rsidRPr="00B0541B">
        <w:rPr>
          <w:rFonts w:cstheme="minorHAnsi"/>
          <w:color w:val="000000"/>
          <w:sz w:val="24"/>
          <w:szCs w:val="24"/>
        </w:rPr>
        <w:fldChar w:fldCharType="separate"/>
      </w:r>
      <w:r w:rsidR="004423B3" w:rsidRPr="00B0541B">
        <w:rPr>
          <w:rFonts w:cstheme="minorHAnsi"/>
          <w:noProof/>
          <w:color w:val="000000"/>
          <w:sz w:val="24"/>
          <w:szCs w:val="24"/>
        </w:rPr>
        <w:t>(7)</w:t>
      </w:r>
      <w:r w:rsidR="009B3B0F" w:rsidRPr="00B0541B">
        <w:rPr>
          <w:rFonts w:cstheme="minorHAnsi"/>
          <w:color w:val="000000"/>
          <w:sz w:val="24"/>
          <w:szCs w:val="24"/>
        </w:rPr>
        <w:fldChar w:fldCharType="end"/>
      </w:r>
      <w:r w:rsidR="006C3F58" w:rsidRPr="00B0541B">
        <w:rPr>
          <w:rFonts w:cstheme="minorHAnsi"/>
          <w:color w:val="000000" w:themeColor="text1"/>
          <w:sz w:val="24"/>
          <w:szCs w:val="24"/>
        </w:rPr>
        <w:t xml:space="preserve">, or </w:t>
      </w:r>
      <w:r w:rsidRPr="00B0541B">
        <w:rPr>
          <w:rFonts w:cstheme="minorHAnsi"/>
          <w:color w:val="000000" w:themeColor="text1"/>
          <w:sz w:val="24"/>
          <w:szCs w:val="24"/>
        </w:rPr>
        <w:t xml:space="preserve">detection of </w:t>
      </w:r>
      <w:r w:rsidR="00FD5DDC" w:rsidRPr="00B0541B">
        <w:rPr>
          <w:rFonts w:cstheme="minorHAnsi"/>
          <w:color w:val="000000" w:themeColor="text1"/>
          <w:sz w:val="24"/>
          <w:szCs w:val="24"/>
        </w:rPr>
        <w:t xml:space="preserve"> thyroid cancer </w:t>
      </w:r>
      <w:r w:rsidRPr="00B0541B">
        <w:rPr>
          <w:rFonts w:cstheme="minorHAnsi"/>
          <w:color w:val="000000" w:themeColor="text1"/>
          <w:sz w:val="24"/>
          <w:szCs w:val="24"/>
        </w:rPr>
        <w:t>lesions found in the course of histologic review of thyroid glands removed for apparently benign conditions</w:t>
      </w:r>
      <w:r w:rsidR="009B3B0F" w:rsidRPr="00B0541B">
        <w:rPr>
          <w:rFonts w:cstheme="minorHAnsi"/>
          <w:color w:val="000000"/>
          <w:sz w:val="24"/>
          <w:szCs w:val="24"/>
        </w:rPr>
        <w:fldChar w:fldCharType="begin" w:fldLock="1"/>
      </w:r>
      <w:r w:rsidR="000A3F8E">
        <w:rPr>
          <w:rFonts w:cstheme="minorHAnsi"/>
          <w:color w:val="000000"/>
          <w:sz w:val="24"/>
          <w:szCs w:val="24"/>
        </w:rPr>
        <w:instrText>ADDIN CSL_CITATION {"citationItems":[{"id":"ITEM-1","itemData":{"DOI":"10.1007/s00268-013-2407-9","ISSN":"14322323","abstract":"Background: The aim of this study was to describe trends in the incidence of incidental thyroid cancers and compare their characteristics with clinically presenting cancers. Methods: We performed a retrospective review of patients with thyroid cancer who underwent thyroid surgery from 2003 to 2012. Patients' initial presentation was categorized as incidental (on imaging or final surgical pathology) or clinical (palpable or symptomatic) cancer. Characteristics of incidental and clinical cancers were compared. Results: Of the 2,090 patients who underwent thyroid surgery, 680 (33 %) were diagnosed with cancer. One hundred ninety (28 %) were incidental cancer, of which 101 were detected on imaging studies and 89 were detected on analysis of the surgical pathology specimens. The incidence of thyroid cancer increased by 7.6-fold from 2003 to 2012. The proportion of incidental cancers on imaging did not increase, but incidental cancers found on pathology steadily increased from 6 % in 2003 to 20 % in 2012. 84 % of the cancers were papillary cancer, and the proportion of papillary cancer was similar for both clinical and incidental cancers. Clinical cancers were larger than incidental cancers on imaging (2.2 vs. 1.8 cm, p = 0.02). Incidental cancers on imaging were less likely to have lateral compartment nodal metastases (7 vs. 13 %, p  &lt;  0.001). Conclusions: Thyroid cancer diagnoses have increased at our institution, but the proportion of incidental cancers identified on imaging relative to clinical cancers has been stable over a decade and is not the sole explanation for the observed increase in thyroid cancer diagnoses. Incidental cancers on imaging are smaller in size and less likely to have lateral compartment nodal metastases than clinical cancers. © 2013 Société Internationale de Chirurgie.","author":[{"dropping-particle":"","family":"Bahl","given":"Manisha","non-dropping-particle":"","parse-names":false,"suffix":""},{"dropping-particle":"","family":"Sosa","given":"Julie A.","non-dropping-particle":"","parse-names":false,"suffix":""},{"dropping-particle":"","family":"Nelson","given":"Rendon C.","non-dropping-particle":"","parse-names":false,"suffix":""},{"dropping-particle":"","family":"Esclamado","given":"Ramon M.","non-dropping-particle":"","parse-names":false,"suffix":""},{"dropping-particle":"","family":"Choudhury","given":"Kingshuk Roy","non-dropping-particle":"","parse-names":false,"suffix":""},{"dropping-particle":"","family":"Hoang","given":"Jenny K.","non-dropping-particle":"","parse-names":false,"suffix":""}],"container-title":"World Journal of Surgery","id":"ITEM-1","issue":"6","issued":{"date-parts":[["2014"]]},"page":"1312-1317","title":"Trends in incidentally identified thyroid cancers over a decade: A retrospective analysis of 2,090 surgical patients","type":"article-journal","volume":"38"},"uris":["http://www.mendeley.com/documents/?uuid=ba01f68f-f36d-4ab3-a92f-e75baf91f48d"]},{"id":"ITEM-2","itemData":{"DOI":"10.1089/thy.2014.0594","ISSN":"1050-7256","abstract":"©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C.","non-dropping-particle":"","parse-names":false,"suffix":""}],"container-title":"Thyroid","id":"ITEM-2","issue":"9","issued":{"date-parts":[["2015"]]},"page":"999-1007","title":"The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2012","type":"article-journal","volume":"25"},"uris":["http://www.mendeley.com/documents/?uuid=3cd88b1c-daa3-49b9-b1d1-81577c414da0"]}],"mendeley":{"formattedCitation":"(8, 9)","plainTextFormattedCitation":"(8, 9)","previouslyFormattedCitation":"(8, 9)"},"properties":{"noteIndex":0},"schema":"https://github.com/citation-style-language/schema/raw/master/csl-citation.json"}</w:instrText>
      </w:r>
      <w:r w:rsidR="009B3B0F" w:rsidRPr="00B0541B">
        <w:rPr>
          <w:rFonts w:cstheme="minorHAnsi"/>
          <w:color w:val="000000"/>
          <w:sz w:val="24"/>
          <w:szCs w:val="24"/>
        </w:rPr>
        <w:fldChar w:fldCharType="separate"/>
      </w:r>
      <w:r w:rsidR="004423B3" w:rsidRPr="00B0541B">
        <w:rPr>
          <w:rFonts w:cstheme="minorHAnsi"/>
          <w:noProof/>
          <w:color w:val="000000"/>
          <w:sz w:val="24"/>
          <w:szCs w:val="24"/>
        </w:rPr>
        <w:t>(8, 9)</w:t>
      </w:r>
      <w:r w:rsidR="009B3B0F" w:rsidRPr="00B0541B">
        <w:rPr>
          <w:rFonts w:cstheme="minorHAnsi"/>
          <w:color w:val="000000"/>
          <w:sz w:val="24"/>
          <w:szCs w:val="24"/>
        </w:rPr>
        <w:fldChar w:fldCharType="end"/>
      </w:r>
      <w:r w:rsidRPr="00B0541B">
        <w:rPr>
          <w:rFonts w:cstheme="minorHAnsi"/>
          <w:color w:val="000000" w:themeColor="text1"/>
          <w:sz w:val="24"/>
          <w:szCs w:val="24"/>
        </w:rPr>
        <w:t>.</w:t>
      </w:r>
      <w:r w:rsidRPr="00B0541B">
        <w:rPr>
          <w:rFonts w:cstheme="minorHAnsi"/>
          <w:color w:val="FF0000"/>
          <w:sz w:val="24"/>
          <w:szCs w:val="24"/>
        </w:rPr>
        <w:t xml:space="preserve"> </w:t>
      </w:r>
      <w:r w:rsidR="00B26432" w:rsidRPr="00B0541B">
        <w:rPr>
          <w:rFonts w:cstheme="minorHAnsi"/>
          <w:sz w:val="24"/>
          <w:szCs w:val="24"/>
        </w:rPr>
        <w:t xml:space="preserve">Others </w:t>
      </w:r>
      <w:r w:rsidRPr="00B0541B">
        <w:rPr>
          <w:rFonts w:cstheme="minorHAnsi"/>
          <w:sz w:val="24"/>
          <w:szCs w:val="24"/>
        </w:rPr>
        <w:t>have shown that the increased in incidence is also caused by larger, likely palpable and symptomatic</w:t>
      </w:r>
      <w:r w:rsidR="009B3B0F" w:rsidRPr="00B0541B">
        <w:rPr>
          <w:rFonts w:cstheme="minorHAnsi"/>
          <w:sz w:val="24"/>
          <w:szCs w:val="24"/>
        </w:rPr>
        <w:t>, advanced</w:t>
      </w:r>
      <w:r w:rsidRPr="00B0541B">
        <w:rPr>
          <w:rFonts w:cstheme="minorHAnsi"/>
          <w:sz w:val="24"/>
          <w:szCs w:val="24"/>
        </w:rPr>
        <w:t xml:space="preserve"> stage thyroid cancer</w:t>
      </w:r>
      <w:r w:rsidR="00D64A1F" w:rsidRPr="00B0541B">
        <w:rPr>
          <w:rFonts w:cstheme="minorHAnsi"/>
          <w:sz w:val="24"/>
          <w:szCs w:val="24"/>
        </w:rPr>
        <w:fldChar w:fldCharType="begin" w:fldLock="1"/>
      </w:r>
      <w:r w:rsidR="000A3F8E">
        <w:rPr>
          <w:rFonts w:cstheme="minorHAnsi"/>
          <w:sz w:val="24"/>
          <w:szCs w:val="24"/>
        </w:rPr>
        <w:instrText>ADDIN CSL_CITATION {"citationItems":[{"id":"ITEM-1","itemData":{"DOI":"10.1155/2018/8986074","ISSN":"16878566","abstract":"Background . Two hypotheses attempt to explain the increase of thyroid cancer (TC) incidence: overdetection by excessive diagnostic scrutiny and a true increase in new cases brought about by environmental factors. Changes in the mechanism of detection and the risk of incidentally diagnosed TC could result in an increase of TC incidence. Methods . Retrospective cohort study. We identified incident cases of TC from the pathological reports of patients in a HMO and review of clinical records. The results were analyzed in two periods: 2003-2007 and 2008-2012. Incidence rates expressed per 100,000 person-years (with 95% CI) and relative risk of incidence rates of incidental and nonincidental TC were estimated. Results . The relative risk of incidentally detecting a thyroid cancer in 2008-2012 compared to 2003-2007 was 6.06 (95%CI 1.84-20.04). Clinical evaluations detected 31 (75.6%) cancers in the period 2003-2007 and 70 (51.8%) cancers in the period 2008-2012 (p&lt;0.007). Although tumor median size was significantly lower in the period 2008-2012 (10 vs. 14 mm, p&lt;0.03), tumors greater than 40 mm (4.3%) were only present in 2008-2012. The female/male ratio decreased between analyzed periods from 8 (3-21) to 4 (3-7). Conclusions . Our findings partially support the hypothesis of increased incidence due to overdetection but do not explain the changes in the increase of larger tumors and decrease in the female/male ratio, which could be secondary to the influence of unidentified environmental factors. ","author":[{"dropping-particle":"","family":"Russo Picasso","given":"María Fabiana","non-dropping-particle":"","parse-names":false,"suffix":""},{"dropping-particle":"","family":"Vicens","given":"Jimena","non-dropping-particle":"","parse-names":false,"suffix":""},{"dropping-particle":"","family":"Giuliani","given":"Carina","non-dropping-particle":"","parse-names":false,"suffix":""},{"dropping-particle":"","family":"Jaén","given":"Ana Del Valle","non-dropping-particle":"","parse-names":false,"suffix":""},{"dropping-particle":"","family":"Cabezón","given":"Carmen","non-dropping-particle":"","parse-names":false,"suffix":""},{"dropping-particle":"","family":"Figari","given":"Marcelo","non-dropping-particle":"","parse-names":false,"suffix":""},{"dropping-particle":"","family":"Gómez Saldaño","given":"Ana María","non-dropping-particle":"","parse-names":false,"suffix":""},{"dropping-particle":"","family":"Figar","given":"Silvana","non-dropping-particle":"","parse-names":false,"suffix":""}],"container-title":"Journal of Cancer Epidemiology","id":"ITEM-1","issued":{"date-parts":[["2018"]]},"title":"Role of the Mechanisms of Detection in the Increased Risk of Thyroid Cancer: A Retrospective Cohort Study in an HMO in Buenos Aires","type":"article-journal","volume":"2018"},"uris":["http://www.mendeley.com/documents/?uuid=c49dbd2b-ac8d-4542-9a9f-521c20362f8d"]}],"mendeley":{"formattedCitation":"(10)","plainTextFormattedCitation":"(10)","previouslyFormattedCitation":"(10)"},"properties":{"noteIndex":0},"schema":"https://github.com/citation-style-language/schema/raw/master/csl-citation.json"}</w:instrText>
      </w:r>
      <w:r w:rsidR="00D64A1F" w:rsidRPr="00B0541B">
        <w:rPr>
          <w:rFonts w:cstheme="minorHAnsi"/>
          <w:sz w:val="24"/>
          <w:szCs w:val="24"/>
        </w:rPr>
        <w:fldChar w:fldCharType="separate"/>
      </w:r>
      <w:r w:rsidR="004423B3" w:rsidRPr="00B0541B">
        <w:rPr>
          <w:rFonts w:cstheme="minorHAnsi"/>
          <w:noProof/>
          <w:sz w:val="24"/>
          <w:szCs w:val="24"/>
        </w:rPr>
        <w:t>(10)</w:t>
      </w:r>
      <w:r w:rsidR="00D64A1F" w:rsidRPr="00B0541B">
        <w:rPr>
          <w:rFonts w:cstheme="minorHAnsi"/>
          <w:sz w:val="24"/>
          <w:szCs w:val="24"/>
        </w:rPr>
        <w:fldChar w:fldCharType="end"/>
      </w:r>
      <w:r w:rsidR="009B3B0F" w:rsidRPr="00B0541B">
        <w:rPr>
          <w:rFonts w:cstheme="minorHAnsi"/>
          <w:sz w:val="24"/>
          <w:szCs w:val="24"/>
        </w:rPr>
        <w:t>.</w:t>
      </w:r>
    </w:p>
    <w:p w14:paraId="66E0766A" w14:textId="77777777" w:rsidR="00240666" w:rsidRPr="00B0541B" w:rsidRDefault="009B3B0F" w:rsidP="00D9510C">
      <w:pPr>
        <w:shd w:val="clear" w:color="auto" w:fill="FFFFFF"/>
        <w:spacing w:line="480" w:lineRule="auto"/>
        <w:ind w:firstLine="720"/>
        <w:jc w:val="both"/>
        <w:rPr>
          <w:rFonts w:cstheme="minorHAnsi"/>
          <w:color w:val="000000" w:themeColor="text1"/>
          <w:sz w:val="24"/>
          <w:szCs w:val="24"/>
          <w:shd w:val="clear" w:color="auto" w:fill="FFFFFF"/>
        </w:rPr>
      </w:pPr>
      <w:r w:rsidRPr="00B0541B">
        <w:rPr>
          <w:rFonts w:cstheme="minorHAnsi"/>
          <w:sz w:val="24"/>
          <w:szCs w:val="24"/>
        </w:rPr>
        <w:t xml:space="preserve">Understanding the method of thyroid cancer detection has potential implications on interpreting incidence rates, the diagnosis and management of thyroid cancer. </w:t>
      </w:r>
      <w:bookmarkStart w:id="13" w:name="_Hlk40603181"/>
      <w:r w:rsidRPr="00B0541B">
        <w:rPr>
          <w:rFonts w:cstheme="minorHAnsi"/>
          <w:sz w:val="24"/>
          <w:szCs w:val="24"/>
        </w:rPr>
        <w:t xml:space="preserve">The aim of this study is to summarize the available evidence to </w:t>
      </w:r>
      <w:r w:rsidRPr="00B0541B">
        <w:rPr>
          <w:rFonts w:cstheme="minorHAnsi"/>
          <w:color w:val="000000" w:themeColor="text1"/>
          <w:sz w:val="24"/>
          <w:szCs w:val="24"/>
          <w:shd w:val="clear" w:color="auto" w:fill="FFFFFF"/>
        </w:rPr>
        <w:t xml:space="preserve">assess the frequency of </w:t>
      </w:r>
      <w:r w:rsidR="00560BF1" w:rsidRPr="00B0541B">
        <w:rPr>
          <w:rFonts w:cstheme="minorHAnsi"/>
          <w:color w:val="000000" w:themeColor="text1"/>
          <w:sz w:val="24"/>
          <w:szCs w:val="24"/>
          <w:shd w:val="clear" w:color="auto" w:fill="FFFFFF"/>
        </w:rPr>
        <w:t xml:space="preserve">incidental </w:t>
      </w:r>
      <w:r w:rsidR="009D3499" w:rsidRPr="00B0541B">
        <w:rPr>
          <w:rFonts w:cstheme="minorHAnsi"/>
          <w:color w:val="000000" w:themeColor="text1"/>
          <w:sz w:val="24"/>
          <w:szCs w:val="24"/>
          <w:shd w:val="clear" w:color="auto" w:fill="FFFFFF"/>
        </w:rPr>
        <w:t>thyroid cancer</w:t>
      </w:r>
      <w:r w:rsidRPr="00B0541B">
        <w:rPr>
          <w:rFonts w:cstheme="minorHAnsi"/>
          <w:color w:val="000000" w:themeColor="text1"/>
          <w:sz w:val="24"/>
          <w:szCs w:val="24"/>
          <w:shd w:val="clear" w:color="auto" w:fill="FFFFFF"/>
        </w:rPr>
        <w:t xml:space="preserve"> and examine the triggers that lead to diagnosis with comparison across multiple cohorts</w:t>
      </w:r>
      <w:bookmarkEnd w:id="13"/>
      <w:r w:rsidRPr="00B0541B">
        <w:rPr>
          <w:rFonts w:cstheme="minorHAnsi"/>
          <w:color w:val="000000" w:themeColor="text1"/>
          <w:sz w:val="24"/>
          <w:szCs w:val="24"/>
          <w:shd w:val="clear" w:color="auto" w:fill="FFFFFF"/>
        </w:rPr>
        <w:t>.</w:t>
      </w:r>
    </w:p>
    <w:p w14:paraId="4C2BADFA" w14:textId="77777777" w:rsidR="00495A08" w:rsidRPr="00B0541B" w:rsidRDefault="00495A08" w:rsidP="00D9510C">
      <w:pPr>
        <w:spacing w:line="480" w:lineRule="auto"/>
        <w:rPr>
          <w:rFonts w:cstheme="minorHAnsi"/>
          <w:b/>
          <w:sz w:val="24"/>
          <w:szCs w:val="24"/>
        </w:rPr>
      </w:pPr>
      <w:r w:rsidRPr="00B0541B">
        <w:rPr>
          <w:rFonts w:cstheme="minorHAnsi"/>
          <w:b/>
          <w:sz w:val="24"/>
          <w:szCs w:val="24"/>
        </w:rPr>
        <w:t>Methods</w:t>
      </w:r>
    </w:p>
    <w:p w14:paraId="42BE381F" w14:textId="27FD4CF2" w:rsidR="002D7529" w:rsidRPr="00B0541B" w:rsidRDefault="002D7529" w:rsidP="00D9510C">
      <w:pPr>
        <w:spacing w:line="480" w:lineRule="auto"/>
        <w:ind w:firstLine="720"/>
        <w:rPr>
          <w:rFonts w:cstheme="minorHAnsi"/>
          <w:b/>
          <w:sz w:val="24"/>
          <w:szCs w:val="24"/>
        </w:rPr>
      </w:pPr>
      <w:r w:rsidRPr="00B0541B">
        <w:rPr>
          <w:rFonts w:cstheme="minorHAnsi"/>
          <w:sz w:val="24"/>
          <w:szCs w:val="24"/>
        </w:rPr>
        <w:t>A protocol</w:t>
      </w:r>
      <w:r w:rsidR="00C6793A" w:rsidRPr="00B0541B">
        <w:rPr>
          <w:rFonts w:cstheme="minorHAnsi"/>
          <w:sz w:val="24"/>
          <w:szCs w:val="24"/>
        </w:rPr>
        <w:t xml:space="preserve"> was developed to perform this study</w:t>
      </w:r>
      <w:ins w:id="14" w:author="Eddy Lincango" w:date="2020-05-18T19:21:00Z">
        <w:r w:rsidR="00F109CA">
          <w:rPr>
            <w:rFonts w:cstheme="minorHAnsi"/>
            <w:sz w:val="24"/>
            <w:szCs w:val="24"/>
          </w:rPr>
          <w:t xml:space="preserve"> and is </w:t>
        </w:r>
      </w:ins>
      <w:ins w:id="15" w:author="Eddy Lincango" w:date="2020-05-18T19:22:00Z">
        <w:r w:rsidR="00F109CA">
          <w:rPr>
            <w:rFonts w:cstheme="minorHAnsi"/>
            <w:sz w:val="24"/>
            <w:szCs w:val="24"/>
          </w:rPr>
          <w:t>available</w:t>
        </w:r>
      </w:ins>
      <w:ins w:id="16" w:author="Eddy Lincango" w:date="2020-05-18T19:21:00Z">
        <w:r w:rsidR="00F109CA">
          <w:rPr>
            <w:rFonts w:cstheme="minorHAnsi"/>
            <w:sz w:val="24"/>
            <w:szCs w:val="24"/>
          </w:rPr>
          <w:t xml:space="preserve"> online</w:t>
        </w:r>
      </w:ins>
      <w:ins w:id="17" w:author="Eddy Lincango" w:date="2020-05-28T16:49:00Z">
        <w:r w:rsidR="00BD01F9">
          <w:rPr>
            <w:rFonts w:cstheme="minorHAnsi"/>
            <w:sz w:val="24"/>
            <w:szCs w:val="24"/>
          </w:rPr>
          <w:fldChar w:fldCharType="begin" w:fldLock="1"/>
        </w:r>
      </w:ins>
      <w:r w:rsidR="008F02EC">
        <w:rPr>
          <w:rFonts w:cstheme="minorHAnsi"/>
          <w:sz w:val="24"/>
          <w:szCs w:val="24"/>
        </w:rPr>
        <w:instrText>ADDIN CSL_CITATION {"citationItems":[{"id":"ITEM-1","itemData":{"URL":"https://github.com/ponceoscarj/Overdiagnosis/blob/master/Overdiagnosis.md","accessed":{"date-parts":[["2020","5","28"]]},"author":[{"dropping-particle":"","family":"Oscar J Ponce","given":"","non-dropping-particle":"","parse-names":false,"suffix":""},{"dropping-particle":"","family":"Eddy Lincango-Naranjo","given":"","non-dropping-particle":"","parse-names":false,"suffix":""}],"id":"ITEM-1","issued":{"date-parts":[["0"]]},"title":"Overdiagnosis","type":"webpage"},"uris":["http://www.mendeley.com/documents/?uuid=8a3e715d-5232-36ea-9b58-12d5b11b55c9"]}],"mendeley":{"formattedCitation":"(11)","plainTextFormattedCitation":"(11)","previouslyFormattedCitation":"(11)"},"properties":{"noteIndex":0},"schema":"https://github.com/citation-style-language/schema/raw/master/csl-citation.json"}</w:instrText>
      </w:r>
      <w:r w:rsidR="00BD01F9">
        <w:rPr>
          <w:rFonts w:cstheme="minorHAnsi"/>
          <w:sz w:val="24"/>
          <w:szCs w:val="24"/>
        </w:rPr>
        <w:fldChar w:fldCharType="separate"/>
      </w:r>
      <w:r w:rsidR="00BD01F9" w:rsidRPr="00BD01F9">
        <w:rPr>
          <w:rFonts w:cstheme="minorHAnsi"/>
          <w:noProof/>
          <w:sz w:val="24"/>
          <w:szCs w:val="24"/>
        </w:rPr>
        <w:t>(11)</w:t>
      </w:r>
      <w:ins w:id="18" w:author="Eddy Lincango" w:date="2020-05-28T16:49:00Z">
        <w:r w:rsidR="00BD01F9">
          <w:rPr>
            <w:rFonts w:cstheme="minorHAnsi"/>
            <w:sz w:val="24"/>
            <w:szCs w:val="24"/>
          </w:rPr>
          <w:fldChar w:fldCharType="end"/>
        </w:r>
      </w:ins>
      <w:r w:rsidRPr="00B0541B">
        <w:rPr>
          <w:rFonts w:cstheme="minorHAnsi"/>
          <w:sz w:val="24"/>
          <w:szCs w:val="24"/>
        </w:rPr>
        <w:t xml:space="preserve">. Additionally, preliminary </w:t>
      </w:r>
      <w:r w:rsidR="00C6793A" w:rsidRPr="00B0541B">
        <w:rPr>
          <w:rFonts w:cstheme="minorHAnsi"/>
          <w:sz w:val="24"/>
          <w:szCs w:val="24"/>
        </w:rPr>
        <w:t>results of this study were</w:t>
      </w:r>
      <w:r w:rsidRPr="00B0541B">
        <w:rPr>
          <w:rFonts w:cstheme="minorHAnsi"/>
          <w:sz w:val="24"/>
          <w:szCs w:val="24"/>
        </w:rPr>
        <w:t xml:space="preserve"> presented </w:t>
      </w:r>
      <w:r w:rsidR="00C6793A" w:rsidRPr="00B0541B">
        <w:rPr>
          <w:rFonts w:cstheme="minorHAnsi"/>
          <w:sz w:val="24"/>
          <w:szCs w:val="24"/>
        </w:rPr>
        <w:t xml:space="preserve">previously as abstract in </w:t>
      </w:r>
      <w:r w:rsidRPr="00B0541B">
        <w:rPr>
          <w:rFonts w:cstheme="minorHAnsi"/>
          <w:sz w:val="24"/>
          <w:szCs w:val="24"/>
        </w:rPr>
        <w:t>the 89</w:t>
      </w:r>
      <w:r w:rsidRPr="00B0541B">
        <w:rPr>
          <w:rFonts w:cstheme="minorHAnsi"/>
          <w:sz w:val="24"/>
          <w:szCs w:val="24"/>
          <w:vertAlign w:val="superscript"/>
        </w:rPr>
        <w:t>th</w:t>
      </w:r>
      <w:r w:rsidRPr="00B0541B">
        <w:rPr>
          <w:rFonts w:cstheme="minorHAnsi"/>
          <w:sz w:val="24"/>
          <w:szCs w:val="24"/>
        </w:rPr>
        <w:t xml:space="preserve"> Annual </w:t>
      </w:r>
      <w:r w:rsidRPr="00B0541B">
        <w:rPr>
          <w:rFonts w:cstheme="minorHAnsi"/>
          <w:sz w:val="24"/>
          <w:szCs w:val="24"/>
        </w:rPr>
        <w:lastRenderedPageBreak/>
        <w:t>Meeting of the American Thyroid Association</w:t>
      </w:r>
      <w:r w:rsidRPr="00B0541B">
        <w:rPr>
          <w:rFonts w:cstheme="minorHAnsi"/>
          <w:sz w:val="24"/>
          <w:szCs w:val="24"/>
        </w:rPr>
        <w:fldChar w:fldCharType="begin" w:fldLock="1"/>
      </w:r>
      <w:r w:rsidR="008F02EC">
        <w:rPr>
          <w:rFonts w:cstheme="minorHAnsi"/>
          <w:sz w:val="24"/>
          <w:szCs w:val="24"/>
        </w:rPr>
        <w:instrText>ADDIN CSL_CITATION {"citationItems":[{"id":"ITEM-1","itemData":{"DOI":"http://doi.org/10.1089/thy.2019.29085.abstracts","abstract":"The decision to accept or reject radioactive iodine remnant ablation (RRA) in patients with low-risk papillary thyroid cancer (PTC) is subject to uncertainty. We explored for variables associated with PTC survivors' RRA decision satisfaction. We recruited low risk PTCsurvivorswho participated in a randomized controlled trial of a decision aid (DA) explaining RRA choice. The primary outcome was RRA decision satisfaction (DS), measured on a 5-point Likert Scale. We compared DS in the DA group compared to controls. We explored for correlations of DS with the following questionnaire scores: Feeling of Being Informed questionnaire, Decision Regret Scale, Assessment of Survivor Concerns (cancer-related worry), Patient Health Questionnaire-4 (PHQ-4, depression and anxiety screen), and Trust in Physician Scale. We explored for differences in DS according to patients' perceptions of who made the final RRA choice (ANOVA). 95% of the trial participants consented to this study (70/74); about half of participants had been exposed to the DA (34/70) and about a quarter had RRA (18/70). The mean time since first thyroid cancer surgery was 19.9 months (standard deviation, SD 3.0). There were 57 females (81%); the mean age was 47.1 years (SD12.3). RRA choice was primarily attributed to the following individuals: patient - 42% (29/69), physician - 14.5% (10/69), or both - 43.5% (30/69). Since DS was not significantly associated with DA use (p = 0.142), data from both groups was combined. The following positive Spearman correlations with DS were observed: Feeling of Being Informed (r = 0.664, p &lt; 0.001) and Trust in Physician (r = 0.300, p = 0.012). The following negative correlations with DS were observed: Decision Regret (r= -0.811, p &lt; 0.001) and cancer-related worry (r= -0.245, p = 0.041). Mood was not significantly associated with DS (PHQ-4, r = 0.008, p = 0.948). Patients who were more involved in decision-making were more satisfied (p = 0.012). Patients' RRA decision satisfaction may incorporate perceptions of the decision-making process, patient-physician relationships, and ongoing cancer-related worry.","author":[{"dropping-particle":"","family":"Thyroid","given":"","non-dropping-particle":"","parse-names":false,"suffix":""}],"container-title":"ahead of print","id":"ITEM-1","issued":{"date-parts":[["0"]]},"title":"89th Annual Meeting of the American Thyroid Association","type":"book"},"uris":["http://www.mendeley.com/documents/?uuid=5edce0a8-3b3b-4c4e-96e8-66c87ba349a5"]}],"mendeley":{"formattedCitation":"(12)","plainTextFormattedCitation":"(12)","previouslyFormattedCitation":"(12)"},"properties":{"noteIndex":0},"schema":"https://github.com/citation-style-language/schema/raw/master/csl-citation.json"}</w:instrText>
      </w:r>
      <w:r w:rsidRPr="00B0541B">
        <w:rPr>
          <w:rFonts w:cstheme="minorHAnsi"/>
          <w:sz w:val="24"/>
          <w:szCs w:val="24"/>
        </w:rPr>
        <w:fldChar w:fldCharType="separate"/>
      </w:r>
      <w:r w:rsidR="00BD01F9" w:rsidRPr="00BD01F9">
        <w:rPr>
          <w:rFonts w:cstheme="minorHAnsi"/>
          <w:noProof/>
          <w:sz w:val="24"/>
          <w:szCs w:val="24"/>
        </w:rPr>
        <w:t>(12)</w:t>
      </w:r>
      <w:r w:rsidRPr="00B0541B">
        <w:rPr>
          <w:rFonts w:cstheme="minorHAnsi"/>
          <w:sz w:val="24"/>
          <w:szCs w:val="24"/>
        </w:rPr>
        <w:fldChar w:fldCharType="end"/>
      </w:r>
      <w:r w:rsidRPr="00B0541B">
        <w:rPr>
          <w:rFonts w:cstheme="minorHAnsi"/>
          <w:sz w:val="24"/>
          <w:szCs w:val="24"/>
        </w:rPr>
        <w:t>.</w:t>
      </w:r>
      <w:r w:rsidR="00B74A74" w:rsidRPr="00B0541B">
        <w:rPr>
          <w:rFonts w:cstheme="minorHAnsi"/>
          <w:sz w:val="24"/>
          <w:szCs w:val="24"/>
        </w:rPr>
        <w:t xml:space="preserve"> </w:t>
      </w:r>
      <w:r w:rsidRPr="00B0541B">
        <w:rPr>
          <w:rFonts w:cstheme="minorHAnsi"/>
          <w:sz w:val="24"/>
          <w:szCs w:val="24"/>
        </w:rPr>
        <w:t>Overall, this manuscript is reported according to the Preferred Reporting Items for Systematic Reviews and Meta-analysis (PRISMA) guidelines</w:t>
      </w:r>
      <w:r w:rsidRPr="00B0541B">
        <w:rPr>
          <w:rFonts w:cstheme="minorHAnsi"/>
          <w:sz w:val="24"/>
          <w:szCs w:val="24"/>
        </w:rPr>
        <w:fldChar w:fldCharType="begin" w:fldLock="1"/>
      </w:r>
      <w:r w:rsidR="008F02EC">
        <w:rPr>
          <w:rFonts w:cstheme="minorHAnsi"/>
          <w:sz w:val="24"/>
          <w:szCs w:val="24"/>
        </w:rPr>
        <w:instrText>ADDIN CSL_CITATION {"citationItems":[{"id":"ITEM-1","itemData":{"abstract":"Alessandro Liberati and colleagues present an Explanation and Elaboration of the PRISMA Statement, updated guidelines for the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PLoS Medicine","id":"ITEM-1","issue":"7","issued":{"date-parts":[["2009"]]},"page":"50931","title":"The PRISMA Statement for Reporting Systematic Reviews and Meta-Analyses of Studies That Evaluate Health Care Interventions: Explanation and Elaboration","type":"article-journal","volume":"6"},"uris":["http://www.mendeley.com/documents/?uuid=ed59a99c-db3f-4e52-91df-e8c95cf1a4e7"]}],"mendeley":{"formattedCitation":"(13)","plainTextFormattedCitation":"(13)","previouslyFormattedCitation":"(13)"},"properties":{"noteIndex":0},"schema":"https://github.com/citation-style-language/schema/raw/master/csl-citation.json"}</w:instrText>
      </w:r>
      <w:r w:rsidRPr="00B0541B">
        <w:rPr>
          <w:rFonts w:cstheme="minorHAnsi"/>
          <w:sz w:val="24"/>
          <w:szCs w:val="24"/>
        </w:rPr>
        <w:fldChar w:fldCharType="separate"/>
      </w:r>
      <w:r w:rsidR="00BD01F9" w:rsidRPr="00BD01F9">
        <w:rPr>
          <w:rFonts w:cstheme="minorHAnsi"/>
          <w:noProof/>
          <w:sz w:val="24"/>
          <w:szCs w:val="24"/>
        </w:rPr>
        <w:t>(13)</w:t>
      </w:r>
      <w:r w:rsidRPr="00B0541B">
        <w:rPr>
          <w:rFonts w:cstheme="minorHAnsi"/>
          <w:sz w:val="24"/>
          <w:szCs w:val="24"/>
        </w:rPr>
        <w:fldChar w:fldCharType="end"/>
      </w:r>
      <w:r w:rsidRPr="00B0541B">
        <w:rPr>
          <w:rFonts w:cstheme="minorHAnsi"/>
          <w:sz w:val="24"/>
          <w:szCs w:val="24"/>
        </w:rPr>
        <w:t xml:space="preserve">. </w:t>
      </w:r>
    </w:p>
    <w:p w14:paraId="167BD11C" w14:textId="77777777" w:rsidR="00B06D30" w:rsidRPr="00B0541B" w:rsidRDefault="00495A08" w:rsidP="00D9510C">
      <w:pPr>
        <w:spacing w:line="480" w:lineRule="auto"/>
        <w:rPr>
          <w:rFonts w:cstheme="minorHAnsi"/>
          <w:b/>
          <w:sz w:val="24"/>
          <w:szCs w:val="24"/>
        </w:rPr>
      </w:pPr>
      <w:r w:rsidRPr="00B0541B">
        <w:rPr>
          <w:rFonts w:cstheme="minorHAnsi"/>
          <w:b/>
          <w:sz w:val="24"/>
          <w:szCs w:val="24"/>
        </w:rPr>
        <w:t>Eligibility criteria</w:t>
      </w:r>
      <w:r w:rsidR="00B06D30" w:rsidRPr="00B0541B">
        <w:rPr>
          <w:rFonts w:cstheme="minorHAnsi"/>
          <w:b/>
          <w:sz w:val="24"/>
          <w:szCs w:val="24"/>
        </w:rPr>
        <w:t xml:space="preserve"> and study selection</w:t>
      </w:r>
    </w:p>
    <w:p w14:paraId="2711DC77" w14:textId="5DE3D7B6" w:rsidR="002D7529" w:rsidRPr="00B0541B" w:rsidRDefault="002D7529" w:rsidP="00D9510C">
      <w:pPr>
        <w:spacing w:line="480" w:lineRule="auto"/>
        <w:ind w:firstLine="720"/>
        <w:rPr>
          <w:rFonts w:cstheme="minorHAnsi"/>
          <w:sz w:val="24"/>
          <w:szCs w:val="24"/>
        </w:rPr>
      </w:pPr>
      <w:r w:rsidRPr="00B0541B">
        <w:rPr>
          <w:rFonts w:cstheme="minorHAnsi"/>
          <w:sz w:val="24"/>
          <w:szCs w:val="24"/>
        </w:rPr>
        <w:t xml:space="preserve">We included </w:t>
      </w:r>
      <w:r w:rsidR="00B26432" w:rsidRPr="00B0541B">
        <w:rPr>
          <w:rFonts w:cstheme="minorHAnsi"/>
          <w:sz w:val="24"/>
          <w:szCs w:val="24"/>
        </w:rPr>
        <w:t xml:space="preserve">original </w:t>
      </w:r>
      <w:r w:rsidRPr="00B0541B">
        <w:rPr>
          <w:rFonts w:cstheme="minorHAnsi"/>
          <w:sz w:val="24"/>
          <w:szCs w:val="24"/>
        </w:rPr>
        <w:t xml:space="preserve">studies </w:t>
      </w:r>
      <w:r w:rsidR="00574B40" w:rsidRPr="00B0541B">
        <w:rPr>
          <w:rFonts w:cstheme="minorHAnsi"/>
          <w:sz w:val="24"/>
          <w:szCs w:val="24"/>
        </w:rPr>
        <w:t>with</w:t>
      </w:r>
      <w:r w:rsidR="00F87B9D" w:rsidRPr="00B0541B">
        <w:rPr>
          <w:rFonts w:cstheme="minorHAnsi"/>
          <w:sz w:val="24"/>
          <w:szCs w:val="24"/>
        </w:rPr>
        <w:t xml:space="preserve"> </w:t>
      </w:r>
      <w:r w:rsidRPr="00B0541B">
        <w:rPr>
          <w:rFonts w:cstheme="minorHAnsi"/>
          <w:sz w:val="24"/>
          <w:szCs w:val="24"/>
        </w:rPr>
        <w:t>pat</w:t>
      </w:r>
      <w:r w:rsidR="009B3B0F" w:rsidRPr="00B0541B">
        <w:rPr>
          <w:rFonts w:cstheme="minorHAnsi"/>
          <w:sz w:val="24"/>
          <w:szCs w:val="24"/>
        </w:rPr>
        <w:t>ients older than 18 years with thyroid cancer</w:t>
      </w:r>
      <w:r w:rsidRPr="00B0541B">
        <w:rPr>
          <w:rFonts w:cstheme="minorHAnsi"/>
          <w:sz w:val="24"/>
          <w:szCs w:val="24"/>
        </w:rPr>
        <w:t xml:space="preserve"> confirmed by histology</w:t>
      </w:r>
      <w:r w:rsidR="009B3B0F" w:rsidRPr="00B0541B">
        <w:rPr>
          <w:rFonts w:cstheme="minorHAnsi"/>
          <w:sz w:val="24"/>
          <w:szCs w:val="24"/>
        </w:rPr>
        <w:t xml:space="preserve"> and reporting </w:t>
      </w:r>
      <w:ins w:id="19" w:author="Eddy Lincango" w:date="2020-05-31T11:29:00Z">
        <w:r w:rsidR="00602006">
          <w:rPr>
            <w:rFonts w:cstheme="minorHAnsi"/>
            <w:sz w:val="24"/>
            <w:szCs w:val="24"/>
          </w:rPr>
          <w:t>non-incidental thyroid cancer and at least</w:t>
        </w:r>
      </w:ins>
      <w:ins w:id="20" w:author="Eddy Lincango" w:date="2020-05-31T11:30:00Z">
        <w:r w:rsidR="00602006">
          <w:rPr>
            <w:rFonts w:cstheme="minorHAnsi"/>
            <w:sz w:val="24"/>
            <w:szCs w:val="24"/>
          </w:rPr>
          <w:t xml:space="preserve"> one </w:t>
        </w:r>
      </w:ins>
      <w:ins w:id="21" w:author="Eddy Lincango" w:date="2020-05-31T11:29:00Z">
        <w:r w:rsidR="00602006">
          <w:rPr>
            <w:rFonts w:cstheme="minorHAnsi"/>
            <w:sz w:val="24"/>
            <w:szCs w:val="24"/>
          </w:rPr>
          <w:t>incidental</w:t>
        </w:r>
      </w:ins>
      <w:del w:id="22" w:author="Eddy Lincango" w:date="2020-05-31T11:30:00Z">
        <w:r w:rsidR="009B3B0F" w:rsidRPr="00B0541B" w:rsidDel="00602006">
          <w:rPr>
            <w:rFonts w:cstheme="minorHAnsi"/>
            <w:sz w:val="24"/>
            <w:szCs w:val="24"/>
          </w:rPr>
          <w:delText>at least two</w:delText>
        </w:r>
      </w:del>
      <w:r w:rsidR="009B3B0F" w:rsidRPr="00B0541B">
        <w:rPr>
          <w:rFonts w:cstheme="minorHAnsi"/>
          <w:sz w:val="24"/>
          <w:szCs w:val="24"/>
        </w:rPr>
        <w:t xml:space="preserve"> pathways of thyroid cancer detection</w:t>
      </w:r>
      <w:del w:id="23" w:author="Eddy Lincango" w:date="2020-05-31T16:38:00Z">
        <w:r w:rsidR="00BB10A2" w:rsidRPr="00B0541B" w:rsidDel="004F4D05">
          <w:rPr>
            <w:rFonts w:cstheme="minorHAnsi"/>
            <w:sz w:val="24"/>
            <w:szCs w:val="24"/>
          </w:rPr>
          <w:delText>, later explained</w:delText>
        </w:r>
        <w:r w:rsidRPr="00B0541B" w:rsidDel="004F4D05">
          <w:rPr>
            <w:rFonts w:cstheme="minorHAnsi"/>
            <w:sz w:val="24"/>
            <w:szCs w:val="24"/>
          </w:rPr>
          <w:delText>.</w:delText>
        </w:r>
      </w:del>
      <w:ins w:id="24" w:author="Eddy Lincango" w:date="2020-05-31T16:38:00Z">
        <w:r w:rsidR="004F4D05">
          <w:rPr>
            <w:rFonts w:cstheme="minorHAnsi"/>
            <w:sz w:val="24"/>
            <w:szCs w:val="24"/>
          </w:rPr>
          <w:t>.</w:t>
        </w:r>
      </w:ins>
      <w:r w:rsidRPr="00B0541B">
        <w:rPr>
          <w:rFonts w:cstheme="minorHAnsi"/>
          <w:sz w:val="24"/>
          <w:szCs w:val="24"/>
        </w:rPr>
        <w:t xml:space="preserve"> </w:t>
      </w:r>
      <w:r w:rsidR="00B26432" w:rsidRPr="00B0541B">
        <w:rPr>
          <w:rFonts w:cstheme="minorHAnsi"/>
          <w:sz w:val="24"/>
          <w:szCs w:val="24"/>
        </w:rPr>
        <w:t>O</w:t>
      </w:r>
      <w:r w:rsidRPr="00B0541B">
        <w:rPr>
          <w:rFonts w:cstheme="minorHAnsi"/>
          <w:sz w:val="24"/>
          <w:szCs w:val="24"/>
        </w:rPr>
        <w:t xml:space="preserve">nly manuscripts written in English, Spanish, or Portuguese were included. </w:t>
      </w:r>
      <w:r w:rsidR="009B3B0F" w:rsidRPr="00B0541B">
        <w:rPr>
          <w:rFonts w:cstheme="minorHAnsi"/>
          <w:sz w:val="24"/>
          <w:szCs w:val="24"/>
        </w:rPr>
        <w:t>W</w:t>
      </w:r>
      <w:r w:rsidRPr="00B0541B">
        <w:rPr>
          <w:rFonts w:cstheme="minorHAnsi"/>
          <w:sz w:val="24"/>
          <w:szCs w:val="24"/>
        </w:rPr>
        <w:t xml:space="preserve">e excluded studies in which the aim was </w:t>
      </w:r>
      <w:r w:rsidR="00B26432" w:rsidRPr="00B0541B">
        <w:rPr>
          <w:rFonts w:cstheme="minorHAnsi"/>
          <w:sz w:val="24"/>
          <w:szCs w:val="24"/>
        </w:rPr>
        <w:t xml:space="preserve">only </w:t>
      </w:r>
      <w:r w:rsidRPr="00B0541B">
        <w:rPr>
          <w:rFonts w:cstheme="minorHAnsi"/>
          <w:sz w:val="24"/>
          <w:szCs w:val="24"/>
        </w:rPr>
        <w:t>to assess</w:t>
      </w:r>
      <w:r w:rsidR="00B26432" w:rsidRPr="00B0541B">
        <w:rPr>
          <w:rFonts w:cstheme="minorHAnsi"/>
          <w:sz w:val="24"/>
          <w:szCs w:val="24"/>
        </w:rPr>
        <w:t xml:space="preserve"> </w:t>
      </w:r>
      <w:r w:rsidRPr="00B0541B">
        <w:rPr>
          <w:rFonts w:cstheme="minorHAnsi"/>
          <w:sz w:val="24"/>
          <w:szCs w:val="24"/>
        </w:rPr>
        <w:t xml:space="preserve">the impact of </w:t>
      </w:r>
      <w:r w:rsidR="009B3B0F" w:rsidRPr="00B0541B">
        <w:rPr>
          <w:rFonts w:cstheme="minorHAnsi"/>
          <w:sz w:val="24"/>
          <w:szCs w:val="24"/>
        </w:rPr>
        <w:t xml:space="preserve">thyroid cancer </w:t>
      </w:r>
      <w:r w:rsidRPr="00B0541B">
        <w:rPr>
          <w:rFonts w:cstheme="minorHAnsi"/>
          <w:sz w:val="24"/>
          <w:szCs w:val="24"/>
        </w:rPr>
        <w:t>screening</w:t>
      </w:r>
      <w:r w:rsidR="00B26432" w:rsidRPr="00B0541B">
        <w:rPr>
          <w:rFonts w:cstheme="minorHAnsi"/>
          <w:sz w:val="24"/>
          <w:szCs w:val="24"/>
        </w:rPr>
        <w:t xml:space="preserve"> </w:t>
      </w:r>
      <w:r w:rsidRPr="00B0541B">
        <w:rPr>
          <w:rFonts w:cstheme="minorHAnsi"/>
          <w:sz w:val="24"/>
          <w:szCs w:val="24"/>
        </w:rPr>
        <w:t xml:space="preserve">(e.g. </w:t>
      </w:r>
      <w:r w:rsidR="006C3F58" w:rsidRPr="00B0541B">
        <w:rPr>
          <w:rFonts w:cstheme="minorHAnsi"/>
          <w:sz w:val="24"/>
          <w:szCs w:val="24"/>
        </w:rPr>
        <w:t xml:space="preserve">thyroid cancer screening </w:t>
      </w:r>
      <w:ins w:id="25" w:author="Eddy Lincango" w:date="2020-06-01T22:38:00Z">
        <w:r w:rsidR="009A0BFC">
          <w:rPr>
            <w:rFonts w:cstheme="minorHAnsi"/>
            <w:sz w:val="24"/>
            <w:szCs w:val="24"/>
          </w:rPr>
          <w:t xml:space="preserve">programs </w:t>
        </w:r>
      </w:ins>
      <w:r w:rsidR="006C3F58" w:rsidRPr="00B0541B">
        <w:rPr>
          <w:rFonts w:cstheme="minorHAnsi"/>
          <w:sz w:val="24"/>
          <w:szCs w:val="24"/>
        </w:rPr>
        <w:t xml:space="preserve">in </w:t>
      </w:r>
      <w:r w:rsidRPr="00B0541B">
        <w:rPr>
          <w:rFonts w:cstheme="minorHAnsi"/>
          <w:sz w:val="24"/>
          <w:szCs w:val="24"/>
        </w:rPr>
        <w:t xml:space="preserve">South Korea). </w:t>
      </w:r>
    </w:p>
    <w:p w14:paraId="73438B08" w14:textId="77777777" w:rsidR="00F82410" w:rsidRPr="00B0541B" w:rsidRDefault="00F82410" w:rsidP="00D9510C">
      <w:pPr>
        <w:spacing w:line="480" w:lineRule="auto"/>
        <w:rPr>
          <w:rFonts w:cstheme="minorHAnsi"/>
          <w:b/>
          <w:sz w:val="24"/>
          <w:szCs w:val="24"/>
        </w:rPr>
      </w:pPr>
      <w:r w:rsidRPr="00B0541B">
        <w:rPr>
          <w:rFonts w:cstheme="minorHAnsi"/>
          <w:b/>
          <w:sz w:val="24"/>
          <w:szCs w:val="24"/>
        </w:rPr>
        <w:t xml:space="preserve">Data sources and searches </w:t>
      </w:r>
    </w:p>
    <w:p w14:paraId="0139AEE4" w14:textId="6CF38853" w:rsidR="002D7529" w:rsidRPr="00B0541B" w:rsidRDefault="009B3B0F" w:rsidP="00D9510C">
      <w:pPr>
        <w:spacing w:line="480" w:lineRule="auto"/>
        <w:ind w:firstLine="720"/>
        <w:rPr>
          <w:rFonts w:cstheme="minorHAnsi"/>
          <w:sz w:val="24"/>
          <w:szCs w:val="24"/>
        </w:rPr>
      </w:pPr>
      <w:r w:rsidRPr="00B0541B">
        <w:rPr>
          <w:rFonts w:cstheme="minorHAnsi"/>
          <w:sz w:val="24"/>
          <w:szCs w:val="24"/>
        </w:rPr>
        <w:t xml:space="preserve">We applied a searched strategy developed in collaboration with an experienced librarian to find potentially eligible studies in Ovid MEDLINE(R) and Epub Ahead of Print, In-Process &amp; Other Non-Indexed Citations, and Daily, Ovid EMBASE, and Scopus </w:t>
      </w:r>
      <w:r w:rsidR="00E039CB" w:rsidRPr="00B0541B">
        <w:rPr>
          <w:rFonts w:cstheme="minorHAnsi"/>
          <w:sz w:val="24"/>
          <w:szCs w:val="24"/>
        </w:rPr>
        <w:t>from each database’s inception until</w:t>
      </w:r>
      <w:r w:rsidR="002D7529" w:rsidRPr="00B0541B">
        <w:rPr>
          <w:rFonts w:cstheme="minorHAnsi"/>
          <w:sz w:val="24"/>
          <w:szCs w:val="24"/>
        </w:rPr>
        <w:t xml:space="preserve"> September</w:t>
      </w:r>
      <w:r w:rsidR="00E039CB" w:rsidRPr="00B0541B">
        <w:rPr>
          <w:rFonts w:cstheme="minorHAnsi"/>
          <w:sz w:val="24"/>
          <w:szCs w:val="24"/>
        </w:rPr>
        <w:t>, 2018.</w:t>
      </w:r>
      <w:r w:rsidR="002D7529" w:rsidRPr="00B0541B">
        <w:rPr>
          <w:rFonts w:cstheme="minorHAnsi"/>
          <w:sz w:val="24"/>
          <w:szCs w:val="24"/>
        </w:rPr>
        <w:t xml:space="preserve"> </w:t>
      </w:r>
      <w:ins w:id="26" w:author="Eddy Lincango" w:date="2020-05-29T01:40:00Z">
        <w:r w:rsidR="00440E55" w:rsidRPr="00440E55">
          <w:rPr>
            <w:rFonts w:cstheme="minorHAnsi"/>
            <w:sz w:val="24"/>
          </w:rPr>
          <w:t xml:space="preserve">Controlled vocabulary supplemented with keywords was used to search for studies of </w:t>
        </w:r>
        <w:r w:rsidR="00440E55" w:rsidRPr="00440E55">
          <w:rPr>
            <w:rFonts w:cstheme="minorHAnsi"/>
            <w:bCs/>
            <w:sz w:val="24"/>
          </w:rPr>
          <w:t>triggers of diagnosis in patients with thyroid cancer</w:t>
        </w:r>
        <w:r w:rsidR="00440E55" w:rsidRPr="00440E55">
          <w:rPr>
            <w:rFonts w:cstheme="minorHAnsi"/>
            <w:sz w:val="24"/>
          </w:rPr>
          <w:t>.</w:t>
        </w:r>
        <w:r w:rsidR="00440E55" w:rsidRPr="00440E55" w:rsidDel="006F6D08">
          <w:rPr>
            <w:rFonts w:cstheme="minorHAnsi"/>
            <w:sz w:val="24"/>
            <w:szCs w:val="24"/>
          </w:rPr>
          <w:t xml:space="preserve"> </w:t>
        </w:r>
      </w:ins>
      <w:moveToRangeStart w:id="27" w:author="Eddy Lincango" w:date="2020-05-29T01:40:00Z" w:name="move41608867"/>
      <w:moveTo w:id="28" w:author="Eddy Lincango" w:date="2020-05-29T01:40:00Z">
        <w:r w:rsidR="00440E55" w:rsidRPr="00B0541B" w:rsidDel="006F6D08">
          <w:rPr>
            <w:rFonts w:cstheme="minorHAnsi"/>
            <w:sz w:val="24"/>
            <w:szCs w:val="24"/>
          </w:rPr>
          <w:t>The actual strategy is in Appendix.</w:t>
        </w:r>
      </w:moveTo>
      <w:moveToRangeEnd w:id="27"/>
      <w:ins w:id="29" w:author="Eddy Lincango" w:date="2020-05-29T01:40:00Z">
        <w:r w:rsidR="00440E55">
          <w:rPr>
            <w:rFonts w:cstheme="minorHAnsi"/>
            <w:sz w:val="24"/>
            <w:szCs w:val="24"/>
          </w:rPr>
          <w:t xml:space="preserve"> </w:t>
        </w:r>
      </w:ins>
      <w:r w:rsidR="009D2D34" w:rsidRPr="00B0541B">
        <w:rPr>
          <w:rFonts w:cstheme="minorHAnsi"/>
          <w:sz w:val="24"/>
          <w:szCs w:val="24"/>
        </w:rPr>
        <w:t>Conference abstracts, literature reviews, case reports and editorials we</w:t>
      </w:r>
      <w:ins w:id="30" w:author="Eddy Lincango" w:date="2020-05-16T13:07:00Z">
        <w:r w:rsidR="00E81BCF">
          <w:rPr>
            <w:rFonts w:cstheme="minorHAnsi"/>
            <w:sz w:val="24"/>
            <w:szCs w:val="24"/>
          </w:rPr>
          <w:t>re</w:t>
        </w:r>
      </w:ins>
      <w:r w:rsidR="009D2D34" w:rsidRPr="00B0541B">
        <w:rPr>
          <w:rFonts w:cstheme="minorHAnsi"/>
          <w:sz w:val="24"/>
          <w:szCs w:val="24"/>
        </w:rPr>
        <w:t xml:space="preserve"> excluded</w:t>
      </w:r>
      <w:r w:rsidR="009D2D34" w:rsidRPr="00440E55">
        <w:rPr>
          <w:rFonts w:cstheme="minorHAnsi"/>
          <w:sz w:val="24"/>
          <w:szCs w:val="24"/>
        </w:rPr>
        <w:t xml:space="preserve">. </w:t>
      </w:r>
      <w:r w:rsidR="002D7529" w:rsidRPr="00440E55">
        <w:rPr>
          <w:rFonts w:cstheme="minorHAnsi"/>
          <w:sz w:val="24"/>
          <w:szCs w:val="24"/>
        </w:rPr>
        <w:t>Reference</w:t>
      </w:r>
      <w:r w:rsidR="002D7529" w:rsidRPr="00B0541B">
        <w:rPr>
          <w:rFonts w:cstheme="minorHAnsi"/>
          <w:sz w:val="24"/>
          <w:szCs w:val="24"/>
        </w:rPr>
        <w:t xml:space="preserve"> lists of selected studies were searched to i</w:t>
      </w:r>
      <w:r w:rsidR="00B26432" w:rsidRPr="00B0541B">
        <w:rPr>
          <w:rFonts w:cstheme="minorHAnsi"/>
          <w:sz w:val="24"/>
          <w:szCs w:val="24"/>
        </w:rPr>
        <w:t>dentify additional publications</w:t>
      </w:r>
      <w:r w:rsidR="002D7529" w:rsidRPr="00B0541B">
        <w:rPr>
          <w:rFonts w:cstheme="minorHAnsi"/>
          <w:sz w:val="24"/>
          <w:szCs w:val="24"/>
        </w:rPr>
        <w:t xml:space="preserve">. </w:t>
      </w:r>
      <w:moveFromRangeStart w:id="31" w:author="Eddy Lincango" w:date="2020-05-29T01:40:00Z" w:name="move41608867"/>
      <w:moveFrom w:id="32" w:author="Eddy Lincango" w:date="2020-05-29T01:40:00Z">
        <w:r w:rsidR="002D7529" w:rsidRPr="00B0541B" w:rsidDel="00440E55">
          <w:rPr>
            <w:rFonts w:cstheme="minorHAnsi"/>
            <w:sz w:val="24"/>
            <w:szCs w:val="24"/>
          </w:rPr>
          <w:t>The actual strategy is in Appendix.</w:t>
        </w:r>
      </w:moveFrom>
      <w:moveFromRangeEnd w:id="31"/>
    </w:p>
    <w:p w14:paraId="1CF71368" w14:textId="77777777" w:rsidR="00F82410" w:rsidRPr="00B0541B" w:rsidRDefault="006E21F9" w:rsidP="00D9510C">
      <w:pPr>
        <w:spacing w:line="480" w:lineRule="auto"/>
        <w:rPr>
          <w:rFonts w:cstheme="minorHAnsi"/>
          <w:b/>
          <w:sz w:val="24"/>
          <w:szCs w:val="24"/>
        </w:rPr>
      </w:pPr>
      <w:r w:rsidRPr="00B0541B">
        <w:rPr>
          <w:rFonts w:cstheme="minorHAnsi"/>
          <w:b/>
          <w:sz w:val="24"/>
          <w:szCs w:val="24"/>
        </w:rPr>
        <w:t>Study selection</w:t>
      </w:r>
    </w:p>
    <w:p w14:paraId="4DB0478F" w14:textId="48ABC31A" w:rsidR="002D7529" w:rsidRPr="00B0541B" w:rsidRDefault="002D7529" w:rsidP="00D9510C">
      <w:pPr>
        <w:spacing w:line="480" w:lineRule="auto"/>
        <w:ind w:firstLine="720"/>
        <w:rPr>
          <w:rFonts w:cstheme="minorHAnsi"/>
          <w:b/>
          <w:sz w:val="24"/>
          <w:szCs w:val="24"/>
        </w:rPr>
      </w:pPr>
      <w:r w:rsidRPr="00B0541B">
        <w:rPr>
          <w:rFonts w:cstheme="minorHAnsi"/>
          <w:sz w:val="24"/>
          <w:szCs w:val="24"/>
        </w:rPr>
        <w:lastRenderedPageBreak/>
        <w:t>Search results were uploaded into a systematic review software program (DistillerSR, Ottawa, ON, Canada)</w:t>
      </w:r>
      <w:r w:rsidRPr="00B0541B">
        <w:rPr>
          <w:rFonts w:cstheme="minorHAnsi"/>
          <w:sz w:val="24"/>
          <w:szCs w:val="24"/>
        </w:rPr>
        <w:fldChar w:fldCharType="begin" w:fldLock="1"/>
      </w:r>
      <w:r w:rsidR="008F02EC">
        <w:rPr>
          <w:rFonts w:cstheme="minorHAnsi"/>
          <w:sz w:val="24"/>
          <w:szCs w:val="24"/>
        </w:rPr>
        <w:instrText>ADDIN CSL_CITATION {"citationItems":[{"id":"ITEM-1","itemData":{"URL":"https://www.evidencepartners.com/products/distillersr-systematic-review-software/","accessed":{"date-parts":[["2019","11","10"]]},"id":"ITEM-1","issued":{"date-parts":[["0"]]},"title":"DistillerSR | Systematic Review and Literature Review Software by Evidence Partners","type":"webpage"},"uris":["http://www.mendeley.com/documents/?uuid=cc18642d-084f-30d0-ad8f-ff3ea5963c2b"]}],"mendeley":{"formattedCitation":"(14)","plainTextFormattedCitation":"(14)","previouslyFormattedCitation":"(14)"},"properties":{"noteIndex":0},"schema":"https://github.com/citation-style-language/schema/raw/master/csl-citation.json"}</w:instrText>
      </w:r>
      <w:r w:rsidRPr="00B0541B">
        <w:rPr>
          <w:rFonts w:cstheme="minorHAnsi"/>
          <w:sz w:val="24"/>
          <w:szCs w:val="24"/>
        </w:rPr>
        <w:fldChar w:fldCharType="separate"/>
      </w:r>
      <w:r w:rsidR="00BD01F9" w:rsidRPr="00BD01F9">
        <w:rPr>
          <w:rFonts w:cstheme="minorHAnsi"/>
          <w:noProof/>
          <w:sz w:val="24"/>
          <w:szCs w:val="24"/>
        </w:rPr>
        <w:t>(14)</w:t>
      </w:r>
      <w:r w:rsidRPr="00B0541B">
        <w:rPr>
          <w:rFonts w:cstheme="minorHAnsi"/>
          <w:sz w:val="24"/>
          <w:szCs w:val="24"/>
        </w:rPr>
        <w:fldChar w:fldCharType="end"/>
      </w:r>
      <w:r w:rsidRPr="00B0541B">
        <w:rPr>
          <w:rFonts w:cstheme="minorHAnsi"/>
          <w:sz w:val="24"/>
          <w:szCs w:val="24"/>
        </w:rPr>
        <w:t>. Reviewers</w:t>
      </w:r>
      <w:ins w:id="33" w:author="Eddy Lincango" w:date="2020-05-16T13:07:00Z">
        <w:r w:rsidR="00E81BCF">
          <w:rPr>
            <w:rFonts w:cstheme="minorHAnsi"/>
            <w:sz w:val="24"/>
            <w:szCs w:val="24"/>
          </w:rPr>
          <w:t xml:space="preserve"> (E.L-</w:t>
        </w:r>
        <w:r w:rsidR="00E81BCF" w:rsidRPr="00B0541B">
          <w:rPr>
            <w:rFonts w:cstheme="minorHAnsi"/>
            <w:sz w:val="24"/>
            <w:szCs w:val="24"/>
          </w:rPr>
          <w:t>N.</w:t>
        </w:r>
        <w:r w:rsidR="00E81BCF">
          <w:rPr>
            <w:rFonts w:cstheme="minorHAnsi"/>
            <w:sz w:val="24"/>
            <w:szCs w:val="24"/>
          </w:rPr>
          <w:t>, P.S-</w:t>
        </w:r>
        <w:r w:rsidR="00152CA0">
          <w:rPr>
            <w:rFonts w:cstheme="minorHAnsi"/>
            <w:sz w:val="24"/>
            <w:szCs w:val="24"/>
          </w:rPr>
          <w:t>P.</w:t>
        </w:r>
      </w:ins>
      <w:ins w:id="34" w:author="Eddy Lincango" w:date="2020-05-24T11:10:00Z">
        <w:r w:rsidR="00152CA0">
          <w:rPr>
            <w:rFonts w:cstheme="minorHAnsi"/>
            <w:sz w:val="24"/>
            <w:szCs w:val="24"/>
          </w:rPr>
          <w:t>;</w:t>
        </w:r>
      </w:ins>
      <w:ins w:id="35" w:author="Eddy Lincango" w:date="2020-05-16T13:07:00Z">
        <w:r w:rsidR="00E81BCF" w:rsidRPr="00B0541B">
          <w:rPr>
            <w:rFonts w:cstheme="minorHAnsi"/>
            <w:sz w:val="24"/>
            <w:szCs w:val="24"/>
          </w:rPr>
          <w:t xml:space="preserve"> O.J.P., </w:t>
        </w:r>
      </w:ins>
      <w:ins w:id="36" w:author="Eddy Lincango" w:date="2020-05-24T11:11:00Z">
        <w:r w:rsidR="00152CA0">
          <w:rPr>
            <w:rFonts w:cstheme="minorHAnsi"/>
            <w:sz w:val="24"/>
            <w:szCs w:val="24"/>
          </w:rPr>
          <w:t>T.L</w:t>
        </w:r>
      </w:ins>
      <w:ins w:id="37" w:author="Eddy Lincango" w:date="2020-05-24T11:12:00Z">
        <w:r w:rsidR="00152CA0">
          <w:rPr>
            <w:rFonts w:cstheme="minorHAnsi"/>
            <w:sz w:val="24"/>
            <w:szCs w:val="24"/>
          </w:rPr>
          <w:t>.</w:t>
        </w:r>
      </w:ins>
      <w:ins w:id="38" w:author="Eddy Lincango" w:date="2020-05-24T11:11:00Z">
        <w:r w:rsidR="00152CA0">
          <w:rPr>
            <w:rFonts w:cstheme="minorHAnsi"/>
            <w:sz w:val="24"/>
            <w:szCs w:val="24"/>
          </w:rPr>
          <w:t xml:space="preserve">; </w:t>
        </w:r>
      </w:ins>
      <w:ins w:id="39" w:author="Eddy Lincango" w:date="2020-05-16T13:07:00Z">
        <w:r w:rsidR="00152CA0">
          <w:rPr>
            <w:rFonts w:cstheme="minorHAnsi"/>
            <w:sz w:val="24"/>
            <w:szCs w:val="24"/>
          </w:rPr>
          <w:t>B.A., T.R</w:t>
        </w:r>
        <w:r w:rsidR="00E81BCF" w:rsidRPr="00B0541B">
          <w:rPr>
            <w:rFonts w:cstheme="minorHAnsi"/>
            <w:sz w:val="24"/>
            <w:szCs w:val="24"/>
          </w:rPr>
          <w:t>.)</w:t>
        </w:r>
      </w:ins>
      <w:r w:rsidRPr="00B0541B">
        <w:rPr>
          <w:rFonts w:cstheme="minorHAnsi"/>
          <w:sz w:val="24"/>
          <w:szCs w:val="24"/>
        </w:rPr>
        <w:t>, working independently and in duplicate, screened abstracts and titles</w:t>
      </w:r>
      <w:ins w:id="40" w:author="Eddy Lincango" w:date="2020-05-28T00:41:00Z">
        <w:r w:rsidR="003674F0">
          <w:rPr>
            <w:rFonts w:cstheme="minorHAnsi"/>
            <w:sz w:val="24"/>
            <w:szCs w:val="24"/>
          </w:rPr>
          <w:t xml:space="preserve"> </w:t>
        </w:r>
      </w:ins>
      <w:ins w:id="41" w:author="Eddy Lincango" w:date="2020-06-01T22:42:00Z">
        <w:r w:rsidR="009A0BFC">
          <w:rPr>
            <w:rFonts w:cstheme="minorHAnsi"/>
            <w:sz w:val="24"/>
            <w:szCs w:val="24"/>
          </w:rPr>
          <w:t>and</w:t>
        </w:r>
      </w:ins>
      <w:ins w:id="42" w:author="Eddy Lincango" w:date="2020-05-28T00:41:00Z">
        <w:r w:rsidR="003674F0">
          <w:rPr>
            <w:rFonts w:cstheme="minorHAnsi"/>
            <w:sz w:val="24"/>
            <w:szCs w:val="24"/>
          </w:rPr>
          <w:t xml:space="preserve"> full-text </w:t>
        </w:r>
      </w:ins>
      <w:ins w:id="43" w:author="Eddy Lincango" w:date="2020-05-28T00:42:00Z">
        <w:r w:rsidR="003674F0">
          <w:rPr>
            <w:rFonts w:cstheme="minorHAnsi"/>
            <w:sz w:val="24"/>
            <w:szCs w:val="24"/>
          </w:rPr>
          <w:t>screening</w:t>
        </w:r>
      </w:ins>
      <w:r w:rsidRPr="00B0541B">
        <w:rPr>
          <w:rFonts w:cstheme="minorHAnsi"/>
          <w:sz w:val="24"/>
          <w:szCs w:val="24"/>
        </w:rPr>
        <w:t xml:space="preserve"> for eligibility using standardized instructions. Before initiating the abstract screening phase, a pilot was performed with 20 articles to assess the clarity of the eligibility criteria among reviewers</w:t>
      </w:r>
      <w:ins w:id="44" w:author="Eddy Lincango" w:date="2020-05-27T23:41:00Z">
        <w:r w:rsidR="008D27E9">
          <w:rPr>
            <w:rFonts w:cstheme="minorHAnsi"/>
            <w:sz w:val="24"/>
            <w:szCs w:val="24"/>
          </w:rPr>
          <w:t>.</w:t>
        </w:r>
      </w:ins>
      <w:ins w:id="45" w:author="Eddy Lincango" w:date="2020-05-27T23:46:00Z">
        <w:r w:rsidR="00C7293C">
          <w:rPr>
            <w:rFonts w:cstheme="minorHAnsi"/>
            <w:sz w:val="24"/>
            <w:szCs w:val="24"/>
          </w:rPr>
          <w:t xml:space="preserve"> </w:t>
        </w:r>
      </w:ins>
      <w:ins w:id="46" w:author="Eddy Lincango" w:date="2020-05-28T00:38:00Z">
        <w:r w:rsidR="003674F0">
          <w:rPr>
            <w:rFonts w:cstheme="minorHAnsi"/>
            <w:sz w:val="24"/>
            <w:szCs w:val="24"/>
          </w:rPr>
          <w:t>It</w:t>
        </w:r>
      </w:ins>
      <w:ins w:id="47" w:author="Eddy Lincango" w:date="2020-05-27T23:46:00Z">
        <w:r w:rsidR="00C7293C">
          <w:rPr>
            <w:rFonts w:cstheme="minorHAnsi"/>
            <w:sz w:val="24"/>
            <w:szCs w:val="24"/>
          </w:rPr>
          <w:t xml:space="preserve"> helped </w:t>
        </w:r>
      </w:ins>
      <w:ins w:id="48" w:author="Eddy Lincango" w:date="2020-05-28T20:13:00Z">
        <w:r w:rsidR="009A0BFC">
          <w:rPr>
            <w:rFonts w:cstheme="minorHAnsi"/>
            <w:sz w:val="24"/>
            <w:szCs w:val="24"/>
          </w:rPr>
          <w:t>us</w:t>
        </w:r>
        <w:r w:rsidR="00637B7A">
          <w:rPr>
            <w:rFonts w:cstheme="minorHAnsi"/>
            <w:sz w:val="24"/>
            <w:szCs w:val="24"/>
          </w:rPr>
          <w:t xml:space="preserve"> </w:t>
        </w:r>
      </w:ins>
      <w:ins w:id="49" w:author="Eddy Lincango" w:date="2020-06-01T22:42:00Z">
        <w:r w:rsidR="009A0BFC">
          <w:rPr>
            <w:rFonts w:cstheme="minorHAnsi"/>
            <w:sz w:val="24"/>
            <w:szCs w:val="24"/>
          </w:rPr>
          <w:t xml:space="preserve">to </w:t>
        </w:r>
      </w:ins>
      <w:ins w:id="50" w:author="Eddy Lincango" w:date="2020-05-28T20:13:00Z">
        <w:r w:rsidR="00637B7A">
          <w:rPr>
            <w:rFonts w:cstheme="minorHAnsi"/>
            <w:sz w:val="24"/>
            <w:szCs w:val="24"/>
          </w:rPr>
          <w:t>improve our abstract screening instructions</w:t>
        </w:r>
      </w:ins>
      <w:del w:id="51" w:author="Eddy Lincango" w:date="2020-05-28T00:38:00Z">
        <w:r w:rsidRPr="00B0541B" w:rsidDel="003674F0">
          <w:rPr>
            <w:rFonts w:cstheme="minorHAnsi"/>
            <w:sz w:val="24"/>
            <w:szCs w:val="24"/>
          </w:rPr>
          <w:delText xml:space="preserve"> and modifications were done accordingly</w:delText>
        </w:r>
      </w:del>
      <w:r w:rsidRPr="00B0541B">
        <w:rPr>
          <w:rFonts w:cstheme="minorHAnsi"/>
          <w:sz w:val="24"/>
          <w:szCs w:val="24"/>
        </w:rPr>
        <w:t xml:space="preserve">. For abstract screening, articles included by at least one reviewer were considered for full-text screening. </w:t>
      </w:r>
      <w:ins w:id="52" w:author="Eddy Lincango" w:date="2020-05-27T23:49:00Z">
        <w:r w:rsidR="00C7293C">
          <w:rPr>
            <w:rFonts w:cstheme="minorHAnsi"/>
            <w:sz w:val="24"/>
            <w:szCs w:val="24"/>
          </w:rPr>
          <w:t xml:space="preserve">Similarly, </w:t>
        </w:r>
      </w:ins>
      <w:del w:id="53" w:author="Eddy Lincango" w:date="2020-05-27T23:49:00Z">
        <w:r w:rsidRPr="00B0541B" w:rsidDel="00C7293C">
          <w:rPr>
            <w:rFonts w:cstheme="minorHAnsi"/>
            <w:sz w:val="24"/>
            <w:szCs w:val="24"/>
          </w:rPr>
          <w:delText>A</w:delText>
        </w:r>
      </w:del>
      <w:ins w:id="54" w:author="Eddy Lincango" w:date="2020-05-27T23:49:00Z">
        <w:r w:rsidR="00C7293C">
          <w:rPr>
            <w:rFonts w:cstheme="minorHAnsi"/>
            <w:sz w:val="24"/>
            <w:szCs w:val="24"/>
          </w:rPr>
          <w:t>a</w:t>
        </w:r>
      </w:ins>
      <w:r w:rsidRPr="00B0541B">
        <w:rPr>
          <w:rFonts w:cstheme="minorHAnsi"/>
          <w:sz w:val="24"/>
          <w:szCs w:val="24"/>
        </w:rPr>
        <w:t xml:space="preserve"> pilot was performed with 10 articles before starting the full-text screening</w:t>
      </w:r>
      <w:ins w:id="55" w:author="Eddy Lincango" w:date="2020-05-28T20:16:00Z">
        <w:r w:rsidR="00637B7A">
          <w:rPr>
            <w:rFonts w:cstheme="minorHAnsi"/>
            <w:sz w:val="24"/>
            <w:szCs w:val="24"/>
          </w:rPr>
          <w:t xml:space="preserve"> to </w:t>
        </w:r>
      </w:ins>
      <w:ins w:id="56" w:author="Eddy Lincango" w:date="2020-05-29T01:44:00Z">
        <w:r w:rsidR="00690401">
          <w:rPr>
            <w:rFonts w:cstheme="minorHAnsi"/>
            <w:sz w:val="24"/>
            <w:szCs w:val="24"/>
          </w:rPr>
          <w:t>harmonize</w:t>
        </w:r>
      </w:ins>
      <w:ins w:id="57" w:author="Eddy Lincango" w:date="2020-05-28T20:16:00Z">
        <w:r w:rsidR="00637B7A">
          <w:rPr>
            <w:rFonts w:cstheme="minorHAnsi"/>
            <w:sz w:val="24"/>
            <w:szCs w:val="24"/>
          </w:rPr>
          <w:t xml:space="preserve"> the research question</w:t>
        </w:r>
      </w:ins>
      <w:r w:rsidRPr="00B0541B">
        <w:rPr>
          <w:rFonts w:cstheme="minorHAnsi"/>
          <w:sz w:val="24"/>
          <w:szCs w:val="24"/>
        </w:rPr>
        <w:t xml:space="preserve">. At this stage, </w:t>
      </w:r>
      <w:r w:rsidR="007C5A68" w:rsidRPr="00B0541B">
        <w:rPr>
          <w:rFonts w:cstheme="minorHAnsi"/>
          <w:sz w:val="24"/>
          <w:szCs w:val="24"/>
        </w:rPr>
        <w:t xml:space="preserve">only articles included by both reviewers were deemed eligible for this systematic review and in case of </w:t>
      </w:r>
      <w:r w:rsidRPr="00B0541B">
        <w:rPr>
          <w:rFonts w:cstheme="minorHAnsi"/>
          <w:sz w:val="24"/>
          <w:szCs w:val="24"/>
        </w:rPr>
        <w:t>disagreements</w:t>
      </w:r>
      <w:r w:rsidR="007C5A68" w:rsidRPr="00B0541B">
        <w:rPr>
          <w:rFonts w:cstheme="minorHAnsi"/>
          <w:sz w:val="24"/>
          <w:szCs w:val="24"/>
        </w:rPr>
        <w:t>, these</w:t>
      </w:r>
      <w:r w:rsidRPr="00B0541B">
        <w:rPr>
          <w:rFonts w:cstheme="minorHAnsi"/>
          <w:sz w:val="24"/>
          <w:szCs w:val="24"/>
        </w:rPr>
        <w:t xml:space="preserve"> were resolved by consens</w:t>
      </w:r>
      <w:r w:rsidR="00A411DC">
        <w:rPr>
          <w:rFonts w:cstheme="minorHAnsi"/>
          <w:sz w:val="24"/>
          <w:szCs w:val="24"/>
        </w:rPr>
        <w:t xml:space="preserve">us between the 6 reviewers </w:t>
      </w:r>
      <w:ins w:id="58" w:author="Eddy Lincango" w:date="2020-05-24T11:06:00Z">
        <w:r w:rsidR="00B27947">
          <w:rPr>
            <w:rFonts w:cstheme="minorHAnsi"/>
            <w:sz w:val="24"/>
            <w:szCs w:val="24"/>
          </w:rPr>
          <w:t>previously mentioned</w:t>
        </w:r>
      </w:ins>
      <w:del w:id="59" w:author="Eddy Lincango" w:date="2020-05-24T11:06:00Z">
        <w:r w:rsidR="00A411DC" w:rsidDel="00B27947">
          <w:rPr>
            <w:rFonts w:cstheme="minorHAnsi"/>
            <w:sz w:val="24"/>
            <w:szCs w:val="24"/>
          </w:rPr>
          <w:delText>(E.L-</w:delText>
        </w:r>
        <w:r w:rsidR="009D2D34" w:rsidRPr="00B0541B" w:rsidDel="00B27947">
          <w:rPr>
            <w:rFonts w:cstheme="minorHAnsi"/>
            <w:sz w:val="24"/>
            <w:szCs w:val="24"/>
          </w:rPr>
          <w:delText>N.</w:delText>
        </w:r>
        <w:r w:rsidR="00A411DC" w:rsidDel="00B27947">
          <w:rPr>
            <w:rFonts w:cstheme="minorHAnsi"/>
            <w:sz w:val="24"/>
            <w:szCs w:val="24"/>
          </w:rPr>
          <w:delText>, P.S-</w:delText>
        </w:r>
        <w:r w:rsidR="009D2D34" w:rsidRPr="00B0541B" w:rsidDel="00B27947">
          <w:rPr>
            <w:rFonts w:cstheme="minorHAnsi"/>
            <w:sz w:val="24"/>
            <w:szCs w:val="24"/>
          </w:rPr>
          <w:delText>P.</w:delText>
        </w:r>
        <w:r w:rsidRPr="00B0541B" w:rsidDel="00B27947">
          <w:rPr>
            <w:rFonts w:cstheme="minorHAnsi"/>
            <w:sz w:val="24"/>
            <w:szCs w:val="24"/>
          </w:rPr>
          <w:delText>, O.J.P., B.A., T.L., T.L.)</w:delText>
        </w:r>
      </w:del>
      <w:r w:rsidRPr="00B0541B">
        <w:rPr>
          <w:rFonts w:cstheme="minorHAnsi"/>
          <w:sz w:val="24"/>
          <w:szCs w:val="24"/>
        </w:rPr>
        <w:t xml:space="preserve">. Full text screening agreement using Cohen’s kappa was substantial (k=0.76). </w:t>
      </w:r>
    </w:p>
    <w:p w14:paraId="5794AC4B" w14:textId="161BF56A" w:rsidR="00422F9A" w:rsidRDefault="00422F9A" w:rsidP="00422F9A">
      <w:pPr>
        <w:spacing w:line="480" w:lineRule="auto"/>
        <w:rPr>
          <w:ins w:id="60" w:author="Eddy Lincango" w:date="2020-05-31T17:06:00Z"/>
          <w:rFonts w:cstheme="minorHAnsi"/>
          <w:b/>
          <w:sz w:val="24"/>
          <w:szCs w:val="24"/>
        </w:rPr>
      </w:pPr>
      <w:ins w:id="61" w:author="Eddy Lincango" w:date="2020-05-31T17:12:00Z">
        <w:r>
          <w:rPr>
            <w:rFonts w:cstheme="minorHAnsi"/>
            <w:b/>
            <w:sz w:val="24"/>
            <w:szCs w:val="24"/>
          </w:rPr>
          <w:t>H</w:t>
        </w:r>
      </w:ins>
      <w:ins w:id="62" w:author="Eddy Lincango" w:date="2020-05-31T11:32:00Z">
        <w:r w:rsidR="00602006">
          <w:rPr>
            <w:rFonts w:cstheme="minorHAnsi"/>
            <w:b/>
            <w:sz w:val="24"/>
            <w:szCs w:val="24"/>
          </w:rPr>
          <w:t xml:space="preserve">omogenization of </w:t>
        </w:r>
      </w:ins>
      <w:ins w:id="63" w:author="Eddy Lincango" w:date="2020-05-31T11:33:00Z">
        <w:r w:rsidR="00602006">
          <w:rPr>
            <w:rFonts w:cstheme="minorHAnsi"/>
            <w:b/>
            <w:sz w:val="24"/>
            <w:szCs w:val="24"/>
          </w:rPr>
          <w:t>incidental and non-incidental</w:t>
        </w:r>
      </w:ins>
      <w:ins w:id="64" w:author="Eddy Lincango" w:date="2020-05-31T11:32:00Z">
        <w:r w:rsidR="00602006">
          <w:rPr>
            <w:rFonts w:cstheme="minorHAnsi"/>
            <w:b/>
            <w:sz w:val="24"/>
            <w:szCs w:val="24"/>
          </w:rPr>
          <w:t xml:space="preserve"> defini</w:t>
        </w:r>
      </w:ins>
      <w:ins w:id="65" w:author="Eddy Lincango" w:date="2020-05-31T11:33:00Z">
        <w:r w:rsidR="00602006">
          <w:rPr>
            <w:rFonts w:cstheme="minorHAnsi"/>
            <w:b/>
            <w:sz w:val="24"/>
            <w:szCs w:val="24"/>
          </w:rPr>
          <w:t>ti</w:t>
        </w:r>
      </w:ins>
      <w:ins w:id="66" w:author="Eddy Lincango" w:date="2020-05-31T11:32:00Z">
        <w:r w:rsidR="00602006">
          <w:rPr>
            <w:rFonts w:cstheme="minorHAnsi"/>
            <w:b/>
            <w:sz w:val="24"/>
            <w:szCs w:val="24"/>
          </w:rPr>
          <w:t>on</w:t>
        </w:r>
      </w:ins>
      <w:ins w:id="67" w:author="Eddy Lincango" w:date="2020-05-31T17:27:00Z">
        <w:r>
          <w:rPr>
            <w:rFonts w:cstheme="minorHAnsi"/>
            <w:b/>
            <w:sz w:val="24"/>
            <w:szCs w:val="24"/>
          </w:rPr>
          <w:t>s</w:t>
        </w:r>
      </w:ins>
    </w:p>
    <w:p w14:paraId="4EFF9EB6" w14:textId="4055CC89" w:rsidR="00602006" w:rsidRPr="00422F9A" w:rsidRDefault="00422F9A" w:rsidP="00422F9A">
      <w:pPr>
        <w:spacing w:line="480" w:lineRule="auto"/>
        <w:ind w:firstLine="720"/>
        <w:rPr>
          <w:ins w:id="68" w:author="Eddy Lincango" w:date="2020-05-31T11:32:00Z"/>
          <w:rFonts w:cstheme="minorHAnsi"/>
          <w:b/>
          <w:sz w:val="24"/>
          <w:szCs w:val="24"/>
        </w:rPr>
      </w:pPr>
      <w:ins w:id="69" w:author="Eddy Lincango" w:date="2020-05-31T17:08:00Z">
        <w:r>
          <w:rPr>
            <w:rFonts w:cstheme="minorHAnsi"/>
            <w:sz w:val="24"/>
            <w:szCs w:val="24"/>
          </w:rPr>
          <w:t xml:space="preserve">Given the variations </w:t>
        </w:r>
      </w:ins>
      <w:ins w:id="70" w:author="Eddy Lincango" w:date="2020-06-01T22:49:00Z">
        <w:r w:rsidR="00AE5D35">
          <w:rPr>
            <w:rFonts w:cstheme="minorHAnsi"/>
            <w:sz w:val="24"/>
            <w:szCs w:val="24"/>
          </w:rPr>
          <w:t xml:space="preserve">in the definitions of thyroid cancer diagnosis </w:t>
        </w:r>
      </w:ins>
      <w:ins w:id="71" w:author="Eddy Lincango" w:date="2020-06-01T22:47:00Z">
        <w:r w:rsidR="00AE5D35" w:rsidRPr="00422F9A">
          <w:rPr>
            <w:rFonts w:eastAsia="Times New Roman" w:cstheme="minorHAnsi"/>
            <w:color w:val="000000"/>
            <w:sz w:val="24"/>
            <w:szCs w:val="24"/>
          </w:rPr>
          <w:t xml:space="preserve">triggers </w:t>
        </w:r>
      </w:ins>
      <w:ins w:id="72" w:author="Eddy Lincango" w:date="2020-05-31T17:28:00Z">
        <w:r>
          <w:rPr>
            <w:rFonts w:cstheme="minorHAnsi"/>
            <w:sz w:val="24"/>
            <w:szCs w:val="24"/>
          </w:rPr>
          <w:t>in</w:t>
        </w:r>
      </w:ins>
      <w:ins w:id="73" w:author="Eddy Lincango" w:date="2020-05-31T17:09:00Z">
        <w:r>
          <w:rPr>
            <w:rFonts w:cstheme="minorHAnsi"/>
            <w:sz w:val="24"/>
            <w:szCs w:val="24"/>
          </w:rPr>
          <w:t xml:space="preserve"> some articles, t</w:t>
        </w:r>
      </w:ins>
      <w:ins w:id="74" w:author="Eddy Lincango" w:date="2020-05-31T16:34:00Z">
        <w:r w:rsidR="004F4D05" w:rsidRPr="00422F9A">
          <w:rPr>
            <w:rFonts w:eastAsia="Times New Roman" w:cstheme="minorHAnsi"/>
            <w:color w:val="000000"/>
            <w:sz w:val="24"/>
            <w:szCs w:val="24"/>
          </w:rPr>
          <w:t xml:space="preserve">wo extractors (E. L-N., P. S-P.) </w:t>
        </w:r>
      </w:ins>
      <w:ins w:id="75" w:author="Eddy Lincango" w:date="2020-05-31T16:43:00Z">
        <w:r w:rsidR="004F4D05" w:rsidRPr="00422F9A">
          <w:rPr>
            <w:rFonts w:eastAsia="Times New Roman" w:cstheme="minorHAnsi"/>
            <w:color w:val="000000"/>
            <w:sz w:val="24"/>
            <w:szCs w:val="24"/>
          </w:rPr>
          <w:t>homogenized</w:t>
        </w:r>
      </w:ins>
      <w:ins w:id="76" w:author="Eddy Lincango" w:date="2020-05-31T16:44:00Z">
        <w:r w:rsidR="004F4D05" w:rsidRPr="00422F9A">
          <w:rPr>
            <w:rFonts w:eastAsia="Times New Roman" w:cstheme="minorHAnsi"/>
            <w:color w:val="000000"/>
            <w:sz w:val="24"/>
            <w:szCs w:val="24"/>
          </w:rPr>
          <w:t xml:space="preserve"> </w:t>
        </w:r>
      </w:ins>
      <w:ins w:id="77" w:author="Eddy Lincango" w:date="2020-05-31T17:09:00Z">
        <w:r>
          <w:rPr>
            <w:rFonts w:eastAsia="Times New Roman" w:cstheme="minorHAnsi"/>
            <w:color w:val="000000"/>
            <w:sz w:val="24"/>
            <w:szCs w:val="24"/>
          </w:rPr>
          <w:t>and</w:t>
        </w:r>
      </w:ins>
      <w:ins w:id="78" w:author="Eddy Lincango" w:date="2020-05-31T16:43:00Z">
        <w:r w:rsidR="004F4D05" w:rsidRPr="00422F9A">
          <w:rPr>
            <w:rFonts w:eastAsia="Times New Roman" w:cstheme="minorHAnsi"/>
            <w:color w:val="000000"/>
            <w:sz w:val="24"/>
            <w:szCs w:val="24"/>
          </w:rPr>
          <w:t xml:space="preserve"> </w:t>
        </w:r>
      </w:ins>
      <w:ins w:id="79" w:author="Eddy Lincango" w:date="2020-05-31T16:34:00Z">
        <w:r w:rsidR="004F4D05" w:rsidRPr="00422F9A">
          <w:rPr>
            <w:rFonts w:eastAsia="Times New Roman" w:cstheme="minorHAnsi"/>
            <w:color w:val="000000"/>
            <w:sz w:val="24"/>
            <w:szCs w:val="24"/>
          </w:rPr>
          <w:t>discussed the debatable cases to achieve consensus with the definition we proposed</w:t>
        </w:r>
        <w:r>
          <w:rPr>
            <w:rFonts w:eastAsia="Times New Roman" w:cstheme="minorHAnsi"/>
            <w:color w:val="000000"/>
            <w:sz w:val="24"/>
            <w:szCs w:val="24"/>
          </w:rPr>
          <w:t>. T</w:t>
        </w:r>
        <w:r w:rsidR="004F4D05" w:rsidRPr="00422F9A">
          <w:rPr>
            <w:rFonts w:eastAsia="Times New Roman" w:cstheme="minorHAnsi"/>
            <w:color w:val="000000"/>
            <w:sz w:val="24"/>
            <w:szCs w:val="24"/>
          </w:rPr>
          <w:t xml:space="preserve">hus, some patients </w:t>
        </w:r>
      </w:ins>
      <w:ins w:id="80" w:author="Eddy Lincango" w:date="2020-06-01T22:50:00Z">
        <w:r w:rsidR="00A2579C">
          <w:rPr>
            <w:rFonts w:eastAsia="Times New Roman" w:cstheme="minorHAnsi"/>
            <w:color w:val="000000"/>
            <w:sz w:val="24"/>
            <w:szCs w:val="24"/>
          </w:rPr>
          <w:t>of</w:t>
        </w:r>
      </w:ins>
      <w:ins w:id="81" w:author="Eddy Lincango" w:date="2020-05-31T16:34:00Z">
        <w:r w:rsidR="004F4D05" w:rsidRPr="00422F9A">
          <w:rPr>
            <w:rFonts w:eastAsia="Times New Roman" w:cstheme="minorHAnsi"/>
            <w:color w:val="000000"/>
            <w:sz w:val="24"/>
            <w:szCs w:val="24"/>
          </w:rPr>
          <w:t xml:space="preserve"> </w:t>
        </w:r>
      </w:ins>
      <w:ins w:id="82" w:author="Eddy Lincango" w:date="2020-06-01T22:50:00Z">
        <w:r w:rsidR="00A2579C">
          <w:rPr>
            <w:rFonts w:eastAsia="Times New Roman" w:cstheme="minorHAnsi"/>
            <w:color w:val="000000"/>
            <w:sz w:val="24"/>
            <w:szCs w:val="24"/>
          </w:rPr>
          <w:t xml:space="preserve">the </w:t>
        </w:r>
      </w:ins>
      <w:ins w:id="83" w:author="Eddy Lincango" w:date="2020-05-31T17:11:00Z">
        <w:r>
          <w:rPr>
            <w:rFonts w:eastAsia="Times New Roman" w:cstheme="minorHAnsi"/>
            <w:color w:val="000000"/>
            <w:sz w:val="24"/>
            <w:szCs w:val="24"/>
          </w:rPr>
          <w:t>“</w:t>
        </w:r>
      </w:ins>
      <w:ins w:id="84" w:author="Eddy Lincango" w:date="2020-05-31T16:34:00Z">
        <w:r w:rsidR="00A2579C">
          <w:rPr>
            <w:rFonts w:eastAsia="Times New Roman" w:cstheme="minorHAnsi"/>
            <w:color w:val="000000"/>
            <w:sz w:val="24"/>
            <w:szCs w:val="24"/>
          </w:rPr>
          <w:t>non-incidental</w:t>
        </w:r>
      </w:ins>
      <w:ins w:id="85" w:author="Eddy Lincango" w:date="2020-05-31T17:11:00Z">
        <w:r>
          <w:rPr>
            <w:rFonts w:eastAsia="Times New Roman" w:cstheme="minorHAnsi"/>
            <w:color w:val="000000"/>
            <w:sz w:val="24"/>
            <w:szCs w:val="24"/>
          </w:rPr>
          <w:t>”</w:t>
        </w:r>
      </w:ins>
      <w:ins w:id="86" w:author="Eddy Lincango" w:date="2020-06-01T22:51:00Z">
        <w:r w:rsidR="00A2579C">
          <w:rPr>
            <w:rFonts w:eastAsia="Times New Roman" w:cstheme="minorHAnsi"/>
            <w:color w:val="000000"/>
            <w:sz w:val="24"/>
            <w:szCs w:val="24"/>
          </w:rPr>
          <w:t xml:space="preserve"> group</w:t>
        </w:r>
      </w:ins>
      <w:ins w:id="87" w:author="Eddy Lincango" w:date="2020-05-31T16:34:00Z">
        <w:r>
          <w:rPr>
            <w:rFonts w:eastAsia="Times New Roman" w:cstheme="minorHAnsi"/>
            <w:color w:val="000000"/>
            <w:sz w:val="24"/>
            <w:szCs w:val="24"/>
          </w:rPr>
          <w:t xml:space="preserve"> were grouped</w:t>
        </w:r>
        <w:r w:rsidR="004F4D05" w:rsidRPr="00422F9A">
          <w:rPr>
            <w:rFonts w:eastAsia="Times New Roman" w:cstheme="minorHAnsi"/>
            <w:color w:val="000000"/>
            <w:sz w:val="24"/>
            <w:szCs w:val="24"/>
          </w:rPr>
          <w:t xml:space="preserve"> as “incidental imaging”. </w:t>
        </w:r>
      </w:ins>
      <w:ins w:id="88" w:author="Eddy Lincango" w:date="2020-05-31T16:48:00Z">
        <w:r w:rsidR="00E8599D" w:rsidRPr="00422F9A">
          <w:rPr>
            <w:rFonts w:eastAsia="Times New Roman" w:cstheme="minorHAnsi"/>
            <w:color w:val="000000"/>
            <w:sz w:val="24"/>
            <w:szCs w:val="24"/>
          </w:rPr>
          <w:t>For instan</w:t>
        </w:r>
      </w:ins>
      <w:ins w:id="89" w:author="Eddy Lincango" w:date="2020-06-01T22:51:00Z">
        <w:r w:rsidR="00A2579C">
          <w:rPr>
            <w:rFonts w:eastAsia="Times New Roman" w:cstheme="minorHAnsi"/>
            <w:color w:val="000000"/>
            <w:sz w:val="24"/>
            <w:szCs w:val="24"/>
          </w:rPr>
          <w:t>ce</w:t>
        </w:r>
      </w:ins>
      <w:ins w:id="90" w:author="Eddy Lincango" w:date="2020-05-31T16:49:00Z">
        <w:r w:rsidR="00E8599D" w:rsidRPr="00422F9A">
          <w:rPr>
            <w:rFonts w:eastAsia="Times New Roman" w:cstheme="minorHAnsi"/>
            <w:color w:val="000000"/>
            <w:sz w:val="24"/>
            <w:szCs w:val="24"/>
          </w:rPr>
          <w:t>,</w:t>
        </w:r>
      </w:ins>
      <w:ins w:id="91" w:author="Eddy Lincango" w:date="2020-05-31T16:48:00Z">
        <w:r w:rsidR="00E8599D" w:rsidRPr="00422F9A">
          <w:rPr>
            <w:rFonts w:eastAsia="Times New Roman" w:cstheme="minorHAnsi"/>
            <w:color w:val="000000"/>
            <w:sz w:val="24"/>
            <w:szCs w:val="24"/>
          </w:rPr>
          <w:t xml:space="preserve"> </w:t>
        </w:r>
      </w:ins>
      <w:ins w:id="92" w:author="Eddy Lincango" w:date="2020-05-31T17:30:00Z">
        <w:r>
          <w:rPr>
            <w:rFonts w:eastAsia="Times New Roman" w:cstheme="minorHAnsi"/>
            <w:color w:val="000000"/>
            <w:sz w:val="24"/>
            <w:szCs w:val="24"/>
          </w:rPr>
          <w:t xml:space="preserve">patients with </w:t>
        </w:r>
      </w:ins>
      <w:ins w:id="93" w:author="Eddy Lincango" w:date="2020-05-31T16:52:00Z">
        <w:r w:rsidR="00E8599D" w:rsidRPr="00422F9A">
          <w:rPr>
            <w:rFonts w:eastAsia="Times New Roman" w:cstheme="minorHAnsi"/>
            <w:color w:val="000000"/>
            <w:sz w:val="24"/>
            <w:szCs w:val="24"/>
          </w:rPr>
          <w:t>t</w:t>
        </w:r>
        <w:r w:rsidR="00E8599D" w:rsidRPr="00422F9A">
          <w:rPr>
            <w:rFonts w:cstheme="minorHAnsi"/>
            <w:color w:val="000000" w:themeColor="text1"/>
            <w:sz w:val="24"/>
            <w:szCs w:val="24"/>
          </w:rPr>
          <w:t>hyroid nodule</w:t>
        </w:r>
      </w:ins>
      <w:ins w:id="94" w:author="Eddy Lincango" w:date="2020-05-31T16:55:00Z">
        <w:r w:rsidR="00E8599D" w:rsidRPr="00422F9A">
          <w:rPr>
            <w:rFonts w:cstheme="minorHAnsi"/>
            <w:color w:val="000000" w:themeColor="text1"/>
            <w:sz w:val="24"/>
            <w:szCs w:val="24"/>
          </w:rPr>
          <w:t>s</w:t>
        </w:r>
      </w:ins>
      <w:ins w:id="95" w:author="Eddy Lincango" w:date="2020-06-01T22:52:00Z">
        <w:r w:rsidR="00A2579C">
          <w:rPr>
            <w:rFonts w:cstheme="minorHAnsi"/>
            <w:color w:val="000000" w:themeColor="text1"/>
            <w:sz w:val="24"/>
            <w:szCs w:val="24"/>
          </w:rPr>
          <w:t xml:space="preserve"> </w:t>
        </w:r>
      </w:ins>
      <w:ins w:id="96" w:author="Eddy Lincango" w:date="2020-05-31T16:52:00Z">
        <w:r>
          <w:rPr>
            <w:rFonts w:cstheme="minorHAnsi"/>
            <w:color w:val="000000" w:themeColor="text1"/>
            <w:sz w:val="24"/>
            <w:szCs w:val="24"/>
          </w:rPr>
          <w:t>detected by neck ultrasound</w:t>
        </w:r>
        <w:r w:rsidR="00E8599D" w:rsidRPr="00422F9A">
          <w:rPr>
            <w:rFonts w:cstheme="minorHAnsi"/>
            <w:color w:val="000000" w:themeColor="text1"/>
            <w:sz w:val="24"/>
            <w:szCs w:val="24"/>
          </w:rPr>
          <w:t xml:space="preserve"> </w:t>
        </w:r>
        <w:r>
          <w:rPr>
            <w:rFonts w:cstheme="minorHAnsi"/>
            <w:color w:val="000000" w:themeColor="text1"/>
            <w:sz w:val="24"/>
            <w:szCs w:val="24"/>
          </w:rPr>
          <w:t>because of</w:t>
        </w:r>
      </w:ins>
      <w:ins w:id="97" w:author="Eddy Lincango" w:date="2020-05-31T17:33:00Z">
        <w:r>
          <w:rPr>
            <w:rFonts w:cstheme="minorHAnsi"/>
            <w:color w:val="000000" w:themeColor="text1"/>
            <w:sz w:val="24"/>
            <w:szCs w:val="24"/>
          </w:rPr>
          <w:t xml:space="preserve"> the</w:t>
        </w:r>
      </w:ins>
      <w:ins w:id="98" w:author="Eddy Lincango" w:date="2020-05-31T16:52:00Z">
        <w:r w:rsidR="00E8599D" w:rsidRPr="00422F9A">
          <w:rPr>
            <w:rFonts w:cstheme="minorHAnsi"/>
            <w:color w:val="000000" w:themeColor="text1"/>
            <w:sz w:val="24"/>
            <w:szCs w:val="24"/>
          </w:rPr>
          <w:t xml:space="preserve"> presence of altered laboratory test results</w:t>
        </w:r>
      </w:ins>
      <w:ins w:id="99" w:author="Eddy Lincango" w:date="2020-06-01T22:52:00Z">
        <w:r w:rsidR="00A2579C">
          <w:rPr>
            <w:rFonts w:cstheme="minorHAnsi"/>
            <w:color w:val="000000" w:themeColor="text1"/>
            <w:sz w:val="24"/>
            <w:szCs w:val="24"/>
          </w:rPr>
          <w:t>, categorized previously in the non-incidental group,</w:t>
        </w:r>
        <w:r w:rsidR="00A2579C" w:rsidRPr="00422F9A">
          <w:rPr>
            <w:rFonts w:cstheme="minorHAnsi"/>
            <w:color w:val="000000" w:themeColor="text1"/>
            <w:sz w:val="24"/>
            <w:szCs w:val="24"/>
          </w:rPr>
          <w:t xml:space="preserve"> </w:t>
        </w:r>
      </w:ins>
      <w:ins w:id="100" w:author="Eddy Lincango" w:date="2020-05-31T16:55:00Z">
        <w:r w:rsidR="00E8599D" w:rsidRPr="00422F9A">
          <w:rPr>
            <w:rFonts w:cstheme="minorHAnsi"/>
            <w:color w:val="000000" w:themeColor="text1"/>
            <w:sz w:val="24"/>
            <w:szCs w:val="24"/>
          </w:rPr>
          <w:t>were categorized as</w:t>
        </w:r>
      </w:ins>
      <w:ins w:id="101" w:author="Eddy Lincango" w:date="2020-05-31T16:56:00Z">
        <w:r w:rsidR="00E8599D" w:rsidRPr="00422F9A">
          <w:rPr>
            <w:rFonts w:cstheme="minorHAnsi"/>
            <w:color w:val="000000" w:themeColor="text1"/>
            <w:sz w:val="24"/>
            <w:szCs w:val="24"/>
          </w:rPr>
          <w:t xml:space="preserve"> incidental imaging</w:t>
        </w:r>
      </w:ins>
      <w:ins w:id="102" w:author="Eddy Lincango" w:date="2020-05-31T17:02:00Z">
        <w:r>
          <w:rPr>
            <w:rFonts w:cstheme="minorHAnsi"/>
            <w:color w:val="000000" w:themeColor="text1"/>
            <w:sz w:val="24"/>
            <w:szCs w:val="24"/>
          </w:rPr>
          <w:t>.</w:t>
        </w:r>
      </w:ins>
      <w:ins w:id="103" w:author="Eddy Lincango" w:date="2020-05-31T17:07:00Z">
        <w:r>
          <w:rPr>
            <w:rFonts w:cstheme="minorHAnsi"/>
            <w:color w:val="000000" w:themeColor="text1"/>
            <w:sz w:val="24"/>
            <w:szCs w:val="24"/>
          </w:rPr>
          <w:t xml:space="preserve"> </w:t>
        </w:r>
      </w:ins>
      <w:ins w:id="104" w:author="Eddy Lincango" w:date="2020-05-31T19:52:00Z">
        <w:r w:rsidR="00262FCD">
          <w:rPr>
            <w:rFonts w:cstheme="minorHAnsi"/>
            <w:color w:val="000000" w:themeColor="text1"/>
            <w:sz w:val="24"/>
            <w:szCs w:val="24"/>
          </w:rPr>
          <w:t xml:space="preserve">It was based on a </w:t>
        </w:r>
      </w:ins>
      <w:ins w:id="105" w:author="Eddy Lincango" w:date="2020-05-31T19:53:00Z">
        <w:r w:rsidR="00262FCD">
          <w:rPr>
            <w:rFonts w:cstheme="minorHAnsi"/>
            <w:color w:val="000000" w:themeColor="text1"/>
            <w:sz w:val="24"/>
            <w:szCs w:val="24"/>
          </w:rPr>
          <w:t xml:space="preserve">published </w:t>
        </w:r>
      </w:ins>
      <w:ins w:id="106" w:author="Eddy Lincango" w:date="2020-05-31T19:52:00Z">
        <w:r w:rsidR="001C257D">
          <w:rPr>
            <w:rFonts w:cstheme="minorHAnsi"/>
            <w:color w:val="000000" w:themeColor="text1"/>
            <w:sz w:val="24"/>
            <w:szCs w:val="24"/>
          </w:rPr>
          <w:t>framework</w:t>
        </w:r>
      </w:ins>
      <w:ins w:id="107" w:author="Eddy Lincango" w:date="2020-06-01T22:55:00Z">
        <w:r w:rsidR="00B457D7">
          <w:rPr>
            <w:rFonts w:cstheme="minorHAnsi"/>
            <w:color w:val="000000" w:themeColor="text1"/>
            <w:sz w:val="24"/>
            <w:szCs w:val="24"/>
          </w:rPr>
          <w:fldChar w:fldCharType="begin" w:fldLock="1"/>
        </w:r>
      </w:ins>
      <w:r w:rsidR="00B457D7">
        <w:rPr>
          <w:rFonts w:cstheme="minorHAnsi"/>
          <w:color w:val="000000" w:themeColor="text1"/>
          <w:sz w:val="24"/>
          <w:szCs w:val="24"/>
        </w:rPr>
        <w:instrText>ADDIN CSL_CITATION {"citationItems":[{"id":"ITEM-1","itemData":{"DOI":"10.1089/thy.2014.0594","ISSN":"1050-7256","abstract":"©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C.","non-dropping-particle":"","parse-names":false,"suffix":""}],"container-title":"Thyroid","id":"ITEM-1","issue":"9","issued":{"date-parts":[["2015"]]},"page":"999-1007","title":"The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mendeley":{"formattedCitation":"(9)","plainTextFormattedCitation":"(9)","previouslyFormattedCitation":"(9)"},"properties":{"noteIndex":0},"schema":"https://github.com/citation-style-language/schema/raw/master/csl-citation.json"}</w:instrText>
      </w:r>
      <w:r w:rsidR="00B457D7">
        <w:rPr>
          <w:rFonts w:cstheme="minorHAnsi"/>
          <w:color w:val="000000" w:themeColor="text1"/>
          <w:sz w:val="24"/>
          <w:szCs w:val="24"/>
        </w:rPr>
        <w:fldChar w:fldCharType="separate"/>
      </w:r>
      <w:r w:rsidR="00B457D7" w:rsidRPr="00B457D7">
        <w:rPr>
          <w:rFonts w:cstheme="minorHAnsi"/>
          <w:noProof/>
          <w:color w:val="000000" w:themeColor="text1"/>
          <w:sz w:val="24"/>
          <w:szCs w:val="24"/>
        </w:rPr>
        <w:t>(9)</w:t>
      </w:r>
      <w:ins w:id="108" w:author="Eddy Lincango" w:date="2020-06-01T22:55:00Z">
        <w:r w:rsidR="00B457D7">
          <w:rPr>
            <w:rFonts w:cstheme="minorHAnsi"/>
            <w:color w:val="000000" w:themeColor="text1"/>
            <w:sz w:val="24"/>
            <w:szCs w:val="24"/>
          </w:rPr>
          <w:fldChar w:fldCharType="end"/>
        </w:r>
      </w:ins>
      <w:ins w:id="109" w:author="Eddy Lincango" w:date="2020-05-31T19:52:00Z">
        <w:r w:rsidR="00262FCD">
          <w:rPr>
            <w:rFonts w:cstheme="minorHAnsi"/>
            <w:color w:val="000000" w:themeColor="text1"/>
            <w:sz w:val="24"/>
            <w:szCs w:val="24"/>
          </w:rPr>
          <w:t xml:space="preserve">and </w:t>
        </w:r>
      </w:ins>
      <w:ins w:id="110" w:author="Eddy Lincango" w:date="2020-05-31T19:53:00Z">
        <w:r w:rsidR="00262FCD">
          <w:rPr>
            <w:rFonts w:cstheme="minorHAnsi"/>
            <w:color w:val="000000" w:themeColor="text1"/>
            <w:sz w:val="24"/>
            <w:szCs w:val="24"/>
          </w:rPr>
          <w:t xml:space="preserve">recommendations for the use of ultrasound in </w:t>
        </w:r>
      </w:ins>
      <w:ins w:id="111" w:author="Eddy Lincango" w:date="2020-05-31T19:54:00Z">
        <w:r w:rsidR="00262FCD">
          <w:rPr>
            <w:rFonts w:cstheme="minorHAnsi"/>
            <w:color w:val="000000" w:themeColor="text1"/>
            <w:sz w:val="24"/>
            <w:szCs w:val="24"/>
          </w:rPr>
          <w:t>guidelines</w:t>
        </w:r>
      </w:ins>
      <w:ins w:id="112" w:author="Eddy Lincango" w:date="2020-06-01T22:57:00Z">
        <w:r w:rsidR="00B457D7">
          <w:rPr>
            <w:rFonts w:cstheme="minorHAnsi"/>
            <w:color w:val="000000" w:themeColor="text1"/>
            <w:sz w:val="24"/>
            <w:szCs w:val="24"/>
          </w:rPr>
          <w:fldChar w:fldCharType="begin" w:fldLock="1"/>
        </w:r>
      </w:ins>
      <w:r w:rsidR="00B457D7">
        <w:rPr>
          <w:rFonts w:cstheme="minorHAnsi"/>
          <w:color w:val="000000" w:themeColor="text1"/>
          <w:sz w:val="24"/>
          <w:szCs w:val="24"/>
        </w:rPr>
        <w:instrText>ADDIN CSL_CITATION {"citationItems":[{"id":"ITEM-1","itemData":{"DOI":"10.1089/thy.2015.0020","ISBN":"1557-9077 (Electronic)\\r1050-7256 (Linking)","ISSN":"1050-7256","PMID":"26462967","abstract":"Background: Thyroid nodules are a common clinical problem, and differentiated thyroid cancer is becoming increasingly prevalent. Since the American Thyroid Association’s guidelines for the management of these disorders were revised in 2009, significant scientific advances have occurred in the field. The aim of this these guidelines is to inform clinicians, patients, researchers, and health policy makers on published evidence relating to the diagnosis and management of thyroid nodules and differentiated thyroid cancer. Methods: The specific clinical questions addressed in this these guidelines were based on prior versions of the guidelines, stakeholder input, and input of task force members. Task force panel members were educated on knowledge synthesis methods, including: electronic database searching, review and selection of relevant citations, and critical appraisal of selected studies. Published English language articles on adults were eligible for inclusion. The American College of Physicians (ACP) Gui...","author":[{"dropping-particle":"","family":"Haugen","given":"Bryan R.","non-dropping-particle":"","parse-names":false,"suffix":""},{"dropping-particle":"","family":"Alexander","given":"Erik K.","non-dropping-particle":"","parse-names":false,"suffix":""},{"dropping-particle":"","family":"Bible","given":"Keith C.","non-dropping-particle":"","parse-names":false,"suffix":""},{"dropping-particle":"","family":"Doherty","given":"Gerard M.","non-dropping-particle":"","parse-names":false,"suffix":""},{"dropping-particle":"","family":"Mandel","given":"Susan J.","non-dropping-particle":"","parse-names":false,"suffix":""},{"dropping-particle":"","family":"Nikiforov","given":"Yuri E.","non-dropping-particle":"","parse-names":false,"suffix":""},{"dropping-particle":"","family":"Pacini","given":"Furio","non-dropping-particle":"","parse-names":false,"suffix":""},{"dropping-particle":"","family":"Randolph","given":"Gregory W.","non-dropping-particle":"","parse-names":false,"suffix":""},{"dropping-particle":"","family":"Sawka","given":"Anna M.","non-dropping-particle":"","parse-names":false,"suffix":""},{"dropping-particle":"","family":"Schlumberger","given":"Martin","non-dropping-particle":"","parse-names":false,"suffix":""},{"dropping-particle":"","family":"Schuff","given":"Kathryn G.","non-dropping-particle":"","parse-names":false,"suffix":""},{"dropping-particle":"","family":"Sherman","given":"Steven I.","non-dropping-particle":"","parse-names":false,"suffix":""},{"dropping-particle":"","family":"Sosa","given":"Julie Ann","non-dropping-particle":"","parse-names":false,"suffix":""},{"dropping-particle":"","family":"Steward","given":"David L.","non-dropping-particle":"","parse-names":false,"suffix":""},{"dropping-particle":"","family":"Tuttle","given":"R. Michael","non-dropping-particle":"","parse-names":false,"suffix":""},{"dropping-particle":"","family":"Wartofsky","given":"Leonard","non-dropping-particle":"","parse-names":false,"suffix":""}],"container-title":"Thyroid","id":"ITEM-1","issue":"1","issued":{"date-parts":[["2016"]]},"page":"1-133","title":"2015 American Thyroid Association Management Guidelines for Adult Patients with Thyroid Nodules and Differentiated Thyroid Cancer: The American Thyroid Association Guidelines Task Force on Thyroid Nodules and Differentiated Thyroid Cancer","type":"article-journal","volume":"26"},"uris":["http://www.mendeley.com/documents/?uuid=8003fb76-d3e1-48be-8522-a69b34cc3675"]}],"mendeley":{"formattedCitation":"(15)","plainTextFormattedCitation":"(15)","previouslyFormattedCitation":"(15)"},"properties":{"noteIndex":0},"schema":"https://github.com/citation-style-language/schema/raw/master/csl-citation.json"}</w:instrText>
      </w:r>
      <w:r w:rsidR="00B457D7">
        <w:rPr>
          <w:rFonts w:cstheme="minorHAnsi"/>
          <w:color w:val="000000" w:themeColor="text1"/>
          <w:sz w:val="24"/>
          <w:szCs w:val="24"/>
        </w:rPr>
        <w:fldChar w:fldCharType="separate"/>
      </w:r>
      <w:r w:rsidR="00B457D7" w:rsidRPr="00B457D7">
        <w:rPr>
          <w:rFonts w:cstheme="minorHAnsi"/>
          <w:noProof/>
          <w:color w:val="000000" w:themeColor="text1"/>
          <w:sz w:val="24"/>
          <w:szCs w:val="24"/>
        </w:rPr>
        <w:t>(15)</w:t>
      </w:r>
      <w:ins w:id="113" w:author="Eddy Lincango" w:date="2020-06-01T22:57:00Z">
        <w:r w:rsidR="00B457D7">
          <w:rPr>
            <w:rFonts w:cstheme="minorHAnsi"/>
            <w:color w:val="000000" w:themeColor="text1"/>
            <w:sz w:val="24"/>
            <w:szCs w:val="24"/>
          </w:rPr>
          <w:fldChar w:fldCharType="end"/>
        </w:r>
      </w:ins>
      <w:ins w:id="114" w:author="Eddy Lincango" w:date="2020-05-31T19:54:00Z">
        <w:r w:rsidR="00262FCD">
          <w:rPr>
            <w:rFonts w:cstheme="minorHAnsi"/>
            <w:color w:val="000000" w:themeColor="text1"/>
            <w:sz w:val="24"/>
            <w:szCs w:val="24"/>
          </w:rPr>
          <w:t>.</w:t>
        </w:r>
      </w:ins>
      <w:ins w:id="115" w:author="Eddy Lincango" w:date="2020-05-31T19:53:00Z">
        <w:r w:rsidR="00262FCD">
          <w:rPr>
            <w:rFonts w:cstheme="minorHAnsi"/>
            <w:color w:val="000000" w:themeColor="text1"/>
            <w:sz w:val="24"/>
            <w:szCs w:val="24"/>
          </w:rPr>
          <w:t xml:space="preserve"> </w:t>
        </w:r>
      </w:ins>
      <w:ins w:id="116" w:author="Eddy Lincango" w:date="2020-05-31T17:07:00Z">
        <w:r>
          <w:rPr>
            <w:rFonts w:cstheme="minorHAnsi"/>
            <w:color w:val="000000" w:themeColor="text1"/>
            <w:sz w:val="24"/>
            <w:szCs w:val="24"/>
          </w:rPr>
          <w:t>These changes we</w:t>
        </w:r>
      </w:ins>
      <w:ins w:id="117" w:author="Eddy Lincango" w:date="2020-05-31T17:08:00Z">
        <w:r>
          <w:rPr>
            <w:rFonts w:cstheme="minorHAnsi"/>
            <w:color w:val="000000" w:themeColor="text1"/>
            <w:sz w:val="24"/>
            <w:szCs w:val="24"/>
          </w:rPr>
          <w:t>re</w:t>
        </w:r>
      </w:ins>
      <w:ins w:id="118" w:author="Eddy Lincango" w:date="2020-05-31T17:07:00Z">
        <w:r>
          <w:rPr>
            <w:rFonts w:cstheme="minorHAnsi"/>
            <w:color w:val="000000" w:themeColor="text1"/>
            <w:sz w:val="24"/>
            <w:szCs w:val="24"/>
          </w:rPr>
          <w:t xml:space="preserve"> made in 6 </w:t>
        </w:r>
      </w:ins>
      <w:ins w:id="119" w:author="Eddy Lincango" w:date="2020-05-31T17:08:00Z">
        <w:r>
          <w:rPr>
            <w:rFonts w:cstheme="minorHAnsi"/>
            <w:color w:val="000000" w:themeColor="text1"/>
            <w:sz w:val="24"/>
            <w:szCs w:val="24"/>
          </w:rPr>
          <w:t xml:space="preserve">articles </w:t>
        </w:r>
      </w:ins>
      <w:ins w:id="120" w:author="Eddy Lincango" w:date="2020-05-31T17:01:00Z">
        <w:r w:rsidR="00E8599D" w:rsidRPr="00422F9A">
          <w:rPr>
            <w:rFonts w:cstheme="minorHAnsi"/>
            <w:color w:val="000000" w:themeColor="text1"/>
            <w:sz w:val="24"/>
            <w:szCs w:val="24"/>
          </w:rPr>
          <w:t xml:space="preserve">(Appendix </w:t>
        </w:r>
      </w:ins>
      <w:ins w:id="121" w:author="Eddy Lincango" w:date="2020-05-31T16:34:00Z">
        <w:r w:rsidR="004F4D05" w:rsidRPr="00422F9A">
          <w:rPr>
            <w:rFonts w:cstheme="minorHAnsi"/>
            <w:color w:val="222222"/>
            <w:sz w:val="24"/>
            <w:szCs w:val="24"/>
            <w:shd w:val="clear" w:color="auto" w:fill="FFFFFF"/>
          </w:rPr>
          <w:t>Table A3).</w:t>
        </w:r>
      </w:ins>
    </w:p>
    <w:p w14:paraId="58A758DC" w14:textId="77777777" w:rsidR="00602006" w:rsidRDefault="00602006" w:rsidP="00D9510C">
      <w:pPr>
        <w:spacing w:line="480" w:lineRule="auto"/>
        <w:rPr>
          <w:ins w:id="122" w:author="Eddy Lincango" w:date="2020-05-31T11:32:00Z"/>
          <w:rFonts w:cstheme="minorHAnsi"/>
          <w:b/>
          <w:sz w:val="24"/>
          <w:szCs w:val="24"/>
        </w:rPr>
      </w:pPr>
    </w:p>
    <w:p w14:paraId="7EB628ED" w14:textId="77777777" w:rsidR="00FD0ADB" w:rsidRPr="00B0541B" w:rsidRDefault="00FD0ADB" w:rsidP="00D9510C">
      <w:pPr>
        <w:spacing w:line="480" w:lineRule="auto"/>
        <w:rPr>
          <w:rFonts w:cstheme="minorHAnsi"/>
          <w:b/>
          <w:sz w:val="24"/>
          <w:szCs w:val="24"/>
        </w:rPr>
      </w:pPr>
      <w:r w:rsidRPr="00B0541B">
        <w:rPr>
          <w:rFonts w:cstheme="minorHAnsi"/>
          <w:b/>
          <w:sz w:val="24"/>
          <w:szCs w:val="24"/>
        </w:rPr>
        <w:t>Data collection and management</w:t>
      </w:r>
    </w:p>
    <w:p w14:paraId="2D4D0AE1" w14:textId="6922C1B1" w:rsidR="002D7529" w:rsidRPr="00B0541B" w:rsidDel="00602006" w:rsidRDefault="002D7529" w:rsidP="008B7BD3">
      <w:pPr>
        <w:pStyle w:val="NormalWeb"/>
        <w:shd w:val="clear" w:color="auto" w:fill="FFFFFF"/>
        <w:spacing w:before="0" w:beforeAutospacing="0" w:after="0" w:afterAutospacing="0" w:line="480" w:lineRule="auto"/>
        <w:ind w:firstLine="720"/>
        <w:textAlignment w:val="baseline"/>
        <w:rPr>
          <w:del w:id="123" w:author="Eddy Lincango" w:date="2020-05-31T11:32:00Z"/>
          <w:rFonts w:asciiTheme="minorHAnsi" w:hAnsiTheme="minorHAnsi" w:cstheme="minorHAnsi"/>
        </w:rPr>
      </w:pPr>
      <w:r w:rsidRPr="00B0541B">
        <w:rPr>
          <w:rFonts w:asciiTheme="minorHAnsi" w:hAnsiTheme="minorHAnsi" w:cstheme="minorHAnsi"/>
        </w:rPr>
        <w:t>For all included articles, one reviewer</w:t>
      </w:r>
      <w:r w:rsidR="00C57B3C" w:rsidRPr="00B0541B">
        <w:rPr>
          <w:rFonts w:asciiTheme="minorHAnsi" w:hAnsiTheme="minorHAnsi" w:cstheme="minorHAnsi"/>
        </w:rPr>
        <w:t xml:space="preserve"> (E.L</w:t>
      </w:r>
      <w:r w:rsidR="0072673A">
        <w:rPr>
          <w:rFonts w:asciiTheme="minorHAnsi" w:hAnsiTheme="minorHAnsi" w:cstheme="minorHAnsi"/>
        </w:rPr>
        <w:t>-</w:t>
      </w:r>
      <w:r w:rsidR="00C57B3C" w:rsidRPr="00B0541B">
        <w:rPr>
          <w:rFonts w:asciiTheme="minorHAnsi" w:hAnsiTheme="minorHAnsi" w:cstheme="minorHAnsi"/>
        </w:rPr>
        <w:t>N</w:t>
      </w:r>
      <w:r w:rsidRPr="00B0541B">
        <w:rPr>
          <w:rFonts w:asciiTheme="minorHAnsi" w:hAnsiTheme="minorHAnsi" w:cstheme="minorHAnsi"/>
        </w:rPr>
        <w:t>) extracted stud</w:t>
      </w:r>
      <w:r w:rsidR="00FC1734">
        <w:rPr>
          <w:rFonts w:asciiTheme="minorHAnsi" w:hAnsiTheme="minorHAnsi" w:cstheme="minorHAnsi"/>
        </w:rPr>
        <w:t>ies</w:t>
      </w:r>
      <w:r w:rsidRPr="00B0541B">
        <w:rPr>
          <w:rFonts w:asciiTheme="minorHAnsi" w:hAnsiTheme="minorHAnsi" w:cstheme="minorHAnsi"/>
        </w:rPr>
        <w:t xml:space="preserve"> data into </w:t>
      </w:r>
      <w:r w:rsidR="00F05511" w:rsidRPr="00B0541B">
        <w:rPr>
          <w:rFonts w:asciiTheme="minorHAnsi" w:hAnsiTheme="minorHAnsi" w:cstheme="minorHAnsi"/>
        </w:rPr>
        <w:t>a spreadsheet</w:t>
      </w:r>
      <w:r w:rsidRPr="00B0541B">
        <w:rPr>
          <w:rFonts w:asciiTheme="minorHAnsi" w:hAnsiTheme="minorHAnsi" w:cstheme="minorHAnsi"/>
        </w:rPr>
        <w:t xml:space="preserve"> form and second reviewer (P.S</w:t>
      </w:r>
      <w:r w:rsidR="0072673A">
        <w:rPr>
          <w:rFonts w:asciiTheme="minorHAnsi" w:hAnsiTheme="minorHAnsi" w:cstheme="minorHAnsi"/>
        </w:rPr>
        <w:t>-</w:t>
      </w:r>
      <w:r w:rsidR="00C57B3C" w:rsidRPr="00B0541B">
        <w:rPr>
          <w:rFonts w:asciiTheme="minorHAnsi" w:hAnsiTheme="minorHAnsi" w:cstheme="minorHAnsi"/>
        </w:rPr>
        <w:t>P</w:t>
      </w:r>
      <w:r w:rsidRPr="00B0541B">
        <w:rPr>
          <w:rFonts w:asciiTheme="minorHAnsi" w:hAnsiTheme="minorHAnsi" w:cstheme="minorHAnsi"/>
        </w:rPr>
        <w:t>) checked randomly 30</w:t>
      </w:r>
      <w:r w:rsidRPr="00B0541B">
        <w:rPr>
          <w:rFonts w:asciiTheme="minorHAnsi" w:eastAsiaTheme="minorHAnsi" w:hAnsiTheme="minorHAnsi" w:cstheme="minorHAnsi"/>
        </w:rPr>
        <w:t>% of data extracted for accuracy and completeness. Variables extracted were:</w:t>
      </w:r>
      <w:r w:rsidR="00E039CB" w:rsidRPr="00B0541B">
        <w:rPr>
          <w:rFonts w:asciiTheme="minorHAnsi" w:eastAsiaTheme="minorHAnsi" w:hAnsiTheme="minorHAnsi" w:cstheme="minorHAnsi"/>
        </w:rPr>
        <w:t xml:space="preserve"> </w:t>
      </w:r>
      <w:r w:rsidRPr="00B0541B">
        <w:rPr>
          <w:rFonts w:asciiTheme="minorHAnsi" w:eastAsiaTheme="minorHAnsi" w:hAnsiTheme="minorHAnsi" w:cstheme="minorHAnsi"/>
        </w:rPr>
        <w:t>general characteristics of the studies (author, date of publication, country, study design, data collection period</w:t>
      </w:r>
      <w:r w:rsidR="00E039CB" w:rsidRPr="00B0541B">
        <w:rPr>
          <w:rFonts w:asciiTheme="minorHAnsi" w:eastAsiaTheme="minorHAnsi" w:hAnsiTheme="minorHAnsi" w:cstheme="minorHAnsi"/>
        </w:rPr>
        <w:t>),</w:t>
      </w:r>
      <w:r w:rsidRPr="00B0541B">
        <w:rPr>
          <w:rFonts w:asciiTheme="minorHAnsi" w:eastAsiaTheme="minorHAnsi" w:hAnsiTheme="minorHAnsi" w:cstheme="minorHAnsi"/>
        </w:rPr>
        <w:t xml:space="preserve"> setting</w:t>
      </w:r>
      <w:r w:rsidR="00E039CB" w:rsidRPr="00B0541B">
        <w:rPr>
          <w:rFonts w:asciiTheme="minorHAnsi" w:eastAsiaTheme="minorHAnsi" w:hAnsiTheme="minorHAnsi" w:cstheme="minorHAnsi"/>
        </w:rPr>
        <w:t xml:space="preserve"> (single center, multicenter and</w:t>
      </w:r>
      <w:r w:rsidRPr="00B0541B">
        <w:rPr>
          <w:rFonts w:asciiTheme="minorHAnsi" w:eastAsiaTheme="minorHAnsi" w:hAnsiTheme="minorHAnsi" w:cstheme="minorHAnsi"/>
        </w:rPr>
        <w:t xml:space="preserve"> population based-study)</w:t>
      </w:r>
      <w:r w:rsidR="00E039CB" w:rsidRPr="00B0541B">
        <w:rPr>
          <w:rFonts w:asciiTheme="minorHAnsi" w:eastAsiaTheme="minorHAnsi" w:hAnsiTheme="minorHAnsi" w:cstheme="minorHAnsi"/>
        </w:rPr>
        <w:t xml:space="preserve">, </w:t>
      </w:r>
      <w:r w:rsidRPr="00B0541B">
        <w:rPr>
          <w:rFonts w:asciiTheme="minorHAnsi" w:eastAsiaTheme="minorHAnsi" w:hAnsiTheme="minorHAnsi" w:cstheme="minorHAnsi"/>
        </w:rPr>
        <w:t xml:space="preserve">participant characteristics (age, sex, mean tumor size, thyroid cancer histological types), </w:t>
      </w:r>
      <w:r w:rsidR="00E039CB" w:rsidRPr="00B0541B">
        <w:rPr>
          <w:rFonts w:asciiTheme="minorHAnsi" w:eastAsiaTheme="minorHAnsi" w:hAnsiTheme="minorHAnsi" w:cstheme="minorHAnsi"/>
        </w:rPr>
        <w:t xml:space="preserve">and pathway of thyroid cancer diagnosis into two categories: </w:t>
      </w:r>
      <w:r w:rsidRPr="00B0541B">
        <w:rPr>
          <w:rFonts w:asciiTheme="minorHAnsi" w:eastAsiaTheme="minorHAnsi" w:hAnsiTheme="minorHAnsi" w:cstheme="minorHAnsi"/>
        </w:rPr>
        <w:t>incidental</w:t>
      </w:r>
      <w:r w:rsidR="00E039CB" w:rsidRPr="00B0541B">
        <w:rPr>
          <w:rFonts w:asciiTheme="minorHAnsi" w:eastAsiaTheme="minorHAnsi" w:hAnsiTheme="minorHAnsi" w:cstheme="minorHAnsi"/>
        </w:rPr>
        <w:t xml:space="preserve"> and non-incidental</w:t>
      </w:r>
      <w:r w:rsidRPr="00B0541B">
        <w:rPr>
          <w:rFonts w:asciiTheme="minorHAnsi" w:eastAsiaTheme="minorHAnsi" w:hAnsiTheme="minorHAnsi" w:cstheme="minorHAnsi"/>
        </w:rPr>
        <w:t xml:space="preserve"> diagnosis</w:t>
      </w:r>
      <w:r w:rsidR="00E039CB" w:rsidRPr="00B0541B">
        <w:rPr>
          <w:rFonts w:asciiTheme="minorHAnsi" w:eastAsiaTheme="minorHAnsi" w:hAnsiTheme="minorHAnsi" w:cstheme="minorHAnsi"/>
        </w:rPr>
        <w:t xml:space="preserve">. </w:t>
      </w:r>
      <w:r w:rsidR="00E039CB" w:rsidRPr="00B0541B">
        <w:rPr>
          <w:rFonts w:asciiTheme="minorHAnsi" w:hAnsiTheme="minorHAnsi" w:cstheme="minorHAnsi"/>
        </w:rPr>
        <w:t xml:space="preserve">Incidental pathway including: i) cases when a thyroid nodule harboring thyroid cancer was found during the use of imaging test requested for reasons unrelated to a thyroid nodular disorder or symptoms, or ii) when thyroid cancer was found incidentally in the histological examination of the thyroid gland removed for a benign condition (e.g., goiter, Graves’ disease). Non-incidental triggers included cases when a thyroid nodule harboring thyroid cancer was found because a clinician or patient noted an abnormality on physical examination possibly related to the thyroid mass, </w:t>
      </w:r>
      <w:r w:rsidR="00BA3423">
        <w:rPr>
          <w:rFonts w:asciiTheme="minorHAnsi" w:hAnsiTheme="minorHAnsi" w:cstheme="minorHAnsi"/>
        </w:rPr>
        <w:t xml:space="preserve">or </w:t>
      </w:r>
      <w:r w:rsidR="00E039CB" w:rsidRPr="00B0541B">
        <w:rPr>
          <w:rFonts w:asciiTheme="minorHAnsi" w:hAnsiTheme="minorHAnsi" w:cstheme="minorHAnsi"/>
        </w:rPr>
        <w:t xml:space="preserve">patient presented with neck compression symptoms including dysphagia, dysphonia, and neck-pain. Additionally, we extracted the </w:t>
      </w:r>
      <w:r w:rsidR="004B67FA" w:rsidRPr="00B0541B">
        <w:rPr>
          <w:rFonts w:asciiTheme="minorHAnsi" w:hAnsiTheme="minorHAnsi" w:cstheme="minorHAnsi"/>
        </w:rPr>
        <w:t xml:space="preserve">type of </w:t>
      </w:r>
      <w:r w:rsidR="00E039CB" w:rsidRPr="00B0541B">
        <w:rPr>
          <w:rFonts w:asciiTheme="minorHAnsi" w:hAnsiTheme="minorHAnsi" w:cstheme="minorHAnsi"/>
        </w:rPr>
        <w:t xml:space="preserve">imaging </w:t>
      </w:r>
      <w:r w:rsidR="004B67FA" w:rsidRPr="00B0541B">
        <w:rPr>
          <w:rFonts w:asciiTheme="minorHAnsi" w:hAnsiTheme="minorHAnsi" w:cstheme="minorHAnsi"/>
        </w:rPr>
        <w:t xml:space="preserve">modality </w:t>
      </w:r>
      <w:r w:rsidR="00E039CB" w:rsidRPr="00B0541B">
        <w:rPr>
          <w:rFonts w:asciiTheme="minorHAnsi" w:hAnsiTheme="minorHAnsi" w:cstheme="minorHAnsi"/>
        </w:rPr>
        <w:t xml:space="preserve">driving the detection of </w:t>
      </w:r>
      <w:r w:rsidR="0072673A">
        <w:rPr>
          <w:rFonts w:asciiTheme="minorHAnsi" w:hAnsiTheme="minorHAnsi" w:cstheme="minorHAnsi"/>
        </w:rPr>
        <w:t xml:space="preserve">incidental </w:t>
      </w:r>
      <w:r w:rsidR="00E039CB" w:rsidRPr="00B0541B">
        <w:rPr>
          <w:rFonts w:asciiTheme="minorHAnsi" w:hAnsiTheme="minorHAnsi" w:cstheme="minorHAnsi"/>
        </w:rPr>
        <w:t>thyroid cancer</w:t>
      </w:r>
      <w:ins w:id="124" w:author="Eddy Lincango" w:date="2020-05-28T16:22:00Z">
        <w:r w:rsidR="00191E6C">
          <w:rPr>
            <w:rFonts w:asciiTheme="minorHAnsi" w:hAnsiTheme="minorHAnsi" w:cstheme="minorHAnsi"/>
          </w:rPr>
          <w:t xml:space="preserve"> </w:t>
        </w:r>
      </w:ins>
      <w:ins w:id="125" w:author="Eddy Lincango" w:date="2020-05-28T16:23:00Z">
        <w:r w:rsidR="00191E6C">
          <w:rPr>
            <w:rFonts w:asciiTheme="minorHAnsi" w:hAnsiTheme="minorHAnsi" w:cstheme="minorHAnsi"/>
          </w:rPr>
          <w:t>(Figure 2)</w:t>
        </w:r>
      </w:ins>
      <w:r w:rsidR="00E039CB" w:rsidRPr="00B0541B">
        <w:rPr>
          <w:rFonts w:asciiTheme="minorHAnsi" w:hAnsiTheme="minorHAnsi" w:cstheme="minorHAnsi"/>
        </w:rPr>
        <w:t>.</w:t>
      </w:r>
    </w:p>
    <w:p w14:paraId="2C83EFEC" w14:textId="77777777" w:rsidR="00602006" w:rsidRDefault="00602006" w:rsidP="00BA3423">
      <w:pPr>
        <w:pStyle w:val="NormalWeb"/>
        <w:shd w:val="clear" w:color="auto" w:fill="FFFFFF"/>
        <w:spacing w:before="0" w:beforeAutospacing="0" w:after="0" w:afterAutospacing="0" w:line="480" w:lineRule="auto"/>
        <w:ind w:firstLine="720"/>
        <w:textAlignment w:val="baseline"/>
        <w:rPr>
          <w:ins w:id="126" w:author="Eddy Lincango" w:date="2020-05-31T11:30:00Z"/>
        </w:rPr>
      </w:pPr>
    </w:p>
    <w:p w14:paraId="7FA71A19" w14:textId="77777777" w:rsidR="00495A08" w:rsidRPr="00B0541B" w:rsidRDefault="00495A08" w:rsidP="008B7BD3">
      <w:pPr>
        <w:spacing w:after="0" w:line="480" w:lineRule="auto"/>
        <w:rPr>
          <w:rFonts w:cstheme="minorHAnsi"/>
          <w:b/>
          <w:sz w:val="24"/>
          <w:szCs w:val="24"/>
        </w:rPr>
      </w:pPr>
      <w:r w:rsidRPr="00B0541B">
        <w:rPr>
          <w:rFonts w:cstheme="minorHAnsi"/>
          <w:b/>
          <w:sz w:val="24"/>
          <w:szCs w:val="24"/>
        </w:rPr>
        <w:t xml:space="preserve">Risk of bias in individual studies </w:t>
      </w:r>
    </w:p>
    <w:p w14:paraId="48A13268" w14:textId="246A8A94" w:rsidR="002D7529" w:rsidRPr="00B0541B" w:rsidRDefault="002D7529" w:rsidP="008B7BD3">
      <w:pPr>
        <w:spacing w:after="0" w:line="480" w:lineRule="auto"/>
        <w:ind w:firstLine="720"/>
        <w:rPr>
          <w:rFonts w:cstheme="minorHAnsi"/>
          <w:sz w:val="24"/>
          <w:szCs w:val="24"/>
        </w:rPr>
      </w:pPr>
      <w:r w:rsidRPr="00B0541B">
        <w:rPr>
          <w:rFonts w:cstheme="minorHAnsi"/>
          <w:sz w:val="24"/>
          <w:szCs w:val="24"/>
        </w:rPr>
        <w:t>Study quality was assessed by two independent reviewers</w:t>
      </w:r>
      <w:ins w:id="127" w:author="Eddy Lincango" w:date="2020-06-01T23:06:00Z">
        <w:r w:rsidR="00BA3423">
          <w:rPr>
            <w:rFonts w:cstheme="minorHAnsi"/>
            <w:sz w:val="24"/>
            <w:szCs w:val="24"/>
          </w:rPr>
          <w:t xml:space="preserve"> </w:t>
        </w:r>
      </w:ins>
      <w:moveToRangeStart w:id="128" w:author="Eddy Lincango" w:date="2020-06-01T23:06:00Z" w:name="move41945181"/>
      <w:moveTo w:id="129" w:author="Eddy Lincango" w:date="2020-06-01T23:06:00Z">
        <w:r w:rsidR="00BA3423" w:rsidRPr="00B0541B">
          <w:rPr>
            <w:rFonts w:cstheme="minorHAnsi"/>
            <w:sz w:val="24"/>
            <w:szCs w:val="24"/>
          </w:rPr>
          <w:t>(E.L</w:t>
        </w:r>
        <w:r w:rsidR="00BA3423">
          <w:rPr>
            <w:rFonts w:cstheme="minorHAnsi"/>
            <w:sz w:val="24"/>
            <w:szCs w:val="24"/>
          </w:rPr>
          <w:t>-</w:t>
        </w:r>
        <w:r w:rsidR="00BA3423" w:rsidRPr="00B0541B">
          <w:rPr>
            <w:rFonts w:cstheme="minorHAnsi"/>
            <w:sz w:val="24"/>
            <w:szCs w:val="24"/>
          </w:rPr>
          <w:t>N. and P.S</w:t>
        </w:r>
        <w:r w:rsidR="00BA3423">
          <w:rPr>
            <w:rFonts w:cstheme="minorHAnsi"/>
            <w:sz w:val="24"/>
            <w:szCs w:val="24"/>
          </w:rPr>
          <w:t>-</w:t>
        </w:r>
        <w:r w:rsidR="00BA3423" w:rsidRPr="00B0541B">
          <w:rPr>
            <w:rFonts w:cstheme="minorHAnsi"/>
            <w:sz w:val="24"/>
            <w:szCs w:val="24"/>
          </w:rPr>
          <w:t xml:space="preserve">P.) </w:t>
        </w:r>
      </w:moveTo>
      <w:moveToRangeEnd w:id="128"/>
      <w:del w:id="130" w:author="Eddy Lincango" w:date="2020-06-01T23:06:00Z">
        <w:r w:rsidRPr="00B0541B" w:rsidDel="00BA3423">
          <w:rPr>
            <w:rFonts w:cstheme="minorHAnsi"/>
            <w:sz w:val="24"/>
            <w:szCs w:val="24"/>
          </w:rPr>
          <w:delText xml:space="preserve"> </w:delText>
        </w:r>
      </w:del>
      <w:r w:rsidRPr="00B0541B">
        <w:rPr>
          <w:rFonts w:cstheme="minorHAnsi"/>
          <w:sz w:val="24"/>
          <w:szCs w:val="24"/>
        </w:rPr>
        <w:t>based on the nine-star Newcastle Ottawa Scale (NOS)</w:t>
      </w:r>
      <w:r w:rsidR="00CB6D03" w:rsidRPr="00B0541B">
        <w:rPr>
          <w:rFonts w:cstheme="minorHAnsi"/>
          <w:sz w:val="24"/>
          <w:szCs w:val="24"/>
        </w:rPr>
        <w:t xml:space="preserve"> for cohort-studies</w:t>
      </w:r>
      <w:r w:rsidRPr="00B0541B">
        <w:rPr>
          <w:rFonts w:cstheme="minorHAnsi"/>
          <w:sz w:val="24"/>
          <w:szCs w:val="24"/>
        </w:rPr>
        <w:fldChar w:fldCharType="begin" w:fldLock="1"/>
      </w:r>
      <w:r w:rsidR="00B457D7">
        <w:rPr>
          <w:rFonts w:cstheme="minorHAnsi"/>
          <w:sz w:val="24"/>
          <w:szCs w:val="24"/>
        </w:rPr>
        <w:instrText>ADDIN CSL_CITATION {"citationItems":[{"id":"ITEM-1","itemData":{"URL":"http://www.ohri.ca/programs/clinical_epidemiology/oxford.asp","accessed":{"date-parts":[["2019","8","9"]]},"author":[{"dropping-particle":"","family":"Wells","given":"GA","non-dropping-particle":"","parse-names":false,"suffix":""},{"dropping-particle":"","family":"Shea","given":"B","non-dropping-particle":"","parse-names":false,"suffix":""},{"dropping-particle":"","family":"O'Connell","given":"D","non-dropping-particle":"","parse-names":false,"suffix":""},{"dropping-particle":"","family":"Peterson","given":"J","non-dropping-particle":"","parse-names":false,"suffix":""},{"dropping-particle":"","family":"Welch","given":"V","non-dropping-particle":"","parse-names":false,"suffix":""},{"dropping-particle":"","family":"Losos","given":"M","non-dropping-particle":"","parse-names":false,"suffix":""},{"dropping-particle":"","family":"Tugwell","given":"P","non-dropping-particle":"","parse-names":false,"suffix":""}],"container-title":"The Newcastle-Ottawa Scale (NOS) for assessing the quality of nonrandomised studies in meta-analyses","id":"ITEM-1","issued":{"date-parts":[["0"]]},"title":"Ottawa Hospital Research Institute","type":"webpage"},"uris":["http://www.mendeley.com/documents/?uuid=154f1272-c5a4-3f61-a7cc-6d0e75df4c81"]}],"mendeley":{"formattedCitation":"(16)","plainTextFormattedCitation":"(16)","previouslyFormattedCitation":"(16)"},"properties":{"noteIndex":0},"schema":"https://github.com/citation-style-language/schema/raw/master/csl-citation.json"}</w:instrText>
      </w:r>
      <w:r w:rsidRPr="00B0541B">
        <w:rPr>
          <w:rFonts w:cstheme="minorHAnsi"/>
          <w:sz w:val="24"/>
          <w:szCs w:val="24"/>
        </w:rPr>
        <w:fldChar w:fldCharType="separate"/>
      </w:r>
      <w:r w:rsidR="00B457D7" w:rsidRPr="00B457D7">
        <w:rPr>
          <w:rFonts w:cstheme="minorHAnsi"/>
          <w:noProof/>
          <w:sz w:val="24"/>
          <w:szCs w:val="24"/>
        </w:rPr>
        <w:t>(16)</w:t>
      </w:r>
      <w:r w:rsidRPr="00B0541B">
        <w:rPr>
          <w:rFonts w:cstheme="minorHAnsi"/>
          <w:sz w:val="24"/>
          <w:szCs w:val="24"/>
        </w:rPr>
        <w:fldChar w:fldCharType="end"/>
      </w:r>
      <w:r w:rsidRPr="00B0541B">
        <w:rPr>
          <w:rFonts w:cstheme="minorHAnsi"/>
          <w:sz w:val="24"/>
          <w:szCs w:val="24"/>
          <w:vertAlign w:val="superscript"/>
        </w:rPr>
        <w:t>,</w:t>
      </w:r>
      <w:r w:rsidRPr="00B0541B">
        <w:rPr>
          <w:rFonts w:cstheme="minorHAnsi"/>
          <w:sz w:val="24"/>
          <w:szCs w:val="24"/>
        </w:rPr>
        <w:fldChar w:fldCharType="begin" w:fldLock="1"/>
      </w:r>
      <w:r w:rsidR="00B457D7">
        <w:rPr>
          <w:rFonts w:cstheme="minorHAnsi"/>
          <w:sz w:val="24"/>
          <w:szCs w:val="24"/>
        </w:rPr>
        <w:instrText>ADDIN CSL_CITATION {"citationItems":[{"id":"ITEM-1","itemData":{"DOI":"10.13105/wjma.v5.i4.80","ISSN":"2308-3840","abstract":"One of the most important points in the meta-analyses is certainly represented by the assessment of the quality of the studies included in such research. The meta-analyses are considered the highest level of evidence in science. Also for this reason, the quality of the studies included should be accurately evaluated by standardized tools. The overall results of the meta-analysis depend indeed also on a rigorous evaluation of the studies quality. Among all the possible tools for this complex evaluation, the Newcastle Ottawa Scale (NOS) is one of the most used worldwide, above all for observational studies. In this review, we will discuss the strengths and limitation of the NOS, also on the basis of the branch of science in which it has been applied.","author":[{"dropping-particle":"","family":"Luchini","given":"Claudio","non-dropping-particle":"","parse-names":false,"suffix":""},{"dropping-particle":"","family":"Stubbs","given":"Brendon","non-dropping-particle":"","parse-names":false,"suffix":""},{"dropping-particle":"","family":"Solmi","given":"Marco","non-dropping-particle":"","parse-names":false,"suffix":""},{"dropping-particle":"","family":"Veronese","given":"Nicola","non-dropping-particle":"","parse-names":false,"suffix":""}],"container-title":"World Journal of Meta-Analysis","id":"ITEM-1","issue":"4","issued":{"date-parts":[["2017"]]},"page":"80-84","title":"Assessing the quality of studies in meta-analyses: Advantages and limitations of the Newcastle Ottawa Scale","type":"article-journal","volume":"5"},"uris":["http://www.mendeley.com/documents/?uuid=cdf28f97-74e0-49fe-8a86-97e892a23643"]}],"mendeley":{"formattedCitation":"(17)","plainTextFormattedCitation":"(17)","previouslyFormattedCitation":"(17)"},"properties":{"noteIndex":0},"schema":"https://github.com/citation-style-language/schema/raw/master/csl-citation.json"}</w:instrText>
      </w:r>
      <w:r w:rsidRPr="00B0541B">
        <w:rPr>
          <w:rFonts w:cstheme="minorHAnsi"/>
          <w:sz w:val="24"/>
          <w:szCs w:val="24"/>
        </w:rPr>
        <w:fldChar w:fldCharType="separate"/>
      </w:r>
      <w:r w:rsidR="00B457D7" w:rsidRPr="00B457D7">
        <w:rPr>
          <w:rFonts w:cstheme="minorHAnsi"/>
          <w:noProof/>
          <w:sz w:val="24"/>
          <w:szCs w:val="24"/>
        </w:rPr>
        <w:t>(17)</w:t>
      </w:r>
      <w:r w:rsidRPr="00B0541B">
        <w:rPr>
          <w:rFonts w:cstheme="minorHAnsi"/>
          <w:sz w:val="24"/>
          <w:szCs w:val="24"/>
        </w:rPr>
        <w:fldChar w:fldCharType="end"/>
      </w:r>
      <w:r w:rsidRPr="00B0541B">
        <w:rPr>
          <w:rFonts w:cstheme="minorHAnsi"/>
          <w:sz w:val="24"/>
          <w:szCs w:val="24"/>
        </w:rPr>
        <w:t xml:space="preserve"> </w:t>
      </w:r>
      <w:r w:rsidR="00D649FD" w:rsidRPr="00B0541B">
        <w:rPr>
          <w:rFonts w:cstheme="minorHAnsi"/>
          <w:sz w:val="24"/>
          <w:szCs w:val="24"/>
        </w:rPr>
        <w:t xml:space="preserve">and an adapted form of </w:t>
      </w:r>
      <w:r w:rsidR="00D649FD" w:rsidRPr="00B0541B">
        <w:rPr>
          <w:rFonts w:cstheme="minorHAnsi"/>
          <w:sz w:val="24"/>
          <w:szCs w:val="24"/>
        </w:rPr>
        <w:lastRenderedPageBreak/>
        <w:t>the NOS</w:t>
      </w:r>
      <w:r w:rsidR="00D649FD" w:rsidRPr="00B0541B">
        <w:rPr>
          <w:rFonts w:cstheme="minorHAnsi"/>
          <w:bCs/>
          <w:color w:val="000000" w:themeColor="text1"/>
          <w:sz w:val="24"/>
          <w:szCs w:val="24"/>
          <w:shd w:val="clear" w:color="auto" w:fill="FFFFFF"/>
        </w:rPr>
        <w:t xml:space="preserve"> for cross-sectional studies</w:t>
      </w:r>
      <w:r w:rsidR="00D649FD" w:rsidRPr="00B0541B">
        <w:rPr>
          <w:rFonts w:cstheme="minorHAnsi"/>
          <w:bCs/>
          <w:color w:val="000000" w:themeColor="text1"/>
          <w:sz w:val="24"/>
          <w:szCs w:val="24"/>
          <w:shd w:val="clear" w:color="auto" w:fill="FFFFFF"/>
        </w:rPr>
        <w:fldChar w:fldCharType="begin" w:fldLock="1"/>
      </w:r>
      <w:r w:rsidR="00B457D7">
        <w:rPr>
          <w:rFonts w:cstheme="minorHAnsi"/>
          <w:bCs/>
          <w:color w:val="000000" w:themeColor="text1"/>
          <w:sz w:val="24"/>
          <w:szCs w:val="24"/>
          <w:shd w:val="clear" w:color="auto" w:fill="FFFFFF"/>
        </w:rPr>
        <w:instrText>ADDIN CSL_CITATION {"citationItems":[{"id":"ITEM-1","itemData":{"author":[{"dropping-particle":"","family":"Herzog","given":"Raúl","non-dropping-particle":"","parse-names":false,"suffix":""},{"dropping-particle":"","family":"Álvarez-pasquin","given":"Mª José","non-dropping-particle":"","parse-names":false,"suffix":""},{"dropping-particle":"","family":"Díaz","given":"Camino","non-dropping-particle":"","parse-names":false,"suffix":""},{"dropping-particle":"","family":"Luis","given":"José","non-dropping-particle":"","parse-names":false,"suffix":""},{"dropping-particle":"","family":"Barrio","given":"Del","non-dropping-particle":"","parse-names":false,"suffix":""},{"dropping-particle":"","family":"Estrada","given":"José Manuel","non-dropping-particle":"","parse-names":false,"suffix":""},{"dropping-particle":"","family":"Gil","given":"Ángel","non-dropping-particle":"","parse-names":false,"suffix":""}],"container-title":"BMC Public Health","id":"ITEM-1","issue":"154","issued":{"date-parts":[["2013"]]},"title":"Are healthcare workers ’ intentions to vaccinate related to their knowledge , beliefs and attitudes ? a systematic review","type":"article-journal","volume":"13"},"uris":["http://www.mendeley.com/documents/?uuid=c9f28f23-6c0a-4a16-8e53-e58a87c3e4a2"]}],"mendeley":{"formattedCitation":"(18)","plainTextFormattedCitation":"(18)","previouslyFormattedCitation":"(18)"},"properties":{"noteIndex":0},"schema":"https://github.com/citation-style-language/schema/raw/master/csl-citation.json"}</w:instrText>
      </w:r>
      <w:r w:rsidR="00D649FD" w:rsidRPr="00B0541B">
        <w:rPr>
          <w:rFonts w:cstheme="minorHAnsi"/>
          <w:bCs/>
          <w:color w:val="000000" w:themeColor="text1"/>
          <w:sz w:val="24"/>
          <w:szCs w:val="24"/>
          <w:shd w:val="clear" w:color="auto" w:fill="FFFFFF"/>
        </w:rPr>
        <w:fldChar w:fldCharType="separate"/>
      </w:r>
      <w:r w:rsidR="00B457D7" w:rsidRPr="00B457D7">
        <w:rPr>
          <w:rFonts w:cstheme="minorHAnsi"/>
          <w:bCs/>
          <w:noProof/>
          <w:color w:val="000000" w:themeColor="text1"/>
          <w:sz w:val="24"/>
          <w:szCs w:val="24"/>
          <w:shd w:val="clear" w:color="auto" w:fill="FFFFFF"/>
        </w:rPr>
        <w:t>(18)</w:t>
      </w:r>
      <w:r w:rsidR="00D649FD" w:rsidRPr="00B0541B">
        <w:rPr>
          <w:rFonts w:cstheme="minorHAnsi"/>
          <w:bCs/>
          <w:color w:val="000000" w:themeColor="text1"/>
          <w:sz w:val="24"/>
          <w:szCs w:val="24"/>
          <w:shd w:val="clear" w:color="auto" w:fill="FFFFFF"/>
        </w:rPr>
        <w:fldChar w:fldCharType="end"/>
      </w:r>
      <w:r w:rsidR="00D649FD" w:rsidRPr="00B0541B">
        <w:rPr>
          <w:rFonts w:cstheme="minorHAnsi"/>
          <w:sz w:val="24"/>
          <w:szCs w:val="24"/>
        </w:rPr>
        <w:t xml:space="preserve">, </w:t>
      </w:r>
      <w:r w:rsidRPr="00B0541B">
        <w:rPr>
          <w:rFonts w:cstheme="minorHAnsi"/>
          <w:sz w:val="24"/>
          <w:szCs w:val="24"/>
        </w:rPr>
        <w:t>using three predefined domains, namely: selection of participants (population representativeness), comparability (adjustment for confounders) and ascertainment of outcomes of interests</w:t>
      </w:r>
      <w:r w:rsidR="00F05511" w:rsidRPr="00B0541B">
        <w:rPr>
          <w:rFonts w:cstheme="minorHAnsi"/>
          <w:bCs/>
          <w:color w:val="000000" w:themeColor="text1"/>
          <w:sz w:val="24"/>
          <w:szCs w:val="24"/>
          <w:shd w:val="clear" w:color="auto" w:fill="FFFFFF"/>
        </w:rPr>
        <w:t>.</w:t>
      </w:r>
      <w:r w:rsidRPr="00B0541B">
        <w:rPr>
          <w:rFonts w:cstheme="minorHAnsi"/>
          <w:bCs/>
          <w:color w:val="000000" w:themeColor="text1"/>
          <w:sz w:val="24"/>
          <w:szCs w:val="24"/>
          <w:shd w:val="clear" w:color="auto" w:fill="FFFFFF"/>
        </w:rPr>
        <w:t xml:space="preserve"> </w:t>
      </w:r>
      <w:r w:rsidRPr="00B0541B">
        <w:rPr>
          <w:rFonts w:cstheme="minorHAnsi"/>
          <w:sz w:val="24"/>
          <w:szCs w:val="24"/>
        </w:rPr>
        <w:t>For both tools, studies that received a score of nine to eight were judged to be at low risk of bias; studies that scored five or seven were considered at moderate risk, and those that scored four or less were considered at high risk of bias</w:t>
      </w:r>
      <w:r w:rsidR="009D2D34" w:rsidRPr="00B0541B">
        <w:rPr>
          <w:rFonts w:cstheme="minorHAnsi"/>
          <w:sz w:val="24"/>
          <w:szCs w:val="24"/>
        </w:rPr>
        <w:t xml:space="preserve">. </w:t>
      </w:r>
      <w:del w:id="131" w:author="Eddy Lincango" w:date="2020-06-01T23:06:00Z">
        <w:r w:rsidR="009D2D34" w:rsidRPr="00B0541B" w:rsidDel="00BA3423">
          <w:rPr>
            <w:rFonts w:cstheme="minorHAnsi"/>
            <w:sz w:val="24"/>
            <w:szCs w:val="24"/>
          </w:rPr>
          <w:delText xml:space="preserve">Article quality assessment was done independently by 2 authors </w:delText>
        </w:r>
      </w:del>
      <w:moveFromRangeStart w:id="132" w:author="Eddy Lincango" w:date="2020-06-01T23:06:00Z" w:name="move41945181"/>
      <w:moveFrom w:id="133" w:author="Eddy Lincango" w:date="2020-06-01T23:06:00Z">
        <w:r w:rsidR="009D2D34" w:rsidRPr="00B0541B" w:rsidDel="00BA3423">
          <w:rPr>
            <w:rFonts w:cstheme="minorHAnsi"/>
            <w:sz w:val="24"/>
            <w:szCs w:val="24"/>
          </w:rPr>
          <w:t>(</w:t>
        </w:r>
        <w:r w:rsidR="00C57B3C" w:rsidRPr="00B0541B" w:rsidDel="00BA3423">
          <w:rPr>
            <w:rFonts w:cstheme="minorHAnsi"/>
            <w:sz w:val="24"/>
            <w:szCs w:val="24"/>
          </w:rPr>
          <w:t>E.L</w:t>
        </w:r>
        <w:r w:rsidR="0072673A" w:rsidDel="00BA3423">
          <w:rPr>
            <w:rFonts w:cstheme="minorHAnsi"/>
            <w:sz w:val="24"/>
            <w:szCs w:val="24"/>
          </w:rPr>
          <w:t>-</w:t>
        </w:r>
        <w:r w:rsidR="00C57B3C" w:rsidRPr="00B0541B" w:rsidDel="00BA3423">
          <w:rPr>
            <w:rFonts w:cstheme="minorHAnsi"/>
            <w:sz w:val="24"/>
            <w:szCs w:val="24"/>
          </w:rPr>
          <w:t>N</w:t>
        </w:r>
        <w:r w:rsidR="009D2D34" w:rsidRPr="00B0541B" w:rsidDel="00BA3423">
          <w:rPr>
            <w:rFonts w:cstheme="minorHAnsi"/>
            <w:sz w:val="24"/>
            <w:szCs w:val="24"/>
          </w:rPr>
          <w:t>. and P.S</w:t>
        </w:r>
        <w:r w:rsidR="0072673A" w:rsidDel="00BA3423">
          <w:rPr>
            <w:rFonts w:cstheme="minorHAnsi"/>
            <w:sz w:val="24"/>
            <w:szCs w:val="24"/>
          </w:rPr>
          <w:t>-</w:t>
        </w:r>
        <w:r w:rsidR="009D2D34" w:rsidRPr="00B0541B" w:rsidDel="00BA3423">
          <w:rPr>
            <w:rFonts w:cstheme="minorHAnsi"/>
            <w:sz w:val="24"/>
            <w:szCs w:val="24"/>
          </w:rPr>
          <w:t>P.)</w:t>
        </w:r>
        <w:r w:rsidRPr="00B0541B" w:rsidDel="00BA3423">
          <w:rPr>
            <w:rFonts w:cstheme="minorHAnsi"/>
            <w:sz w:val="24"/>
            <w:szCs w:val="24"/>
          </w:rPr>
          <w:t xml:space="preserve"> </w:t>
        </w:r>
      </w:moveFrom>
      <w:moveFromRangeEnd w:id="132"/>
      <w:r w:rsidRPr="00B0541B">
        <w:rPr>
          <w:rFonts w:cstheme="minorHAnsi"/>
          <w:sz w:val="24"/>
          <w:szCs w:val="24"/>
        </w:rPr>
        <w:t>(</w:t>
      </w:r>
      <w:r w:rsidR="00957193">
        <w:rPr>
          <w:rFonts w:cstheme="minorHAnsi"/>
          <w:sz w:val="24"/>
          <w:szCs w:val="24"/>
        </w:rPr>
        <w:t>Table</w:t>
      </w:r>
      <w:ins w:id="134" w:author="Eddy Lincango" w:date="2020-06-01T23:06:00Z">
        <w:r w:rsidR="00BA3423">
          <w:rPr>
            <w:rFonts w:cstheme="minorHAnsi"/>
            <w:sz w:val="24"/>
            <w:szCs w:val="24"/>
          </w:rPr>
          <w:t xml:space="preserve"> A</w:t>
        </w:r>
      </w:ins>
      <w:r w:rsidR="00957193">
        <w:rPr>
          <w:rFonts w:cstheme="minorHAnsi"/>
          <w:sz w:val="24"/>
          <w:szCs w:val="24"/>
        </w:rPr>
        <w:t>2</w:t>
      </w:r>
      <w:r w:rsidRPr="00B0541B">
        <w:rPr>
          <w:rFonts w:cstheme="minorHAnsi"/>
          <w:sz w:val="24"/>
          <w:szCs w:val="24"/>
        </w:rPr>
        <w:t xml:space="preserve">). </w:t>
      </w:r>
    </w:p>
    <w:p w14:paraId="6B17AD66" w14:textId="77777777" w:rsidR="00495A08" w:rsidRPr="00B0541B" w:rsidRDefault="00F31BF3" w:rsidP="008B7BD3">
      <w:pPr>
        <w:spacing w:after="0" w:line="480" w:lineRule="auto"/>
        <w:rPr>
          <w:rFonts w:cstheme="minorHAnsi"/>
          <w:b/>
          <w:sz w:val="24"/>
          <w:szCs w:val="24"/>
        </w:rPr>
      </w:pPr>
      <w:r w:rsidRPr="00B0541B">
        <w:rPr>
          <w:rFonts w:cstheme="minorHAnsi"/>
          <w:b/>
          <w:sz w:val="24"/>
          <w:szCs w:val="24"/>
        </w:rPr>
        <w:t xml:space="preserve">Statistical analyses </w:t>
      </w:r>
    </w:p>
    <w:p w14:paraId="7404FEEE" w14:textId="2A51A118" w:rsidR="0072673A" w:rsidRDefault="00F31BF3" w:rsidP="008B7BD3">
      <w:pPr>
        <w:spacing w:after="0" w:line="480" w:lineRule="auto"/>
        <w:ind w:firstLine="720"/>
        <w:rPr>
          <w:rFonts w:cstheme="minorHAnsi"/>
          <w:color w:val="000000" w:themeColor="text1"/>
          <w:sz w:val="24"/>
          <w:szCs w:val="24"/>
          <w:shd w:val="clear" w:color="auto" w:fill="FFFFFF"/>
        </w:rPr>
      </w:pPr>
      <w:r w:rsidRPr="00B0541B">
        <w:rPr>
          <w:rFonts w:cstheme="minorHAnsi"/>
          <w:color w:val="000000" w:themeColor="text1"/>
          <w:sz w:val="24"/>
          <w:szCs w:val="24"/>
          <w:shd w:val="clear" w:color="auto" w:fill="FFFFFF"/>
        </w:rPr>
        <w:t xml:space="preserve">By using the number of people with an incidental diagnosis and the total number of people in each study, we determined </w:t>
      </w:r>
      <w:r w:rsidR="00410D27" w:rsidRPr="00B0541B">
        <w:rPr>
          <w:rFonts w:cstheme="minorHAnsi"/>
          <w:color w:val="000000" w:themeColor="text1"/>
          <w:sz w:val="24"/>
          <w:szCs w:val="24"/>
          <w:shd w:val="clear" w:color="auto" w:fill="FFFFFF"/>
        </w:rPr>
        <w:t>the overall</w:t>
      </w:r>
      <w:r w:rsidR="00090096" w:rsidRPr="00B0541B">
        <w:rPr>
          <w:rFonts w:cstheme="minorHAnsi"/>
          <w:color w:val="000000" w:themeColor="text1"/>
          <w:sz w:val="24"/>
          <w:szCs w:val="24"/>
          <w:shd w:val="clear" w:color="auto" w:fill="FFFFFF"/>
        </w:rPr>
        <w:t xml:space="preserve"> proportion </w:t>
      </w:r>
      <w:r w:rsidR="00410D27" w:rsidRPr="00B0541B">
        <w:rPr>
          <w:rFonts w:cstheme="minorHAnsi"/>
          <w:color w:val="000000" w:themeColor="text1"/>
          <w:sz w:val="24"/>
          <w:szCs w:val="24"/>
          <w:shd w:val="clear" w:color="auto" w:fill="FFFFFF"/>
        </w:rPr>
        <w:t>estimates</w:t>
      </w:r>
      <w:r w:rsidR="00225755" w:rsidRPr="00B0541B">
        <w:rPr>
          <w:rFonts w:cstheme="minorHAnsi"/>
          <w:color w:val="000000" w:themeColor="text1"/>
          <w:sz w:val="24"/>
          <w:szCs w:val="24"/>
          <w:shd w:val="clear" w:color="auto" w:fill="FFFFFF"/>
        </w:rPr>
        <w:t xml:space="preserve"> </w:t>
      </w:r>
      <w:r w:rsidR="007C5A68" w:rsidRPr="00B0541B">
        <w:rPr>
          <w:rFonts w:cstheme="minorHAnsi"/>
          <w:color w:val="000000" w:themeColor="text1"/>
          <w:sz w:val="24"/>
          <w:szCs w:val="24"/>
          <w:shd w:val="clear" w:color="auto" w:fill="FFFFFF"/>
        </w:rPr>
        <w:t>and</w:t>
      </w:r>
      <w:r w:rsidR="00225755" w:rsidRPr="00B0541B">
        <w:rPr>
          <w:rFonts w:cstheme="minorHAnsi"/>
          <w:color w:val="000000" w:themeColor="text1"/>
          <w:sz w:val="24"/>
          <w:szCs w:val="24"/>
          <w:shd w:val="clear" w:color="auto" w:fill="FFFFFF"/>
        </w:rPr>
        <w:t xml:space="preserve"> their confidence intervals (95% CI). Every confidence interval was calculated by using the exact method for binomial proportions</w:t>
      </w:r>
      <w:r w:rsidR="00BD42EE" w:rsidRPr="00B0541B">
        <w:rPr>
          <w:rFonts w:cstheme="minorHAnsi"/>
          <w:color w:val="000000" w:themeColor="text1"/>
          <w:sz w:val="24"/>
          <w:szCs w:val="24"/>
          <w:shd w:val="clear" w:color="auto" w:fill="FFFFFF"/>
        </w:rPr>
        <w:fldChar w:fldCharType="begin" w:fldLock="1"/>
      </w:r>
      <w:r w:rsidR="00B457D7">
        <w:rPr>
          <w:rFonts w:cstheme="minorHAnsi"/>
          <w:color w:val="000000" w:themeColor="text1"/>
          <w:sz w:val="24"/>
          <w:szCs w:val="24"/>
          <w:shd w:val="clear" w:color="auto" w:fill="FFFFFF"/>
        </w:rPr>
        <w:instrText>ADDIN CSL_CITATION {"citationItems":[{"id":"ITEM-1","itemData":{"DOI":"10.2307/2331986","ISSN":"00063444","abstract":"(1) General Discussion. In facing the problem of statistical estimation it may often be desirable to obtain from a random sample a single estimate, say a, of the value of an unknown parameter, a, in the population sampled. It has always, however, been realised ... $\\$n","author":[{"dropping-particle":"","family":"Clopper","given":"C. J.","non-dropping-particle":"","parse-names":false,"suffix":""},{"dropping-particle":"","family":"Pearson","given":"E. S.","non-dropping-particle":"","parse-names":false,"suffix":""}],"container-title":"Biometrika","id":"ITEM-1","issue":"4","issued":{"date-parts":[["1934"]]},"page":"404","title":"The Use of Confidence or Fiducial Limits Illustrated in the Case of the Binomial","type":"article-journal","volume":"26"},"uris":["http://www.mendeley.com/documents/?uuid=0349ea3b-5c05-4808-a74f-eb209a088014"]}],"mendeley":{"formattedCitation":"(19)","plainTextFormattedCitation":"(19)","previouslyFormattedCitation":"(19)"},"properties":{"noteIndex":0},"schema":"https://github.com/citation-style-language/schema/raw/master/csl-citation.json"}</w:instrText>
      </w:r>
      <w:r w:rsidR="00BD42EE" w:rsidRPr="00B0541B">
        <w:rPr>
          <w:rFonts w:cstheme="minorHAnsi"/>
          <w:color w:val="000000" w:themeColor="text1"/>
          <w:sz w:val="24"/>
          <w:szCs w:val="24"/>
          <w:shd w:val="clear" w:color="auto" w:fill="FFFFFF"/>
        </w:rPr>
        <w:fldChar w:fldCharType="separate"/>
      </w:r>
      <w:r w:rsidR="00B457D7" w:rsidRPr="00B457D7">
        <w:rPr>
          <w:rFonts w:cstheme="minorHAnsi"/>
          <w:noProof/>
          <w:color w:val="000000" w:themeColor="text1"/>
          <w:sz w:val="24"/>
          <w:szCs w:val="24"/>
          <w:shd w:val="clear" w:color="auto" w:fill="FFFFFF"/>
        </w:rPr>
        <w:t>(19)</w:t>
      </w:r>
      <w:r w:rsidR="00BD42EE" w:rsidRPr="00B0541B">
        <w:rPr>
          <w:rFonts w:cstheme="minorHAnsi"/>
          <w:color w:val="000000" w:themeColor="text1"/>
          <w:sz w:val="24"/>
          <w:szCs w:val="24"/>
          <w:shd w:val="clear" w:color="auto" w:fill="FFFFFF"/>
        </w:rPr>
        <w:fldChar w:fldCharType="end"/>
      </w:r>
      <w:r w:rsidR="009D2D34" w:rsidRPr="00B0541B">
        <w:rPr>
          <w:rFonts w:cstheme="minorHAnsi"/>
          <w:color w:val="000000" w:themeColor="text1"/>
          <w:sz w:val="24"/>
          <w:szCs w:val="24"/>
          <w:shd w:val="clear" w:color="auto" w:fill="FFFFFF"/>
          <w:vertAlign w:val="superscript"/>
        </w:rPr>
        <w:t>,</w:t>
      </w:r>
      <w:r w:rsidR="00BD42EE" w:rsidRPr="00B0541B">
        <w:rPr>
          <w:rFonts w:cstheme="minorHAnsi"/>
          <w:color w:val="000000" w:themeColor="text1"/>
          <w:sz w:val="24"/>
          <w:szCs w:val="24"/>
          <w:shd w:val="clear" w:color="auto" w:fill="FFFFFF"/>
        </w:rPr>
        <w:fldChar w:fldCharType="begin" w:fldLock="1"/>
      </w:r>
      <w:r w:rsidR="00B457D7">
        <w:rPr>
          <w:rFonts w:cstheme="minorHAnsi"/>
          <w:color w:val="000000" w:themeColor="text1"/>
          <w:sz w:val="24"/>
          <w:szCs w:val="24"/>
          <w:shd w:val="clear" w:color="auto" w:fill="FFFFFF"/>
        </w:rPr>
        <w:instrText>ADDIN CSL_CITATION {"citationItems":[{"id":"ITEM-1","itemData":{"DOI":"10.1002/sim.2164","ISSN":"02776715","abstract":"Julious, SA (2005), Two - sided confidence intervals for the single proportion : comparison of seven methods by Robert G. Newcombe, Statistics in Medicine 1998; 17: 857–872. Statistics in Medicine, 24: 3383–3384. doi: 10.1002/sim. 2164","author":[{"dropping-particle":"","family":"Julious","given":"Steven A.","non-dropping-particle":"","parse-names":false,"suffix":""}],"container-title":"Statistics in Medicine","id":"ITEM-1","issue":"21","issued":{"date-parts":[["2005"]]},"page":"3383-3384","title":"Two-sided confidence intervals for the single proportion: comparison of seven methods by Robert G. Newcombe,Statistics in Medicine 1998;17:857–872","type":"article-journal","volume":"24"},"uris":["http://www.mendeley.com/documents/?uuid=0dca2017-b9b1-4179-baf5-d6ac178a590d"]}],"mendeley":{"formattedCitation":"(20)","plainTextFormattedCitation":"(20)","previouslyFormattedCitation":"(20)"},"properties":{"noteIndex":0},"schema":"https://github.com/citation-style-language/schema/raw/master/csl-citation.json"}</w:instrText>
      </w:r>
      <w:r w:rsidR="00BD42EE" w:rsidRPr="00B0541B">
        <w:rPr>
          <w:rFonts w:cstheme="minorHAnsi"/>
          <w:color w:val="000000" w:themeColor="text1"/>
          <w:sz w:val="24"/>
          <w:szCs w:val="24"/>
          <w:shd w:val="clear" w:color="auto" w:fill="FFFFFF"/>
        </w:rPr>
        <w:fldChar w:fldCharType="separate"/>
      </w:r>
      <w:r w:rsidR="00B457D7" w:rsidRPr="00B457D7">
        <w:rPr>
          <w:rFonts w:cstheme="minorHAnsi"/>
          <w:noProof/>
          <w:color w:val="000000" w:themeColor="text1"/>
          <w:sz w:val="24"/>
          <w:szCs w:val="24"/>
          <w:shd w:val="clear" w:color="auto" w:fill="FFFFFF"/>
        </w:rPr>
        <w:t>(20)</w:t>
      </w:r>
      <w:r w:rsidR="00BD42EE" w:rsidRPr="00B0541B">
        <w:rPr>
          <w:rFonts w:cstheme="minorHAnsi"/>
          <w:color w:val="000000" w:themeColor="text1"/>
          <w:sz w:val="24"/>
          <w:szCs w:val="24"/>
          <w:shd w:val="clear" w:color="auto" w:fill="FFFFFF"/>
        </w:rPr>
        <w:fldChar w:fldCharType="end"/>
      </w:r>
      <w:r w:rsidR="004B67FA" w:rsidRPr="00B0541B">
        <w:rPr>
          <w:rFonts w:cstheme="minorHAnsi"/>
          <w:color w:val="000000" w:themeColor="text1"/>
          <w:sz w:val="24"/>
          <w:szCs w:val="24"/>
          <w:shd w:val="clear" w:color="auto" w:fill="FFFFFF"/>
        </w:rPr>
        <w:t xml:space="preserve"> and t</w:t>
      </w:r>
      <w:r w:rsidR="00C9020E" w:rsidRPr="00B0541B">
        <w:rPr>
          <w:rFonts w:cstheme="minorHAnsi"/>
          <w:color w:val="000000" w:themeColor="text1"/>
          <w:sz w:val="24"/>
          <w:szCs w:val="24"/>
          <w:shd w:val="clear" w:color="auto" w:fill="FFFFFF"/>
        </w:rPr>
        <w:t xml:space="preserve">he overall </w:t>
      </w:r>
      <w:r w:rsidR="009D2D34" w:rsidRPr="00B0541B">
        <w:rPr>
          <w:rFonts w:cstheme="minorHAnsi"/>
          <w:color w:val="000000" w:themeColor="text1"/>
          <w:sz w:val="24"/>
          <w:szCs w:val="24"/>
          <w:shd w:val="clear" w:color="auto" w:fill="FFFFFF"/>
        </w:rPr>
        <w:t>proportion was estimated with</w:t>
      </w:r>
      <w:r w:rsidR="00C9020E" w:rsidRPr="00B0541B">
        <w:rPr>
          <w:rFonts w:cstheme="minorHAnsi"/>
          <w:color w:val="000000" w:themeColor="text1"/>
          <w:sz w:val="24"/>
          <w:szCs w:val="24"/>
          <w:shd w:val="clear" w:color="auto" w:fill="FFFFFF"/>
        </w:rPr>
        <w:t xml:space="preserve"> the Freeman-Turkey double arcsine transformation</w:t>
      </w:r>
      <w:r w:rsidR="009D2D34" w:rsidRPr="00B0541B">
        <w:rPr>
          <w:rFonts w:cstheme="minorHAnsi"/>
          <w:color w:val="000000" w:themeColor="text1"/>
          <w:sz w:val="24"/>
          <w:szCs w:val="24"/>
          <w:shd w:val="clear" w:color="auto" w:fill="FFFFFF"/>
        </w:rPr>
        <w:t xml:space="preserve"> to stabilize the variances</w:t>
      </w:r>
      <w:r w:rsidR="00BD42EE" w:rsidRPr="00B0541B">
        <w:rPr>
          <w:rFonts w:cstheme="minorHAnsi"/>
          <w:color w:val="000000" w:themeColor="text1"/>
          <w:sz w:val="24"/>
          <w:szCs w:val="24"/>
          <w:shd w:val="clear" w:color="auto" w:fill="FFFFFF"/>
        </w:rPr>
        <w:fldChar w:fldCharType="begin" w:fldLock="1"/>
      </w:r>
      <w:r w:rsidR="00B457D7">
        <w:rPr>
          <w:rFonts w:cstheme="minorHAnsi"/>
          <w:color w:val="000000" w:themeColor="text1"/>
          <w:sz w:val="24"/>
          <w:szCs w:val="24"/>
          <w:shd w:val="clear" w:color="auto" w:fill="FFFFFF"/>
        </w:rPr>
        <w:instrText>ADDIN CSL_CITATION {"citationItems":[{"id":"ITEM-1","itemData":{"DOI":"10.1214/aoms/1177729756","ISSN":"0003-4851","abstract":"applicability for this approach.","author":[{"dropping-particle":"","family":"Freeman","given":"Murray F.","non-dropping-particle":"","parse-names":false,"suffix":""},{"dropping-particle":"","family":"Tukey","given":"John W.","non-dropping-particle":"","parse-names":false,"suffix":""}],"container-title":"The Annals of Mathematical Statistics","id":"ITEM-1","issue":"4","issued":{"date-parts":[["1950","12"]]},"page":"607-611","publisher":"Institute of Mathematical Statistics","title":"Transformations Related to the Angular and the Square Root","type":"article-journal","volume":"21"},"uris":["http://www.mendeley.com/documents/?uuid=b9bad973-e753-34c6-9615-367e85d457cd"]}],"mendeley":{"formattedCitation":"(21)","plainTextFormattedCitation":"(21)","previouslyFormattedCitation":"(21)"},"properties":{"noteIndex":0},"schema":"https://github.com/citation-style-language/schema/raw/master/csl-citation.json"}</w:instrText>
      </w:r>
      <w:r w:rsidR="00BD42EE" w:rsidRPr="00B0541B">
        <w:rPr>
          <w:rFonts w:cstheme="minorHAnsi"/>
          <w:color w:val="000000" w:themeColor="text1"/>
          <w:sz w:val="24"/>
          <w:szCs w:val="24"/>
          <w:shd w:val="clear" w:color="auto" w:fill="FFFFFF"/>
        </w:rPr>
        <w:fldChar w:fldCharType="separate"/>
      </w:r>
      <w:r w:rsidR="00B457D7" w:rsidRPr="00B457D7">
        <w:rPr>
          <w:rFonts w:cstheme="minorHAnsi"/>
          <w:noProof/>
          <w:color w:val="000000" w:themeColor="text1"/>
          <w:sz w:val="24"/>
          <w:szCs w:val="24"/>
          <w:shd w:val="clear" w:color="auto" w:fill="FFFFFF"/>
        </w:rPr>
        <w:t>(21)</w:t>
      </w:r>
      <w:r w:rsidR="00BD42EE" w:rsidRPr="00B0541B">
        <w:rPr>
          <w:rFonts w:cstheme="minorHAnsi"/>
          <w:color w:val="000000" w:themeColor="text1"/>
          <w:sz w:val="24"/>
          <w:szCs w:val="24"/>
          <w:shd w:val="clear" w:color="auto" w:fill="FFFFFF"/>
        </w:rPr>
        <w:fldChar w:fldCharType="end"/>
      </w:r>
      <w:r w:rsidR="004B67FA" w:rsidRPr="00B0541B">
        <w:rPr>
          <w:rFonts w:cstheme="minorHAnsi"/>
          <w:color w:val="000000" w:themeColor="text1"/>
          <w:sz w:val="24"/>
          <w:szCs w:val="24"/>
          <w:shd w:val="clear" w:color="auto" w:fill="FFFFFF"/>
        </w:rPr>
        <w:t xml:space="preserve">. </w:t>
      </w:r>
      <w:r w:rsidR="007343C2" w:rsidRPr="00B0541B">
        <w:rPr>
          <w:rFonts w:cstheme="minorHAnsi"/>
          <w:color w:val="000000" w:themeColor="text1"/>
          <w:sz w:val="24"/>
          <w:szCs w:val="24"/>
          <w:shd w:val="clear" w:color="auto" w:fill="FFFFFF"/>
        </w:rPr>
        <w:t>W</w:t>
      </w:r>
      <w:r w:rsidR="007343C2" w:rsidRPr="00B0541B">
        <w:rPr>
          <w:rFonts w:cstheme="minorHAnsi"/>
          <w:sz w:val="24"/>
          <w:szCs w:val="24"/>
        </w:rPr>
        <w:t>e chose the Freeman-Turkey double arcsine as the main analyses method</w:t>
      </w:r>
      <w:r w:rsidR="00DA7325" w:rsidRPr="00B0541B">
        <w:rPr>
          <w:rFonts w:cstheme="minorHAnsi"/>
          <w:sz w:val="24"/>
          <w:szCs w:val="24"/>
        </w:rPr>
        <w:t xml:space="preserve"> over others,</w:t>
      </w:r>
      <w:r w:rsidR="007343C2" w:rsidRPr="00B0541B">
        <w:rPr>
          <w:rFonts w:cstheme="minorHAnsi"/>
          <w:sz w:val="24"/>
          <w:szCs w:val="24"/>
        </w:rPr>
        <w:t xml:space="preserve"> because it depicts the weights for individual studies and it seems to perform similar to other methods when the proportions are not consistently close to 0 or 1</w:t>
      </w:r>
      <w:r w:rsidR="007343C2" w:rsidRPr="00B0541B">
        <w:rPr>
          <w:rFonts w:cstheme="minorHAnsi"/>
          <w:sz w:val="24"/>
          <w:szCs w:val="24"/>
        </w:rPr>
        <w:fldChar w:fldCharType="begin" w:fldLock="1"/>
      </w:r>
      <w:r w:rsidR="00B457D7">
        <w:rPr>
          <w:rFonts w:cstheme="minorHAnsi"/>
          <w:sz w:val="24"/>
          <w:szCs w:val="24"/>
        </w:rPr>
        <w:instrText>ADDIN CSL_CITATION {"citationItems":[{"id":"ITEM-1","itemData":{"DOI":"AHRQ Publication No. 13(14)-EHC084-EF","PMID":"24404633","abstract":"Background. In many systematic reviews it is appropriate to summarize proportions and rates (e.g., incidence rates) using meta-analysis. For example, researchers commonly perform metaanalyses of sensitivity and specificity to summarize medical test performance, or of adverse or harmful events. Many statistical methods can be used for meta-analysis of rates and proportions. Purpose. To help provide guidance for meta-analysts, we performed an extensive simulation study to assess the statistical properties of alternative approaches to meta-analysis of proportions and incidence rates. Methods. We simulated a large number of scenarios for meta-analyses of proportions and incidence rates (n=792 scenarios for each). The distinct scenarios were defined by combinations of various factors, including the distributional form for the true summary proportion or rate and its defining parameters (mean, variance), the number of studies per meta-analysis, and the number of patients per study. For each scenario we generated 1000 random meta-analyses, on which we applied fixed and random effects analyses for two families of methods: (1) methods that approximate within-study variability with a normal distribution—not using a transformation, using a canonical transformation (logit and logarithmic for proportions and rates, respectively), or using a variance stabilizing transformation (arcsine and square root for proportions and rates, respectively); and (2) “discrete likelihood” methods that use the theoretically motivated binomial or Poisson distribution to model within study variability. We measured the performance of each method relative to the true values set in the simulation by their mean squared error, bias, and coverage. Results. In general, and for both proportions and rates, the discrete likelihood approaches performed better than the approximate methods in terms of the three metrics. Of the approximate methods, the variance stabilizing variants (arcsine transformation for proportions and square root transformation for rates) performed better than the untransformed methods or the methods using a canonical link. Continuity correction factors are necessary to calculate real-valued means or variances for some approximate methods. The bias, mean square error and coverage of these approximate methods are very sensitive to the choice of continuity correction factors. Conclusions. Discrete likelihood methods are preferable for the meta-analyses of proportions and rates. W…","author":[{"dropping-particle":"","family":"Trikalinos","given":"Thomas A.","non-dropping-particle":"","parse-names":false,"suffix":""},{"dropping-particle":"","family":"Trow","given":"Paul","non-dropping-particle":"","parse-names":false,"suffix":""},{"dropping-particle":"","family":"Schmid","given":"Christopher H.","non-dropping-particle":"","parse-names":false,"suffix":""}],"container-title":"Methods Research Report","id":"ITEM-1","issue":"13","issued":{"date-parts":[["2013"]]},"page":"1-98","title":"Simulation-Based Comparison of Methods for Meta-Analysis of Proportions and Rates","type":"article-journal","volume":"13"},"uris":["http://www.mendeley.com/documents/?uuid=e5943d4a-e013-49cf-a21c-e7fa013d38b7"]}],"mendeley":{"formattedCitation":"(22)","plainTextFormattedCitation":"(22)","previouslyFormattedCitation":"(22)"},"properties":{"noteIndex":0},"schema":"https://github.com/citation-style-language/schema/raw/master/csl-citation.json"}</w:instrText>
      </w:r>
      <w:r w:rsidR="007343C2" w:rsidRPr="00B0541B">
        <w:rPr>
          <w:rFonts w:cstheme="minorHAnsi"/>
          <w:sz w:val="24"/>
          <w:szCs w:val="24"/>
        </w:rPr>
        <w:fldChar w:fldCharType="separate"/>
      </w:r>
      <w:r w:rsidR="00B457D7" w:rsidRPr="00B457D7">
        <w:rPr>
          <w:rFonts w:cstheme="minorHAnsi"/>
          <w:noProof/>
          <w:sz w:val="24"/>
          <w:szCs w:val="24"/>
        </w:rPr>
        <w:t>(22)</w:t>
      </w:r>
      <w:r w:rsidR="007343C2" w:rsidRPr="00B0541B">
        <w:rPr>
          <w:rFonts w:cstheme="minorHAnsi"/>
          <w:sz w:val="24"/>
          <w:szCs w:val="24"/>
        </w:rPr>
        <w:fldChar w:fldCharType="end"/>
      </w:r>
      <w:r w:rsidR="007343C2" w:rsidRPr="00B0541B">
        <w:rPr>
          <w:rFonts w:cstheme="minorHAnsi"/>
          <w:sz w:val="24"/>
          <w:szCs w:val="24"/>
        </w:rPr>
        <w:t xml:space="preserve">. </w:t>
      </w:r>
      <w:r w:rsidR="0072673A">
        <w:rPr>
          <w:rFonts w:cstheme="minorHAnsi"/>
          <w:sz w:val="24"/>
          <w:szCs w:val="24"/>
        </w:rPr>
        <w:t>Th</w:t>
      </w:r>
      <w:r w:rsidR="009D2D34" w:rsidRPr="00B0541B">
        <w:rPr>
          <w:rFonts w:cstheme="minorHAnsi"/>
          <w:color w:val="000000" w:themeColor="text1"/>
          <w:sz w:val="24"/>
          <w:szCs w:val="24"/>
          <w:shd w:val="clear" w:color="auto" w:fill="FFFFFF"/>
        </w:rPr>
        <w:t xml:space="preserve">e random-effects model was performed </w:t>
      </w:r>
      <w:r w:rsidR="00410D27" w:rsidRPr="00B0541B">
        <w:rPr>
          <w:rFonts w:cstheme="minorHAnsi"/>
          <w:color w:val="000000" w:themeColor="text1"/>
          <w:sz w:val="24"/>
          <w:szCs w:val="24"/>
          <w:shd w:val="clear" w:color="auto" w:fill="FFFFFF"/>
        </w:rPr>
        <w:t>with the Dersimonian and Laird method</w:t>
      </w:r>
      <w:r w:rsidR="0072673A" w:rsidRPr="00B0541B">
        <w:rPr>
          <w:rFonts w:cstheme="minorHAnsi"/>
          <w:color w:val="000000" w:themeColor="text1"/>
          <w:sz w:val="24"/>
          <w:szCs w:val="24"/>
          <w:shd w:val="clear" w:color="auto" w:fill="FFFFFF"/>
        </w:rPr>
        <w:t xml:space="preserve"> </w:t>
      </w:r>
      <w:r w:rsidR="00661C24" w:rsidRPr="00B0541B">
        <w:rPr>
          <w:rFonts w:cstheme="minorHAnsi"/>
          <w:color w:val="000000" w:themeColor="text1"/>
          <w:sz w:val="24"/>
          <w:szCs w:val="24"/>
          <w:shd w:val="clear" w:color="auto" w:fill="FFFFFF"/>
        </w:rPr>
        <w:fldChar w:fldCharType="begin" w:fldLock="1"/>
      </w:r>
      <w:r w:rsidR="00B457D7">
        <w:rPr>
          <w:rFonts w:cstheme="minorHAnsi"/>
          <w:color w:val="000000" w:themeColor="text1"/>
          <w:sz w:val="24"/>
          <w:szCs w:val="24"/>
          <w:shd w:val="clear" w:color="auto" w:fill="FFFFFF"/>
        </w:rPr>
        <w:instrText>ADDIN CSL_CITATION {"citationItems":[{"id":"ITEM-1","itemData":{"DOI":"10.1016/0197-2456(86)90046-2","ISSN":"01972456","PMID":"3802833","abstract":"This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Trials","id":"ITEM-1","issue":"3","issued":{"date-parts":[["1986"]]},"page":"177-188","title":"Meta-analysis in clinical trials","type":"article-journal","volume":"7"},"uris":["http://www.mendeley.com/documents/?uuid=98f263cc-ada9-4ed4-9aa4-7a0b4a76e3b1"]}],"mendeley":{"formattedCitation":"(23)","plainTextFormattedCitation":"(23)","previouslyFormattedCitation":"(23)"},"properties":{"noteIndex":0},"schema":"https://github.com/citation-style-language/schema/raw/master/csl-citation.json"}</w:instrText>
      </w:r>
      <w:r w:rsidR="00661C24" w:rsidRPr="00B0541B">
        <w:rPr>
          <w:rFonts w:cstheme="minorHAnsi"/>
          <w:color w:val="000000" w:themeColor="text1"/>
          <w:sz w:val="24"/>
          <w:szCs w:val="24"/>
          <w:shd w:val="clear" w:color="auto" w:fill="FFFFFF"/>
        </w:rPr>
        <w:fldChar w:fldCharType="separate"/>
      </w:r>
      <w:r w:rsidR="00B457D7" w:rsidRPr="00B457D7">
        <w:rPr>
          <w:rFonts w:cstheme="minorHAnsi"/>
          <w:noProof/>
          <w:color w:val="000000" w:themeColor="text1"/>
          <w:sz w:val="24"/>
          <w:szCs w:val="24"/>
          <w:shd w:val="clear" w:color="auto" w:fill="FFFFFF"/>
        </w:rPr>
        <w:t>(23)</w:t>
      </w:r>
      <w:r w:rsidR="00661C24" w:rsidRPr="00B0541B">
        <w:rPr>
          <w:rFonts w:cstheme="minorHAnsi"/>
          <w:color w:val="000000" w:themeColor="text1"/>
          <w:sz w:val="24"/>
          <w:szCs w:val="24"/>
          <w:shd w:val="clear" w:color="auto" w:fill="FFFFFF"/>
        </w:rPr>
        <w:fldChar w:fldCharType="end"/>
      </w:r>
      <w:r w:rsidR="00410D27" w:rsidRPr="00B0541B">
        <w:rPr>
          <w:rFonts w:cstheme="minorHAnsi"/>
          <w:color w:val="000000" w:themeColor="text1"/>
          <w:sz w:val="24"/>
          <w:szCs w:val="24"/>
          <w:shd w:val="clear" w:color="auto" w:fill="FFFFFF"/>
        </w:rPr>
        <w:t xml:space="preserve">. </w:t>
      </w:r>
      <w:r w:rsidR="0072673A">
        <w:rPr>
          <w:rFonts w:cstheme="minorHAnsi"/>
          <w:color w:val="000000" w:themeColor="text1"/>
          <w:sz w:val="24"/>
          <w:szCs w:val="24"/>
          <w:shd w:val="clear" w:color="auto" w:fill="FFFFFF"/>
        </w:rPr>
        <w:t>Since we estimated that we could encounter studies w</w:t>
      </w:r>
      <w:r w:rsidR="00BA3423">
        <w:rPr>
          <w:rFonts w:cstheme="minorHAnsi"/>
          <w:color w:val="000000" w:themeColor="text1"/>
          <w:sz w:val="24"/>
          <w:szCs w:val="24"/>
          <w:shd w:val="clear" w:color="auto" w:fill="FFFFFF"/>
        </w:rPr>
        <w:t>ith proportions close to 0 or 1,</w:t>
      </w:r>
      <w:r w:rsidR="0072673A">
        <w:rPr>
          <w:rFonts w:cstheme="minorHAnsi"/>
          <w:color w:val="000000" w:themeColor="text1"/>
          <w:sz w:val="24"/>
          <w:szCs w:val="24"/>
          <w:shd w:val="clear" w:color="auto" w:fill="FFFFFF"/>
        </w:rPr>
        <w:t xml:space="preserve"> </w:t>
      </w:r>
      <w:r w:rsidR="00BA3423">
        <w:rPr>
          <w:rFonts w:cstheme="minorHAnsi"/>
          <w:color w:val="000000" w:themeColor="text1"/>
          <w:sz w:val="24"/>
          <w:szCs w:val="24"/>
          <w:shd w:val="clear" w:color="auto" w:fill="FFFFFF"/>
        </w:rPr>
        <w:t>a</w:t>
      </w:r>
      <w:r w:rsidR="0072673A">
        <w:rPr>
          <w:rFonts w:cstheme="minorHAnsi"/>
          <w:color w:val="000000" w:themeColor="text1"/>
          <w:sz w:val="24"/>
          <w:szCs w:val="24"/>
          <w:shd w:val="clear" w:color="auto" w:fill="FFFFFF"/>
        </w:rPr>
        <w:t xml:space="preserve"> sensitivity analysis was conducted by using </w:t>
      </w:r>
      <w:r w:rsidR="0072673A" w:rsidRPr="00B0541B">
        <w:rPr>
          <w:rFonts w:cstheme="minorHAnsi"/>
          <w:sz w:val="24"/>
          <w:szCs w:val="24"/>
        </w:rPr>
        <w:t>generalized linear mixed models</w:t>
      </w:r>
      <w:r w:rsidR="0072673A">
        <w:rPr>
          <w:rFonts w:cstheme="minorHAnsi"/>
          <w:sz w:val="24"/>
          <w:szCs w:val="24"/>
        </w:rPr>
        <w:t xml:space="preserve"> </w:t>
      </w:r>
      <w:r w:rsidR="0072673A" w:rsidRPr="00B0541B">
        <w:rPr>
          <w:rFonts w:cstheme="minorHAnsi"/>
          <w:sz w:val="24"/>
          <w:szCs w:val="24"/>
        </w:rPr>
        <w:fldChar w:fldCharType="begin" w:fldLock="1"/>
      </w:r>
      <w:r w:rsidR="00B457D7">
        <w:rPr>
          <w:rFonts w:cstheme="minorHAnsi"/>
          <w:sz w:val="24"/>
          <w:szCs w:val="24"/>
        </w:rPr>
        <w:instrText>ADDIN CSL_CITATION {"citationItems":[{"id":"ITEM-1","itemData":{"DOI":"AHRQ Publication No. 13(14)-EHC084-EF","PMID":"24404633","abstract":"Background. In many systematic reviews it is appropriate to summarize proportions and rates (e.g., incidence rates) using meta-analysis. For example, researchers commonly perform metaanalyses of sensitivity and specificity to summarize medical test performance, or of adverse or harmful events. Many statistical methods can be used for meta-analysis of rates and proportions. Purpose. To help provide guidance for meta-analysts, we performed an extensive simulation study to assess the statistical properties of alternative approaches to meta-analysis of proportions and incidence rates. Methods. We simulated a large number of scenarios for meta-analyses of proportions and incidence rates (n=792 scenarios for each). The distinct scenarios were defined by combinations of various factors, including the distributional form for the true summary proportion or rate and its defining parameters (mean, variance), the number of studies per meta-analysis, and the number of patients per study. For each scenario we generated 1000 random meta-analyses, on which we applied fixed and random effects analyses for two families of methods: (1) methods that approximate within-study variability with a normal distribution—not using a transformation, using a canonical transformation (logit and logarithmic for proportions and rates, respectively), or using a variance stabilizing transformation (arcsine and square root for proportions and rates, respectively); and (2) “discrete likelihood” methods that use the theoretically motivated binomial or Poisson distribution to model within study variability. We measured the performance of each method relative to the true values set in the simulation by their mean squared error, bias, and coverage. Results. In general, and for both proportions and rates, the discrete likelihood approaches performed better than the approximate methods in terms of the three metrics. Of the approximate methods, the variance stabilizing variants (arcsine transformation for proportions and square root transformation for rates) performed better than the untransformed methods or the methods using a canonical link. Continuity correction factors are necessary to calculate real-valued means or variances for some approximate methods. The bias, mean square error and coverage of these approximate methods are very sensitive to the choice of continuity correction factors. Conclusions. Discrete likelihood methods are preferable for the meta-analyses of proportions and rates. W…","author":[{"dropping-particle":"","family":"Trikalinos","given":"Thomas A.","non-dropping-particle":"","parse-names":false,"suffix":""},{"dropping-particle":"","family":"Trow","given":"Paul","non-dropping-particle":"","parse-names":false,"suffix":""},{"dropping-particle":"","family":"Schmid","given":"Christopher H.","non-dropping-particle":"","parse-names":false,"suffix":""}],"container-title":"Methods Research Report","id":"ITEM-1","issue":"13","issued":{"date-parts":[["2013"]]},"page":"1-98","title":"Simulation-Based Comparison of Methods for Meta-Analysis of Proportions and Rates","type":"article-journal","volume":"13"},"uris":["http://www.mendeley.com/documents/?uuid=e5943d4a-e013-49cf-a21c-e7fa013d38b7"]}],"mendeley":{"formattedCitation":"(22)","plainTextFormattedCitation":"(22)","previouslyFormattedCitation":"(22)"},"properties":{"noteIndex":0},"schema":"https://github.com/citation-style-language/schema/raw/master/csl-citation.json"}</w:instrText>
      </w:r>
      <w:r w:rsidR="0072673A" w:rsidRPr="00B0541B">
        <w:rPr>
          <w:rFonts w:cstheme="minorHAnsi"/>
          <w:sz w:val="24"/>
          <w:szCs w:val="24"/>
        </w:rPr>
        <w:fldChar w:fldCharType="separate"/>
      </w:r>
      <w:r w:rsidR="00B457D7" w:rsidRPr="00B457D7">
        <w:rPr>
          <w:rFonts w:cstheme="minorHAnsi"/>
          <w:noProof/>
          <w:sz w:val="24"/>
          <w:szCs w:val="24"/>
        </w:rPr>
        <w:t>(22)</w:t>
      </w:r>
      <w:r w:rsidR="0072673A" w:rsidRPr="00B0541B">
        <w:rPr>
          <w:rFonts w:cstheme="minorHAnsi"/>
          <w:sz w:val="24"/>
          <w:szCs w:val="24"/>
        </w:rPr>
        <w:fldChar w:fldCharType="end"/>
      </w:r>
      <w:r w:rsidR="0072673A">
        <w:rPr>
          <w:rFonts w:cstheme="minorHAnsi"/>
          <w:sz w:val="24"/>
          <w:szCs w:val="24"/>
        </w:rPr>
        <w:t>. In such scenarios, this meta-analysis model seems to perform better than other (e.g. less biased estimates)</w:t>
      </w:r>
      <w:r w:rsidR="0072673A">
        <w:rPr>
          <w:rFonts w:cstheme="minorHAnsi"/>
          <w:sz w:val="24"/>
          <w:szCs w:val="24"/>
        </w:rPr>
        <w:fldChar w:fldCharType="begin" w:fldLock="1"/>
      </w:r>
      <w:r w:rsidR="00B457D7">
        <w:rPr>
          <w:rFonts w:cstheme="minorHAnsi"/>
          <w:sz w:val="24"/>
          <w:szCs w:val="24"/>
        </w:rPr>
        <w:instrText>ADDIN CSL_CITATION {"citationItems":[{"id":"ITEM-1","itemData":{"DOI":"AHRQ Publication No. 13(14)-EHC084-EF","PMID":"24404633","abstract":"Background. In many systematic reviews it is appropriate to summarize proportions and rates (e.g., incidence rates) using meta-analysis. For example, researchers commonly perform metaanalyses of sensitivity and specificity to summarize medical test performance, or of adverse or harmful events. Many statistical methods can be used for meta-analysis of rates and proportions. Purpose. To help provide guidance for meta-analysts, we performed an extensive simulation study to assess the statistical properties of alternative approaches to meta-analysis of proportions and incidence rates. Methods. We simulated a large number of scenarios for meta-analyses of proportions and incidence rates (n=792 scenarios for each). The distinct scenarios were defined by combinations of various factors, including the distributional form for the true summary proportion or rate and its defining parameters (mean, variance), the number of studies per meta-analysis, and the number of patients per study. For each scenario we generated 1000 random meta-analyses, on which we applied fixed and random effects analyses for two families of methods: (1) methods that approximate within-study variability with a normal distribution—not using a transformation, using a canonical transformation (logit and logarithmic for proportions and rates, respectively), or using a variance stabilizing transformation (arcsine and square root for proportions and rates, respectively); and (2) “discrete likelihood” methods that use the theoretically motivated binomial or Poisson distribution to model within study variability. We measured the performance of each method relative to the true values set in the simulation by their mean squared error, bias, and coverage. Results. In general, and for both proportions and rates, the discrete likelihood approaches performed better than the approximate methods in terms of the three metrics. Of the approximate methods, the variance stabilizing variants (arcsine transformation for proportions and square root transformation for rates) performed better than the untransformed methods or the methods using a canonical link. Continuity correction factors are necessary to calculate real-valued means or variances for some approximate methods. The bias, mean square error and coverage of these approximate methods are very sensitive to the choice of continuity correction factors. Conclusions. Discrete likelihood methods are preferable for the meta-analyses of proportions and rates. W…","author":[{"dropping-particle":"","family":"Trikalinos","given":"Thomas A.","non-dropping-particle":"","parse-names":false,"suffix":""},{"dropping-particle":"","family":"Trow","given":"Paul","non-dropping-particle":"","parse-names":false,"suffix":""},{"dropping-particle":"","family":"Schmid","given":"Christopher H.","non-dropping-particle":"","parse-names":false,"suffix":""}],"container-title":"Methods Research Report","id":"ITEM-1","issue":"13","issued":{"date-parts":[["2013"]]},"page":"1-98","title":"Simulation-Based Comparison of Methods for Meta-Analysis of Proportions and Rates","type":"article-journal","volume":"13"},"uris":["http://www.mendeley.com/documents/?uuid=e5943d4a-e013-49cf-a21c-e7fa013d38b7"]}],"mendeley":{"formattedCitation":"(22)","plainTextFormattedCitation":"(22)","previouslyFormattedCitation":"(22)"},"properties":{"noteIndex":0},"schema":"https://github.com/citation-style-language/schema/raw/master/csl-citation.json"}</w:instrText>
      </w:r>
      <w:r w:rsidR="0072673A">
        <w:rPr>
          <w:rFonts w:cstheme="minorHAnsi"/>
          <w:sz w:val="24"/>
          <w:szCs w:val="24"/>
        </w:rPr>
        <w:fldChar w:fldCharType="separate"/>
      </w:r>
      <w:r w:rsidR="00B457D7" w:rsidRPr="00B457D7">
        <w:rPr>
          <w:rFonts w:cstheme="minorHAnsi"/>
          <w:noProof/>
          <w:sz w:val="24"/>
          <w:szCs w:val="24"/>
        </w:rPr>
        <w:t>(22)</w:t>
      </w:r>
      <w:r w:rsidR="0072673A">
        <w:rPr>
          <w:rFonts w:cstheme="minorHAnsi"/>
          <w:sz w:val="24"/>
          <w:szCs w:val="24"/>
        </w:rPr>
        <w:fldChar w:fldCharType="end"/>
      </w:r>
      <w:r w:rsidR="0072673A">
        <w:rPr>
          <w:rFonts w:cstheme="minorHAnsi"/>
          <w:sz w:val="24"/>
          <w:szCs w:val="24"/>
        </w:rPr>
        <w:t>.</w:t>
      </w:r>
    </w:p>
    <w:p w14:paraId="0664184C" w14:textId="4A5F7552" w:rsidR="00AC0D02" w:rsidRPr="00B0541B" w:rsidRDefault="000123D2" w:rsidP="00D9510C">
      <w:pPr>
        <w:spacing w:line="480" w:lineRule="auto"/>
        <w:ind w:firstLine="720"/>
        <w:rPr>
          <w:rFonts w:cstheme="minorHAnsi"/>
          <w:color w:val="000000" w:themeColor="text1"/>
          <w:sz w:val="24"/>
          <w:szCs w:val="24"/>
          <w:shd w:val="clear" w:color="auto" w:fill="FFFFFF"/>
        </w:rPr>
      </w:pPr>
      <w:r w:rsidRPr="00B0541B">
        <w:rPr>
          <w:rFonts w:cstheme="minorHAnsi"/>
          <w:color w:val="000000" w:themeColor="text1"/>
          <w:sz w:val="24"/>
          <w:szCs w:val="24"/>
          <w:shd w:val="clear" w:color="auto" w:fill="FFFFFF"/>
        </w:rPr>
        <w:t xml:space="preserve">Heterogeneity across studies was assessed with the </w:t>
      </w:r>
      <w:r w:rsidRPr="00B0541B">
        <w:rPr>
          <w:rFonts w:cstheme="minorHAnsi"/>
          <w:sz w:val="24"/>
          <w:szCs w:val="24"/>
        </w:rPr>
        <w:t>I</w:t>
      </w:r>
      <w:r w:rsidRPr="00B0541B">
        <w:rPr>
          <w:rFonts w:cstheme="minorHAnsi"/>
          <w:sz w:val="24"/>
          <w:szCs w:val="24"/>
          <w:vertAlign w:val="superscript"/>
        </w:rPr>
        <w:t>2</w:t>
      </w:r>
      <w:r w:rsidRPr="00B0541B">
        <w:rPr>
          <w:rFonts w:cstheme="minorHAnsi"/>
          <w:sz w:val="24"/>
          <w:szCs w:val="24"/>
        </w:rPr>
        <w:t xml:space="preserve"> statistic</w:t>
      </w:r>
      <w:r w:rsidR="00F31814" w:rsidRPr="00B0541B">
        <w:rPr>
          <w:rFonts w:cstheme="minorHAnsi"/>
          <w:sz w:val="24"/>
          <w:szCs w:val="24"/>
        </w:rPr>
        <w:t xml:space="preserve"> </w:t>
      </w:r>
      <w:r w:rsidRPr="00B0541B">
        <w:rPr>
          <w:rFonts w:cstheme="minorHAnsi"/>
          <w:sz w:val="24"/>
          <w:szCs w:val="24"/>
        </w:rPr>
        <w:t>and visually</w:t>
      </w:r>
      <w:r w:rsidR="00452489" w:rsidRPr="00B0541B">
        <w:rPr>
          <w:rFonts w:cstheme="minorHAnsi"/>
          <w:sz w:val="24"/>
          <w:szCs w:val="24"/>
        </w:rPr>
        <w:fldChar w:fldCharType="begin" w:fldLock="1"/>
      </w:r>
      <w:r w:rsidR="00B457D7">
        <w:rPr>
          <w:rFonts w:cstheme="minorHAnsi"/>
          <w:sz w:val="24"/>
          <w:szCs w:val="24"/>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8fecf41c-8aab-47d2-86af-d68575582e6b"]}],"mendeley":{"formattedCitation":"(24)","plainTextFormattedCitation":"(24)","previouslyFormattedCitation":"(24)"},"properties":{"noteIndex":0},"schema":"https://github.com/citation-style-language/schema/raw/master/csl-citation.json"}</w:instrText>
      </w:r>
      <w:r w:rsidR="00452489" w:rsidRPr="00B0541B">
        <w:rPr>
          <w:rFonts w:cstheme="minorHAnsi"/>
          <w:sz w:val="24"/>
          <w:szCs w:val="24"/>
        </w:rPr>
        <w:fldChar w:fldCharType="separate"/>
      </w:r>
      <w:r w:rsidR="00B457D7" w:rsidRPr="00B457D7">
        <w:rPr>
          <w:rFonts w:cstheme="minorHAnsi"/>
          <w:noProof/>
          <w:sz w:val="24"/>
          <w:szCs w:val="24"/>
        </w:rPr>
        <w:t>(24)</w:t>
      </w:r>
      <w:r w:rsidR="00452489" w:rsidRPr="00B0541B">
        <w:rPr>
          <w:rFonts w:cstheme="minorHAnsi"/>
          <w:sz w:val="24"/>
          <w:szCs w:val="24"/>
        </w:rPr>
        <w:fldChar w:fldCharType="end"/>
      </w:r>
      <w:r w:rsidRPr="00B0541B">
        <w:rPr>
          <w:rFonts w:cstheme="minorHAnsi"/>
          <w:sz w:val="24"/>
          <w:szCs w:val="24"/>
        </w:rPr>
        <w:t>. We considered that I</w:t>
      </w:r>
      <w:r w:rsidRPr="00B0541B">
        <w:rPr>
          <w:rFonts w:cstheme="minorHAnsi"/>
          <w:sz w:val="24"/>
          <w:szCs w:val="24"/>
          <w:vertAlign w:val="superscript"/>
        </w:rPr>
        <w:t>2</w:t>
      </w:r>
      <w:r w:rsidRPr="00B0541B">
        <w:rPr>
          <w:rFonts w:cstheme="minorHAnsi"/>
          <w:sz w:val="24"/>
          <w:szCs w:val="24"/>
        </w:rPr>
        <w:t xml:space="preserve"> &lt; 25% reflected low inconsistency and I</w:t>
      </w:r>
      <w:r w:rsidRPr="00B0541B">
        <w:rPr>
          <w:rFonts w:cstheme="minorHAnsi"/>
          <w:sz w:val="24"/>
          <w:szCs w:val="24"/>
          <w:vertAlign w:val="superscript"/>
        </w:rPr>
        <w:t>2</w:t>
      </w:r>
      <w:r w:rsidRPr="00B0541B">
        <w:rPr>
          <w:rFonts w:cstheme="minorHAnsi"/>
          <w:sz w:val="24"/>
          <w:szCs w:val="24"/>
        </w:rPr>
        <w:t xml:space="preserve"> &gt; 75% reflected high inconsistency</w:t>
      </w:r>
      <w:r w:rsidR="00C738B7" w:rsidRPr="00B0541B">
        <w:rPr>
          <w:rFonts w:cstheme="minorHAnsi"/>
          <w:sz w:val="24"/>
          <w:szCs w:val="24"/>
        </w:rPr>
        <w:t>.</w:t>
      </w:r>
      <w:r w:rsidRPr="00B0541B">
        <w:rPr>
          <w:rFonts w:cstheme="minorHAnsi"/>
          <w:sz w:val="24"/>
          <w:szCs w:val="24"/>
        </w:rPr>
        <w:t xml:space="preserve"> </w:t>
      </w:r>
      <w:r w:rsidR="00E039CB" w:rsidRPr="00B0541B">
        <w:rPr>
          <w:rFonts w:cstheme="minorHAnsi"/>
          <w:sz w:val="24"/>
          <w:szCs w:val="24"/>
        </w:rPr>
        <w:t xml:space="preserve">In terms of subgroups analyses, predefined comparisons based on </w:t>
      </w:r>
      <w:r w:rsidR="00AC0D02" w:rsidRPr="00B0541B">
        <w:rPr>
          <w:rFonts w:cstheme="minorHAnsi"/>
          <w:color w:val="000000" w:themeColor="text1"/>
          <w:sz w:val="24"/>
          <w:szCs w:val="24"/>
          <w:shd w:val="clear" w:color="auto" w:fill="FFFFFF"/>
        </w:rPr>
        <w:t xml:space="preserve">age, sex, and tumor size </w:t>
      </w:r>
      <w:r w:rsidR="00AC0D02" w:rsidRPr="00B0541B">
        <w:rPr>
          <w:rFonts w:cstheme="minorHAnsi"/>
          <w:color w:val="000000" w:themeColor="text1"/>
          <w:sz w:val="24"/>
          <w:szCs w:val="24"/>
          <w:shd w:val="clear" w:color="auto" w:fill="FFFFFF"/>
        </w:rPr>
        <w:lastRenderedPageBreak/>
        <w:t>were planned</w:t>
      </w:r>
      <w:r w:rsidR="000558CB" w:rsidRPr="00B0541B">
        <w:rPr>
          <w:rFonts w:cstheme="minorHAnsi"/>
          <w:color w:val="000000" w:themeColor="text1"/>
          <w:sz w:val="24"/>
          <w:szCs w:val="24"/>
          <w:shd w:val="clear" w:color="auto" w:fill="FFFFFF"/>
        </w:rPr>
        <w:t>: &gt;</w:t>
      </w:r>
      <w:r w:rsidR="00131B5B" w:rsidRPr="00B0541B">
        <w:rPr>
          <w:rFonts w:cstheme="minorHAnsi"/>
          <w:color w:val="000000" w:themeColor="text1"/>
          <w:sz w:val="24"/>
          <w:szCs w:val="24"/>
          <w:shd w:val="clear" w:color="auto" w:fill="FFFFFF"/>
        </w:rPr>
        <w:t xml:space="preserve"> </w:t>
      </w:r>
      <w:r w:rsidR="000558CB" w:rsidRPr="00B0541B">
        <w:rPr>
          <w:rFonts w:cstheme="minorHAnsi"/>
          <w:color w:val="000000" w:themeColor="text1"/>
          <w:sz w:val="24"/>
          <w:szCs w:val="24"/>
          <w:shd w:val="clear" w:color="auto" w:fill="FFFFFF"/>
        </w:rPr>
        <w:t>45 years vs</w:t>
      </w:r>
      <w:r w:rsidR="003E6E2F" w:rsidRPr="00B0541B">
        <w:rPr>
          <w:rFonts w:cstheme="minorHAnsi"/>
          <w:color w:val="000000" w:themeColor="text1"/>
          <w:sz w:val="24"/>
          <w:szCs w:val="24"/>
          <w:shd w:val="clear" w:color="auto" w:fill="FFFFFF"/>
        </w:rPr>
        <w:t>.</w:t>
      </w:r>
      <w:r w:rsidR="002D7529" w:rsidRPr="00B0541B">
        <w:rPr>
          <w:rFonts w:cstheme="minorHAnsi"/>
          <w:color w:val="000000" w:themeColor="text1"/>
          <w:sz w:val="24"/>
          <w:szCs w:val="24"/>
          <w:shd w:val="clear" w:color="auto" w:fill="FFFFFF"/>
        </w:rPr>
        <w:t xml:space="preserve"> </w:t>
      </w:r>
      <w:r w:rsidR="002D7529" w:rsidRPr="00B0541B">
        <w:rPr>
          <w:rFonts w:cstheme="minorHAnsi"/>
          <w:color w:val="222222"/>
          <w:sz w:val="24"/>
          <w:szCs w:val="24"/>
          <w:shd w:val="clear" w:color="auto" w:fill="FFFFFF"/>
        </w:rPr>
        <w:t>≤</w:t>
      </w:r>
      <w:r w:rsidR="00131B5B" w:rsidRPr="00B0541B">
        <w:rPr>
          <w:rFonts w:cstheme="minorHAnsi"/>
          <w:color w:val="000000" w:themeColor="text1"/>
          <w:sz w:val="24"/>
          <w:szCs w:val="24"/>
          <w:shd w:val="clear" w:color="auto" w:fill="FFFFFF"/>
        </w:rPr>
        <w:t xml:space="preserve"> </w:t>
      </w:r>
      <w:r w:rsidR="000558CB" w:rsidRPr="00B0541B">
        <w:rPr>
          <w:rFonts w:cstheme="minorHAnsi"/>
          <w:color w:val="000000" w:themeColor="text1"/>
          <w:sz w:val="24"/>
          <w:szCs w:val="24"/>
          <w:shd w:val="clear" w:color="auto" w:fill="FFFFFF"/>
        </w:rPr>
        <w:t xml:space="preserve">45 years, female vs. male, </w:t>
      </w:r>
      <w:r w:rsidR="00AC0D02" w:rsidRPr="00B0541B">
        <w:rPr>
          <w:rFonts w:cstheme="minorHAnsi"/>
          <w:color w:val="000000" w:themeColor="text1"/>
          <w:sz w:val="24"/>
          <w:szCs w:val="24"/>
          <w:shd w:val="clear" w:color="auto" w:fill="FFFFFF"/>
        </w:rPr>
        <w:t xml:space="preserve">and </w:t>
      </w:r>
      <w:r w:rsidR="000558CB" w:rsidRPr="00B0541B">
        <w:rPr>
          <w:rFonts w:cstheme="minorHAnsi"/>
          <w:color w:val="000000" w:themeColor="text1"/>
          <w:sz w:val="24"/>
          <w:szCs w:val="24"/>
          <w:shd w:val="clear" w:color="auto" w:fill="FFFFFF"/>
        </w:rPr>
        <w:t>tumor size &gt;</w:t>
      </w:r>
      <w:r w:rsidR="003E6E2F" w:rsidRPr="00B0541B">
        <w:rPr>
          <w:rFonts w:cstheme="minorHAnsi"/>
          <w:color w:val="000000" w:themeColor="text1"/>
          <w:sz w:val="24"/>
          <w:szCs w:val="24"/>
          <w:shd w:val="clear" w:color="auto" w:fill="FFFFFF"/>
        </w:rPr>
        <w:t xml:space="preserve"> </w:t>
      </w:r>
      <w:r w:rsidR="000558CB" w:rsidRPr="00B0541B">
        <w:rPr>
          <w:rFonts w:cstheme="minorHAnsi"/>
          <w:color w:val="000000" w:themeColor="text1"/>
          <w:sz w:val="24"/>
          <w:szCs w:val="24"/>
          <w:shd w:val="clear" w:color="auto" w:fill="FFFFFF"/>
        </w:rPr>
        <w:t>10mm vs</w:t>
      </w:r>
      <w:r w:rsidR="003E6E2F" w:rsidRPr="00B0541B">
        <w:rPr>
          <w:rFonts w:cstheme="minorHAnsi"/>
          <w:color w:val="000000" w:themeColor="text1"/>
          <w:sz w:val="24"/>
          <w:szCs w:val="24"/>
          <w:shd w:val="clear" w:color="auto" w:fill="FFFFFF"/>
        </w:rPr>
        <w:t>.</w:t>
      </w:r>
      <w:r w:rsidR="002D7529" w:rsidRPr="00B0541B">
        <w:rPr>
          <w:rFonts w:cstheme="minorHAnsi"/>
          <w:color w:val="000000" w:themeColor="text1"/>
          <w:sz w:val="24"/>
          <w:szCs w:val="24"/>
          <w:shd w:val="clear" w:color="auto" w:fill="FFFFFF"/>
        </w:rPr>
        <w:t xml:space="preserve"> tumor size </w:t>
      </w:r>
      <w:r w:rsidR="002D7529" w:rsidRPr="00B0541B">
        <w:rPr>
          <w:rFonts w:cstheme="minorHAnsi"/>
          <w:color w:val="222222"/>
          <w:sz w:val="24"/>
          <w:szCs w:val="24"/>
          <w:shd w:val="clear" w:color="auto" w:fill="FFFFFF"/>
        </w:rPr>
        <w:t>≤</w:t>
      </w:r>
      <w:r w:rsidR="003E6E2F" w:rsidRPr="00B0541B">
        <w:rPr>
          <w:rFonts w:cstheme="minorHAnsi"/>
          <w:color w:val="000000" w:themeColor="text1"/>
          <w:sz w:val="24"/>
          <w:szCs w:val="24"/>
          <w:shd w:val="clear" w:color="auto" w:fill="FFFFFF"/>
        </w:rPr>
        <w:t xml:space="preserve"> </w:t>
      </w:r>
      <w:r w:rsidR="000558CB" w:rsidRPr="00B0541B">
        <w:rPr>
          <w:rFonts w:cstheme="minorHAnsi"/>
          <w:color w:val="000000" w:themeColor="text1"/>
          <w:sz w:val="24"/>
          <w:szCs w:val="24"/>
          <w:shd w:val="clear" w:color="auto" w:fill="FFFFFF"/>
        </w:rPr>
        <w:t>10mm</w:t>
      </w:r>
      <w:r w:rsidR="00AC0D02" w:rsidRPr="00B0541B">
        <w:rPr>
          <w:rFonts w:cstheme="minorHAnsi"/>
          <w:color w:val="000000" w:themeColor="text1"/>
          <w:sz w:val="24"/>
          <w:szCs w:val="24"/>
          <w:shd w:val="clear" w:color="auto" w:fill="FFFFFF"/>
        </w:rPr>
        <w:t xml:space="preserve">. Other post-hoc subgroup analyses were additionally </w:t>
      </w:r>
      <w:r w:rsidR="00037720" w:rsidRPr="00B0541B">
        <w:rPr>
          <w:rFonts w:cstheme="minorHAnsi"/>
          <w:color w:val="000000" w:themeColor="text1"/>
          <w:sz w:val="24"/>
          <w:szCs w:val="24"/>
          <w:shd w:val="clear" w:color="auto" w:fill="FFFFFF"/>
        </w:rPr>
        <w:t>executed</w:t>
      </w:r>
      <w:r w:rsidR="00AC0D02" w:rsidRPr="00B0541B">
        <w:rPr>
          <w:rFonts w:cstheme="minorHAnsi"/>
          <w:color w:val="000000" w:themeColor="text1"/>
          <w:sz w:val="24"/>
          <w:szCs w:val="24"/>
          <w:shd w:val="clear" w:color="auto" w:fill="FFFFFF"/>
        </w:rPr>
        <w:t xml:space="preserve"> and they include</w:t>
      </w:r>
      <w:r w:rsidR="00AA2AFD" w:rsidRPr="00B0541B">
        <w:rPr>
          <w:rFonts w:cstheme="minorHAnsi"/>
          <w:color w:val="000000" w:themeColor="text1"/>
          <w:sz w:val="24"/>
          <w:szCs w:val="24"/>
          <w:shd w:val="clear" w:color="auto" w:fill="FFFFFF"/>
        </w:rPr>
        <w:t xml:space="preserve"> </w:t>
      </w:r>
      <w:r w:rsidR="00037720" w:rsidRPr="00B0541B">
        <w:rPr>
          <w:rFonts w:cstheme="minorHAnsi"/>
          <w:color w:val="000000" w:themeColor="text1"/>
          <w:sz w:val="24"/>
          <w:szCs w:val="24"/>
          <w:shd w:val="clear" w:color="auto" w:fill="FFFFFF"/>
        </w:rPr>
        <w:t xml:space="preserve">studies </w:t>
      </w:r>
      <w:r w:rsidR="00037720">
        <w:rPr>
          <w:rFonts w:cstheme="minorHAnsi"/>
          <w:color w:val="000000" w:themeColor="text1"/>
          <w:sz w:val="24"/>
          <w:szCs w:val="24"/>
          <w:shd w:val="clear" w:color="auto" w:fill="FFFFFF"/>
        </w:rPr>
        <w:t>performed</w:t>
      </w:r>
      <w:r w:rsidR="00037720" w:rsidRPr="00B0541B">
        <w:rPr>
          <w:rFonts w:cstheme="minorHAnsi"/>
          <w:color w:val="000000" w:themeColor="text1"/>
          <w:sz w:val="24"/>
          <w:szCs w:val="24"/>
          <w:shd w:val="clear" w:color="auto" w:fill="FFFFFF"/>
        </w:rPr>
        <w:t xml:space="preserve"> in the U</w:t>
      </w:r>
      <w:r w:rsidR="00037720">
        <w:rPr>
          <w:rFonts w:cstheme="minorHAnsi"/>
          <w:color w:val="000000" w:themeColor="text1"/>
          <w:sz w:val="24"/>
          <w:szCs w:val="24"/>
          <w:shd w:val="clear" w:color="auto" w:fill="FFFFFF"/>
        </w:rPr>
        <w:t>nited States</w:t>
      </w:r>
      <w:r w:rsidR="00037720" w:rsidRPr="00B0541B">
        <w:rPr>
          <w:rFonts w:cstheme="minorHAnsi"/>
          <w:color w:val="000000" w:themeColor="text1"/>
          <w:sz w:val="24"/>
          <w:szCs w:val="24"/>
          <w:shd w:val="clear" w:color="auto" w:fill="FFFFFF"/>
        </w:rPr>
        <w:t xml:space="preserve"> vs. studies performed outside the U</w:t>
      </w:r>
      <w:r w:rsidR="00037720">
        <w:rPr>
          <w:rFonts w:cstheme="minorHAnsi"/>
          <w:color w:val="000000" w:themeColor="text1"/>
          <w:sz w:val="24"/>
          <w:szCs w:val="24"/>
          <w:shd w:val="clear" w:color="auto" w:fill="FFFFFF"/>
        </w:rPr>
        <w:t>nited States</w:t>
      </w:r>
      <w:r w:rsidR="00037720" w:rsidRPr="00B0541B">
        <w:rPr>
          <w:rFonts w:cstheme="minorHAnsi"/>
          <w:color w:val="000000" w:themeColor="text1"/>
          <w:sz w:val="24"/>
          <w:szCs w:val="24"/>
          <w:shd w:val="clear" w:color="auto" w:fill="FFFFFF"/>
        </w:rPr>
        <w:t xml:space="preserve"> </w:t>
      </w:r>
      <w:r w:rsidR="002D7529" w:rsidRPr="00B0541B">
        <w:rPr>
          <w:rFonts w:cstheme="minorHAnsi"/>
          <w:color w:val="000000" w:themeColor="text1"/>
          <w:sz w:val="24"/>
          <w:szCs w:val="24"/>
          <w:shd w:val="clear" w:color="auto" w:fill="FFFFFF"/>
        </w:rPr>
        <w:t>and population-based studies vs</w:t>
      </w:r>
      <w:r w:rsidR="00037720">
        <w:rPr>
          <w:rFonts w:cstheme="minorHAnsi"/>
          <w:color w:val="000000" w:themeColor="text1"/>
          <w:sz w:val="24"/>
          <w:szCs w:val="24"/>
          <w:shd w:val="clear" w:color="auto" w:fill="FFFFFF"/>
        </w:rPr>
        <w:t>.</w:t>
      </w:r>
      <w:r w:rsidR="002D7529" w:rsidRPr="00B0541B">
        <w:rPr>
          <w:rFonts w:cstheme="minorHAnsi"/>
          <w:color w:val="000000" w:themeColor="text1"/>
          <w:sz w:val="24"/>
          <w:szCs w:val="24"/>
          <w:shd w:val="clear" w:color="auto" w:fill="FFFFFF"/>
        </w:rPr>
        <w:t xml:space="preserve"> no</w:t>
      </w:r>
      <w:r w:rsidR="009D3499" w:rsidRPr="00B0541B">
        <w:rPr>
          <w:rFonts w:cstheme="minorHAnsi"/>
          <w:color w:val="000000" w:themeColor="text1"/>
          <w:sz w:val="24"/>
          <w:szCs w:val="24"/>
          <w:shd w:val="clear" w:color="auto" w:fill="FFFFFF"/>
        </w:rPr>
        <w:t xml:space="preserve">n-population-based studies. </w:t>
      </w:r>
      <w:r w:rsidR="00350761" w:rsidRPr="00B0541B">
        <w:rPr>
          <w:rFonts w:cstheme="minorHAnsi"/>
          <w:color w:val="000000" w:themeColor="text1"/>
          <w:sz w:val="24"/>
          <w:szCs w:val="24"/>
          <w:shd w:val="clear" w:color="auto" w:fill="FFFFFF"/>
        </w:rPr>
        <w:t xml:space="preserve">The statistical program </w:t>
      </w:r>
      <w:ins w:id="135" w:author="Eddy Lincango" w:date="2020-05-28T16:42:00Z">
        <w:r w:rsidR="00D808CC">
          <w:rPr>
            <w:rFonts w:cstheme="minorHAnsi"/>
            <w:color w:val="000000" w:themeColor="text1"/>
            <w:sz w:val="24"/>
            <w:szCs w:val="24"/>
            <w:shd w:val="clear" w:color="auto" w:fill="FFFFFF"/>
          </w:rPr>
          <w:t>R Studio</w:t>
        </w:r>
      </w:ins>
      <w:del w:id="136" w:author="Eddy Lincango" w:date="2020-05-28T16:42:00Z">
        <w:r w:rsidR="00350761" w:rsidRPr="00B0541B" w:rsidDel="00D808CC">
          <w:rPr>
            <w:rFonts w:cstheme="minorHAnsi"/>
            <w:color w:val="000000" w:themeColor="text1"/>
            <w:sz w:val="24"/>
            <w:szCs w:val="24"/>
            <w:shd w:val="clear" w:color="auto" w:fill="FFFFFF"/>
          </w:rPr>
          <w:delText>STATA v15</w:delText>
        </w:r>
      </w:del>
      <w:r w:rsidR="00350761" w:rsidRPr="00B0541B">
        <w:rPr>
          <w:rFonts w:cstheme="minorHAnsi"/>
          <w:color w:val="000000" w:themeColor="text1"/>
          <w:sz w:val="24"/>
          <w:szCs w:val="24"/>
          <w:shd w:val="clear" w:color="auto" w:fill="FFFFFF"/>
        </w:rPr>
        <w:t xml:space="preserve"> was employed to perform all types of analyses and forest plots</w:t>
      </w:r>
      <w:r w:rsidR="002E7750" w:rsidRPr="00B0541B">
        <w:rPr>
          <w:rFonts w:cstheme="minorHAnsi"/>
          <w:color w:val="000000" w:themeColor="text1"/>
          <w:sz w:val="24"/>
          <w:szCs w:val="24"/>
          <w:shd w:val="clear" w:color="auto" w:fill="FFFFFF"/>
        </w:rPr>
        <w:t>. C</w:t>
      </w:r>
      <w:r w:rsidR="002A6C71" w:rsidRPr="00B0541B">
        <w:rPr>
          <w:rFonts w:cstheme="minorHAnsi"/>
          <w:color w:val="000000" w:themeColor="text1"/>
          <w:sz w:val="24"/>
          <w:szCs w:val="24"/>
          <w:shd w:val="clear" w:color="auto" w:fill="FFFFFF"/>
        </w:rPr>
        <w:t>oding scripts</w:t>
      </w:r>
      <w:ins w:id="137" w:author="Eddy Lincango" w:date="2020-05-28T16:50:00Z">
        <w:r w:rsidR="008F02EC">
          <w:rPr>
            <w:rFonts w:cstheme="minorHAnsi"/>
            <w:color w:val="000000" w:themeColor="text1"/>
            <w:sz w:val="24"/>
            <w:szCs w:val="24"/>
            <w:shd w:val="clear" w:color="auto" w:fill="FFFFFF"/>
          </w:rPr>
          <w:t>,</w:t>
        </w:r>
      </w:ins>
      <w:del w:id="138" w:author="Eddy Lincango" w:date="2020-05-28T16:50:00Z">
        <w:r w:rsidR="002A6C71" w:rsidRPr="00B0541B" w:rsidDel="008F02EC">
          <w:rPr>
            <w:rFonts w:cstheme="minorHAnsi"/>
            <w:color w:val="000000" w:themeColor="text1"/>
            <w:sz w:val="24"/>
            <w:szCs w:val="24"/>
            <w:shd w:val="clear" w:color="auto" w:fill="FFFFFF"/>
          </w:rPr>
          <w:delText xml:space="preserve"> and </w:delText>
        </w:r>
      </w:del>
      <w:ins w:id="139" w:author="Eddy Lincango" w:date="2020-05-28T16:51:00Z">
        <w:r w:rsidR="008F02EC">
          <w:rPr>
            <w:rFonts w:cstheme="minorHAnsi"/>
            <w:color w:val="000000" w:themeColor="text1"/>
            <w:sz w:val="24"/>
            <w:szCs w:val="24"/>
            <w:shd w:val="clear" w:color="auto" w:fill="FFFFFF"/>
          </w:rPr>
          <w:t xml:space="preserve"> </w:t>
        </w:r>
      </w:ins>
      <w:r w:rsidR="0066592E" w:rsidRPr="00B0541B">
        <w:rPr>
          <w:rFonts w:cstheme="minorHAnsi"/>
          <w:color w:val="000000" w:themeColor="text1"/>
          <w:sz w:val="24"/>
          <w:szCs w:val="24"/>
          <w:shd w:val="clear" w:color="auto" w:fill="FFFFFF"/>
        </w:rPr>
        <w:t>excel file</w:t>
      </w:r>
      <w:r w:rsidR="00AC4984">
        <w:rPr>
          <w:rFonts w:cstheme="minorHAnsi"/>
          <w:color w:val="000000" w:themeColor="text1"/>
          <w:sz w:val="24"/>
          <w:szCs w:val="24"/>
          <w:shd w:val="clear" w:color="auto" w:fill="FFFFFF"/>
        </w:rPr>
        <w:t>s with the extracted data</w:t>
      </w:r>
      <w:ins w:id="140" w:author="Eddy Lincango" w:date="2020-05-28T16:51:00Z">
        <w:r w:rsidR="008F02EC">
          <w:rPr>
            <w:rFonts w:cstheme="minorHAnsi"/>
            <w:color w:val="000000" w:themeColor="text1"/>
            <w:sz w:val="24"/>
            <w:szCs w:val="24"/>
            <w:shd w:val="clear" w:color="auto" w:fill="FFFFFF"/>
          </w:rPr>
          <w:t>, and figures</w:t>
        </w:r>
      </w:ins>
      <w:ins w:id="141" w:author="Eddy Lincango" w:date="2020-05-28T16:52:00Z">
        <w:r w:rsidR="008F02EC">
          <w:rPr>
            <w:rFonts w:cstheme="minorHAnsi"/>
            <w:color w:val="000000" w:themeColor="text1"/>
            <w:sz w:val="24"/>
            <w:szCs w:val="24"/>
            <w:shd w:val="clear" w:color="auto" w:fill="FFFFFF"/>
          </w:rPr>
          <w:t xml:space="preserve"> </w:t>
        </w:r>
      </w:ins>
      <w:del w:id="142" w:author="Eddy Lincango" w:date="2020-05-29T01:56:00Z">
        <w:r w:rsidR="002E7750" w:rsidRPr="00B0541B" w:rsidDel="00690401">
          <w:rPr>
            <w:rFonts w:cstheme="minorHAnsi"/>
            <w:color w:val="000000" w:themeColor="text1"/>
            <w:sz w:val="24"/>
            <w:szCs w:val="24"/>
            <w:shd w:val="clear" w:color="auto" w:fill="FFFFFF"/>
          </w:rPr>
          <w:delText xml:space="preserve"> </w:delText>
        </w:r>
      </w:del>
      <w:r w:rsidR="0066592E" w:rsidRPr="00B0541B">
        <w:rPr>
          <w:rFonts w:cstheme="minorHAnsi"/>
          <w:color w:val="000000" w:themeColor="text1"/>
          <w:sz w:val="24"/>
          <w:szCs w:val="24"/>
          <w:shd w:val="clear" w:color="auto" w:fill="FFFFFF"/>
        </w:rPr>
        <w:t>are available online</w:t>
      </w:r>
      <w:ins w:id="143" w:author="Eddy Lincango" w:date="2020-05-28T16:52:00Z">
        <w:r w:rsidR="008F02EC">
          <w:rPr>
            <w:rFonts w:cstheme="minorHAnsi"/>
            <w:color w:val="000000" w:themeColor="text1"/>
            <w:sz w:val="24"/>
            <w:szCs w:val="24"/>
            <w:shd w:val="clear" w:color="auto" w:fill="FFFFFF"/>
          </w:rPr>
          <w:fldChar w:fldCharType="begin" w:fldLock="1"/>
        </w:r>
      </w:ins>
      <w:r w:rsidR="002C2995">
        <w:rPr>
          <w:rFonts w:cstheme="minorHAnsi"/>
          <w:color w:val="000000" w:themeColor="text1"/>
          <w:sz w:val="24"/>
          <w:szCs w:val="24"/>
          <w:shd w:val="clear" w:color="auto" w:fill="FFFFFF"/>
        </w:rPr>
        <w:instrText>ADDIN CSL_CITATION {"citationItems":[{"id":"ITEM-1","itemData":{"URL":"https://github.com/ponceoscarj/Overdiagnosis/blob/master/Overdiagnosis.md","accessed":{"date-parts":[["2020","5","28"]]},"author":[{"dropping-particle":"","family":"Oscar J Ponce","given":"","non-dropping-particle":"","parse-names":false,"suffix":""},{"dropping-particle":"","family":"Eddy Lincango-Naranjo","given":"","non-dropping-particle":"","parse-names":false,"suffix":""}],"id":"ITEM-1","issued":{"date-parts":[["0"]]},"title":"Overdiagnosis","type":"webpage"},"uris":["http://www.mendeley.com/documents/?uuid=8a3e715d-5232-36ea-9b58-12d5b11b55c9"]}],"mendeley":{"formattedCitation":"(11)","plainTextFormattedCitation":"(11)","previouslyFormattedCitation":"(11)"},"properties":{"noteIndex":0},"schema":"https://github.com/citation-style-language/schema/raw/master/csl-citation.json"}</w:instrText>
      </w:r>
      <w:r w:rsidR="008F02EC">
        <w:rPr>
          <w:rFonts w:cstheme="minorHAnsi"/>
          <w:color w:val="000000" w:themeColor="text1"/>
          <w:sz w:val="24"/>
          <w:szCs w:val="24"/>
          <w:shd w:val="clear" w:color="auto" w:fill="FFFFFF"/>
        </w:rPr>
        <w:fldChar w:fldCharType="separate"/>
      </w:r>
      <w:r w:rsidR="008F02EC" w:rsidRPr="008F02EC">
        <w:rPr>
          <w:rFonts w:cstheme="minorHAnsi"/>
          <w:noProof/>
          <w:color w:val="000000" w:themeColor="text1"/>
          <w:sz w:val="24"/>
          <w:szCs w:val="24"/>
          <w:shd w:val="clear" w:color="auto" w:fill="FFFFFF"/>
        </w:rPr>
        <w:t>(11)</w:t>
      </w:r>
      <w:ins w:id="144" w:author="Eddy Lincango" w:date="2020-05-28T16:52:00Z">
        <w:r w:rsidR="008F02EC">
          <w:rPr>
            <w:rFonts w:cstheme="minorHAnsi"/>
            <w:color w:val="000000" w:themeColor="text1"/>
            <w:sz w:val="24"/>
            <w:szCs w:val="24"/>
            <w:shd w:val="clear" w:color="auto" w:fill="FFFFFF"/>
          </w:rPr>
          <w:fldChar w:fldCharType="end"/>
        </w:r>
      </w:ins>
      <w:del w:id="145" w:author="Eddy Lincango" w:date="2020-05-28T16:44:00Z">
        <w:r w:rsidR="00EF334F" w:rsidRPr="00B0541B" w:rsidDel="00D808CC">
          <w:rPr>
            <w:rFonts w:cstheme="minorHAnsi"/>
            <w:color w:val="000000" w:themeColor="text1"/>
            <w:sz w:val="24"/>
            <w:szCs w:val="24"/>
            <w:shd w:val="clear" w:color="auto" w:fill="FFFFFF"/>
          </w:rPr>
          <w:fldChar w:fldCharType="begin" w:fldLock="1"/>
        </w:r>
        <w:r w:rsidR="00135065" w:rsidDel="00D808CC">
          <w:rPr>
            <w:rFonts w:cstheme="minorHAnsi"/>
            <w:color w:val="000000" w:themeColor="text1"/>
            <w:sz w:val="24"/>
            <w:szCs w:val="24"/>
            <w:shd w:val="clear" w:color="auto" w:fill="FFFFFF"/>
          </w:rPr>
          <w:delInstrText>ADDIN CSL_CITATION {"citationItems":[{"id":"ITEM-1","itemData":{"URL":"https://doi.org/10.6084/m9.figshare.12043044","accessed":{"date-parts":[["2020","1","30"]]},"container-title":"Triggers of Thyroid Cancer Diagnosis","id":"ITEM-1","issued":{"date-parts":[["2020"]]},"title":"figshare","type":"webpage"},"uris":["http://www.mendeley.com/documents/?uuid=be476b2d-b4a4-3552-a6de-b1302b8522f9"]}],"mendeley":{"formattedCitation":"(23)","plainTextFormattedCitation":"(23)","previouslyFormattedCitation":"(23)"},"properties":{"noteIndex":0},"schema":"https://github.com/citation-style-language/schema/raw/master/csl-citation.json"}</w:delInstrText>
        </w:r>
        <w:r w:rsidR="00EF334F" w:rsidRPr="00B0541B" w:rsidDel="00D808CC">
          <w:rPr>
            <w:rFonts w:cstheme="minorHAnsi"/>
            <w:color w:val="000000" w:themeColor="text1"/>
            <w:sz w:val="24"/>
            <w:szCs w:val="24"/>
            <w:shd w:val="clear" w:color="auto" w:fill="FFFFFF"/>
          </w:rPr>
          <w:fldChar w:fldCharType="separate"/>
        </w:r>
        <w:r w:rsidR="004423B3" w:rsidRPr="00B0541B" w:rsidDel="00D808CC">
          <w:rPr>
            <w:rFonts w:cstheme="minorHAnsi"/>
            <w:noProof/>
            <w:color w:val="000000" w:themeColor="text1"/>
            <w:sz w:val="24"/>
            <w:szCs w:val="24"/>
            <w:shd w:val="clear" w:color="auto" w:fill="FFFFFF"/>
          </w:rPr>
          <w:delText>(23)</w:delText>
        </w:r>
        <w:r w:rsidR="00EF334F" w:rsidRPr="00B0541B" w:rsidDel="00D808CC">
          <w:rPr>
            <w:rFonts w:cstheme="minorHAnsi"/>
            <w:color w:val="000000" w:themeColor="text1"/>
            <w:sz w:val="24"/>
            <w:szCs w:val="24"/>
            <w:shd w:val="clear" w:color="auto" w:fill="FFFFFF"/>
          </w:rPr>
          <w:fldChar w:fldCharType="end"/>
        </w:r>
      </w:del>
      <w:r w:rsidR="00906834" w:rsidRPr="00B0541B">
        <w:rPr>
          <w:rFonts w:cstheme="minorHAnsi"/>
          <w:color w:val="000000" w:themeColor="text1"/>
          <w:sz w:val="24"/>
          <w:szCs w:val="24"/>
          <w:shd w:val="clear" w:color="auto" w:fill="FFFFFF"/>
        </w:rPr>
        <w:t xml:space="preserve">. </w:t>
      </w:r>
    </w:p>
    <w:p w14:paraId="4904C100" w14:textId="77777777" w:rsidR="00495A08" w:rsidRPr="00B0541B" w:rsidRDefault="00495A08" w:rsidP="00D9510C">
      <w:pPr>
        <w:spacing w:line="480" w:lineRule="auto"/>
        <w:rPr>
          <w:rFonts w:cstheme="minorHAnsi"/>
          <w:b/>
          <w:sz w:val="24"/>
          <w:szCs w:val="24"/>
        </w:rPr>
      </w:pPr>
      <w:r w:rsidRPr="00B0541B">
        <w:rPr>
          <w:rFonts w:cstheme="minorHAnsi"/>
          <w:b/>
          <w:sz w:val="24"/>
          <w:szCs w:val="24"/>
        </w:rPr>
        <w:t>Results</w:t>
      </w:r>
    </w:p>
    <w:p w14:paraId="566CE8FA" w14:textId="73ECB33F" w:rsidR="00DF66CB" w:rsidRPr="00B0541B" w:rsidRDefault="00357856" w:rsidP="00D9510C">
      <w:pPr>
        <w:spacing w:line="480" w:lineRule="auto"/>
        <w:ind w:firstLine="720"/>
        <w:rPr>
          <w:rFonts w:cstheme="minorHAnsi"/>
          <w:b/>
          <w:sz w:val="24"/>
          <w:szCs w:val="24"/>
        </w:rPr>
      </w:pPr>
      <w:r w:rsidRPr="00B0541B">
        <w:rPr>
          <w:rFonts w:cstheme="minorHAnsi"/>
          <w:color w:val="000000" w:themeColor="text1"/>
          <w:sz w:val="24"/>
          <w:szCs w:val="24"/>
          <w:shd w:val="clear" w:color="auto" w:fill="FFFFFF"/>
        </w:rPr>
        <w:t xml:space="preserve">Figure 1 describes the results of our search. </w:t>
      </w:r>
      <w:r w:rsidR="002D7529" w:rsidRPr="00B0541B">
        <w:rPr>
          <w:rFonts w:cstheme="minorHAnsi"/>
          <w:sz w:val="24"/>
          <w:szCs w:val="24"/>
        </w:rPr>
        <w:t xml:space="preserve">We included 17 studies, </w:t>
      </w:r>
      <w:r w:rsidRPr="00B0541B">
        <w:rPr>
          <w:rFonts w:cstheme="minorHAnsi"/>
          <w:sz w:val="24"/>
          <w:szCs w:val="24"/>
        </w:rPr>
        <w:t xml:space="preserve">conducted between 1991 and 2015, </w:t>
      </w:r>
      <w:r w:rsidR="002D7529" w:rsidRPr="00B0541B">
        <w:rPr>
          <w:rFonts w:cstheme="minorHAnsi"/>
          <w:sz w:val="24"/>
          <w:szCs w:val="24"/>
        </w:rPr>
        <w:t xml:space="preserve">enrolling 4470 patients with </w:t>
      </w:r>
      <w:r w:rsidRPr="00B0541B">
        <w:rPr>
          <w:rFonts w:cstheme="minorHAnsi"/>
          <w:sz w:val="24"/>
          <w:szCs w:val="24"/>
        </w:rPr>
        <w:t>thyroid cancer</w:t>
      </w:r>
      <w:ins w:id="146" w:author="Eddy Lincango" w:date="2020-05-28T20:19:00Z">
        <w:r w:rsidR="00637B7A">
          <w:rPr>
            <w:rFonts w:cstheme="minorHAnsi"/>
            <w:sz w:val="24"/>
            <w:szCs w:val="24"/>
          </w:rPr>
          <w:t xml:space="preserve">. </w:t>
        </w:r>
      </w:ins>
      <w:del w:id="147" w:author="Eddy Lincango" w:date="2020-05-28T20:19:00Z">
        <w:r w:rsidRPr="00B0541B" w:rsidDel="00637B7A">
          <w:rPr>
            <w:rFonts w:cstheme="minorHAnsi"/>
            <w:sz w:val="24"/>
            <w:szCs w:val="24"/>
          </w:rPr>
          <w:delText>,</w:delText>
        </w:r>
      </w:del>
      <w:ins w:id="148" w:author="Eddy Lincango" w:date="2020-05-28T20:19:00Z">
        <w:r w:rsidR="00637B7A">
          <w:rPr>
            <w:rFonts w:cstheme="minorHAnsi"/>
            <w:sz w:val="24"/>
            <w:szCs w:val="24"/>
          </w:rPr>
          <w:t>Their</w:t>
        </w:r>
      </w:ins>
      <w:r w:rsidRPr="00B0541B">
        <w:rPr>
          <w:rFonts w:cstheme="minorHAnsi"/>
          <w:sz w:val="24"/>
          <w:szCs w:val="24"/>
        </w:rPr>
        <w:t xml:space="preserve"> age</w:t>
      </w:r>
      <w:r w:rsidR="002D7529" w:rsidRPr="00B0541B">
        <w:rPr>
          <w:rFonts w:cstheme="minorHAnsi"/>
          <w:sz w:val="24"/>
          <w:szCs w:val="24"/>
        </w:rPr>
        <w:t xml:space="preserve"> ranged from 18 to 89 years old</w:t>
      </w:r>
      <w:r w:rsidRPr="00B0541B">
        <w:rPr>
          <w:rFonts w:cstheme="minorHAnsi"/>
          <w:sz w:val="24"/>
          <w:szCs w:val="24"/>
        </w:rPr>
        <w:t xml:space="preserve">, </w:t>
      </w:r>
      <w:ins w:id="149" w:author="Eddy Lincango" w:date="2020-05-16T14:52:00Z">
        <w:r w:rsidR="00480180">
          <w:rPr>
            <w:rFonts w:cstheme="minorHAnsi"/>
            <w:sz w:val="24"/>
            <w:szCs w:val="24"/>
          </w:rPr>
          <w:t xml:space="preserve">and </w:t>
        </w:r>
      </w:ins>
      <w:r w:rsidRPr="00B0541B">
        <w:rPr>
          <w:rFonts w:cstheme="minorHAnsi"/>
          <w:sz w:val="24"/>
          <w:szCs w:val="24"/>
        </w:rPr>
        <w:t xml:space="preserve">most </w:t>
      </w:r>
      <w:r w:rsidR="002D7529" w:rsidRPr="00B0541B">
        <w:rPr>
          <w:rFonts w:cstheme="minorHAnsi"/>
          <w:sz w:val="24"/>
          <w:szCs w:val="24"/>
        </w:rPr>
        <w:t>were female (76%)</w:t>
      </w:r>
      <w:r w:rsidRPr="00B0541B">
        <w:rPr>
          <w:rFonts w:cstheme="minorHAnsi"/>
          <w:sz w:val="24"/>
          <w:szCs w:val="24"/>
        </w:rPr>
        <w:t xml:space="preserve"> with</w:t>
      </w:r>
      <w:r w:rsidR="002D7529" w:rsidRPr="00B0541B">
        <w:rPr>
          <w:rFonts w:cstheme="minorHAnsi"/>
          <w:sz w:val="24"/>
          <w:szCs w:val="24"/>
        </w:rPr>
        <w:t xml:space="preserve"> papillary </w:t>
      </w:r>
      <w:r w:rsidRPr="00B0541B">
        <w:rPr>
          <w:rFonts w:cstheme="minorHAnsi"/>
          <w:sz w:val="24"/>
          <w:szCs w:val="24"/>
        </w:rPr>
        <w:t xml:space="preserve">thyroid cancer </w:t>
      </w:r>
      <w:r w:rsidR="002D7529" w:rsidRPr="00B0541B">
        <w:rPr>
          <w:rFonts w:cstheme="minorHAnsi"/>
          <w:sz w:val="24"/>
          <w:szCs w:val="24"/>
        </w:rPr>
        <w:t>(89%)</w:t>
      </w:r>
      <w:ins w:id="150" w:author="Eddy Lincango" w:date="2020-05-16T14:52:00Z">
        <w:r w:rsidR="00480180">
          <w:rPr>
            <w:rFonts w:cstheme="minorHAnsi"/>
            <w:sz w:val="24"/>
            <w:szCs w:val="24"/>
          </w:rPr>
          <w:t>.</w:t>
        </w:r>
      </w:ins>
      <w:r w:rsidR="002D7529" w:rsidRPr="00B0541B">
        <w:rPr>
          <w:rFonts w:cstheme="minorHAnsi"/>
          <w:sz w:val="24"/>
          <w:szCs w:val="24"/>
        </w:rPr>
        <w:t xml:space="preserve"> </w:t>
      </w:r>
      <w:ins w:id="151" w:author="Eddy Lincango" w:date="2020-05-28T20:21:00Z">
        <w:r w:rsidR="00637B7A">
          <w:rPr>
            <w:rFonts w:cstheme="minorHAnsi"/>
            <w:sz w:val="24"/>
            <w:szCs w:val="24"/>
          </w:rPr>
          <w:t xml:space="preserve">Around </w:t>
        </w:r>
      </w:ins>
      <w:ins w:id="152" w:author="Eddy Lincango" w:date="2020-05-16T14:53:00Z">
        <w:r w:rsidR="00DF70B6">
          <w:rPr>
            <w:rFonts w:cstheme="minorHAnsi"/>
            <w:sz w:val="24"/>
            <w:szCs w:val="24"/>
          </w:rPr>
          <w:t>24</w:t>
        </w:r>
        <w:r w:rsidR="00480180">
          <w:rPr>
            <w:rFonts w:cstheme="minorHAnsi"/>
            <w:sz w:val="24"/>
            <w:szCs w:val="24"/>
          </w:rPr>
          <w:t>% of all</w:t>
        </w:r>
      </w:ins>
      <w:ins w:id="153" w:author="Eddy Lincango" w:date="2020-05-28T20:21:00Z">
        <w:r w:rsidR="00637B7A">
          <w:rPr>
            <w:rFonts w:cstheme="minorHAnsi"/>
            <w:sz w:val="24"/>
            <w:szCs w:val="24"/>
          </w:rPr>
          <w:t xml:space="preserve"> pa</w:t>
        </w:r>
        <w:r w:rsidR="00BA3423">
          <w:rPr>
            <w:rFonts w:cstheme="minorHAnsi"/>
            <w:sz w:val="24"/>
            <w:szCs w:val="24"/>
          </w:rPr>
          <w:t xml:space="preserve">tients with thyroid cancer had </w:t>
        </w:r>
      </w:ins>
      <w:del w:id="154" w:author="Eddy Lincango" w:date="2020-05-16T14:53:00Z">
        <w:r w:rsidR="002D7529" w:rsidRPr="00B0541B" w:rsidDel="00480180">
          <w:rPr>
            <w:rFonts w:cstheme="minorHAnsi"/>
            <w:sz w:val="24"/>
            <w:szCs w:val="24"/>
          </w:rPr>
          <w:delText xml:space="preserve">and </w:delText>
        </w:r>
      </w:del>
      <w:r w:rsidRPr="00B0541B">
        <w:rPr>
          <w:rFonts w:cstheme="minorHAnsi"/>
          <w:sz w:val="24"/>
          <w:szCs w:val="24"/>
        </w:rPr>
        <w:t xml:space="preserve">papillary </w:t>
      </w:r>
      <w:r w:rsidR="002D7529" w:rsidRPr="00B0541B">
        <w:rPr>
          <w:rFonts w:cstheme="minorHAnsi"/>
          <w:sz w:val="24"/>
          <w:szCs w:val="24"/>
        </w:rPr>
        <w:t>micro</w:t>
      </w:r>
      <w:r w:rsidRPr="00B0541B">
        <w:rPr>
          <w:rFonts w:cstheme="minorHAnsi"/>
          <w:sz w:val="24"/>
          <w:szCs w:val="24"/>
        </w:rPr>
        <w:t>carcinoma</w:t>
      </w:r>
      <w:del w:id="155" w:author="Eddy Lincango" w:date="2020-06-01T23:10:00Z">
        <w:r w:rsidRPr="00B0541B" w:rsidDel="00BA3423">
          <w:rPr>
            <w:rFonts w:cstheme="minorHAnsi"/>
            <w:sz w:val="24"/>
            <w:szCs w:val="24"/>
          </w:rPr>
          <w:delText xml:space="preserve"> </w:delText>
        </w:r>
      </w:del>
      <w:del w:id="156" w:author="Eddy Lincango" w:date="2020-05-28T20:19:00Z">
        <w:r w:rsidR="002D7529" w:rsidRPr="00B0541B" w:rsidDel="00637B7A">
          <w:rPr>
            <w:rFonts w:cstheme="minorHAnsi"/>
            <w:sz w:val="24"/>
            <w:szCs w:val="24"/>
          </w:rPr>
          <w:delText>(26%)</w:delText>
        </w:r>
      </w:del>
      <w:r w:rsidR="002D7529" w:rsidRPr="00B0541B">
        <w:rPr>
          <w:rFonts w:cstheme="minorHAnsi"/>
          <w:sz w:val="24"/>
          <w:szCs w:val="24"/>
        </w:rPr>
        <w:t xml:space="preserve">. Of 17 studies, </w:t>
      </w:r>
      <w:r w:rsidRPr="00B0541B">
        <w:rPr>
          <w:rFonts w:cstheme="minorHAnsi"/>
          <w:sz w:val="24"/>
          <w:szCs w:val="24"/>
        </w:rPr>
        <w:t>1</w:t>
      </w:r>
      <w:r w:rsidR="002D7529" w:rsidRPr="00B0541B">
        <w:rPr>
          <w:rFonts w:cstheme="minorHAnsi"/>
          <w:sz w:val="24"/>
          <w:szCs w:val="24"/>
        </w:rPr>
        <w:t xml:space="preserve"> was cross-sectional</w:t>
      </w:r>
      <w:r w:rsidR="00DD29EC">
        <w:rPr>
          <w:rFonts w:cstheme="minorHAnsi"/>
          <w:sz w:val="24"/>
          <w:szCs w:val="24"/>
        </w:rPr>
        <w:fldChar w:fldCharType="begin" w:fldLock="1"/>
      </w:r>
      <w:r w:rsidR="00B457D7">
        <w:rPr>
          <w:rFonts w:cstheme="minorHAnsi"/>
          <w:sz w:val="24"/>
          <w:szCs w:val="24"/>
        </w:rPr>
        <w:instrText>ADDIN CSL_CITATION {"citationItems":[{"id":"ITEM-1","itemData":{"DOI":"10.1007/s10552-011-98522","author":[{"dropping-particle":"","family":"Kahn","given":"Clare","non-dropping-particle":"","parse-names":false,"suffix":""},{"dropping-particle":"","family":"Simonella","given":"Leonardo","non-dropping-particle":"","parse-names":false,"suffix":""},{"dropping-particle":"","family":"Sywak","given":"Mark","non-dropping-particle":"","parse-names":false,"suffix":""},{"dropping-particle":"","family":"Boyages","given":"Steven","non-dropping-particle":"","parse-names":false,"suffix":""},{"dropping-particle":"","family":"UNG","given":"Owen","non-dropping-particle":"","parse-names":false,"suffix":""},{"dropping-particle":"","family":"O'Connell","given":"Dianne","non-dropping-particle":"","parse-names":false,"suffix":""}],"container-title":"Cancer Causes Control","id":"ITEM-1","issued":{"date-parts":[["2012"]]},"page":"35-44","title":"Pathways to the diagnosis of thyroid cancer in New South Wales: a population-based cross- sectional study","type":"article-journal","volume":"23"},"uris":["http://www.mendeley.com/documents/?uuid=8ca28298-cd72-40f2-b852-9f5493035353"]}],"mendeley":{"formattedCitation":"(25)","plainTextFormattedCitation":"(25)","previouslyFormattedCitation":"(25)"},"properties":{"noteIndex":0},"schema":"https://github.com/citation-style-language/schema/raw/master/csl-citation.json"}</w:instrText>
      </w:r>
      <w:r w:rsidR="00DD29EC">
        <w:rPr>
          <w:rFonts w:cstheme="minorHAnsi"/>
          <w:sz w:val="24"/>
          <w:szCs w:val="24"/>
        </w:rPr>
        <w:fldChar w:fldCharType="separate"/>
      </w:r>
      <w:r w:rsidR="00B457D7" w:rsidRPr="00B457D7">
        <w:rPr>
          <w:rFonts w:cstheme="minorHAnsi"/>
          <w:noProof/>
          <w:sz w:val="24"/>
          <w:szCs w:val="24"/>
        </w:rPr>
        <w:t>(25)</w:t>
      </w:r>
      <w:r w:rsidR="00DD29EC">
        <w:rPr>
          <w:rFonts w:cstheme="minorHAnsi"/>
          <w:sz w:val="24"/>
          <w:szCs w:val="24"/>
        </w:rPr>
        <w:fldChar w:fldCharType="end"/>
      </w:r>
      <w:r w:rsidR="002D7529" w:rsidRPr="00B0541B">
        <w:rPr>
          <w:rFonts w:cstheme="minorHAnsi"/>
          <w:sz w:val="24"/>
          <w:szCs w:val="24"/>
        </w:rPr>
        <w:t xml:space="preserve"> and 16</w:t>
      </w:r>
      <w:r w:rsidR="00F204DD" w:rsidRPr="00B0541B">
        <w:rPr>
          <w:rFonts w:cstheme="minorHAnsi"/>
          <w:sz w:val="24"/>
          <w:szCs w:val="24"/>
        </w:rPr>
        <w:t xml:space="preserve"> were</w:t>
      </w:r>
      <w:r w:rsidR="002D7529" w:rsidRPr="00B0541B">
        <w:rPr>
          <w:rFonts w:cstheme="minorHAnsi"/>
          <w:sz w:val="24"/>
          <w:szCs w:val="24"/>
        </w:rPr>
        <w:t xml:space="preserve"> cohort studies</w:t>
      </w:r>
      <w:r w:rsidR="00DD29EC">
        <w:rPr>
          <w:rFonts w:cstheme="minorHAnsi"/>
          <w:sz w:val="24"/>
          <w:szCs w:val="24"/>
        </w:rPr>
        <w:fldChar w:fldCharType="begin" w:fldLock="1"/>
      </w:r>
      <w:r w:rsidR="00B457D7">
        <w:rPr>
          <w:rFonts w:cstheme="minorHAnsi"/>
          <w:sz w:val="24"/>
          <w:szCs w:val="24"/>
        </w:rPr>
        <w:instrText>ADDIN CSL_CITATION {"citationItems":[{"id":"ITEM-1","itemData":{"ISSN":"1128-3602","PMID":"12004917","abstract":"Thyroid microcarcinomas (TMC) are histologically malignant diseases, despite their limited dimensions and non-aggressive behaviour; frequent multifocality of the disease and local recurrence is really possible after conservative resection. Modern therapeutic approaches to thyroid microcarcinoma include both radical surgical treatment, influenced by the frequent locoregional diffusion of TMC, consisting of a total thyroidectomy with an eventual central and/or functional unilateral lymphadenectomy, depending on the clinical evidence of lymh node metastases and conservative treatment based on more limited resections which take into account the slow clinical progression of this type of tumour. The aim of our work is to examine the therapeutic guidelines for surgical treatment of TMC which, in our experience, are closely dependent on clinical presentation type. From 1991 to 2000, more than 400 patients with thyroid disease were referred to the Department of Surgical Science and Applied Medical Technologies \"F. Durante\". Threehundred-seventythree patients received surgical treatment: in 311 patients a benign disease was diagnosed, while in 62 neoplasia was present. In total we observed 30 TMC, consisting of 28 papillary and 2 follicular microcarcinomas. On the basis of clinical presentation we divided patients in three groups: A--patients with a clinically suspicious neoplastic lesion before surgical treatment; B--patients in whom histological diagnosis of cancer was \"incidental\" after an operation performed for benign disease; C--patients in whom a neck lymph node metastases were clinically found before diagnosis of an \"occult\" papillary carcinoma in the thyroid gland. 27 total thyroidectomies and 3 conservative resections, that required successive total exeresis, were performed. In 5 cases a central neck lymph node dissection was carried out and in 5 + 1 cases functional modified lateral neck dissections was deemed necessary. Our data suggest that an evaluation of tumor's malignancy cannot be carried out on the basis of its dimensions alone. Indeed, biological aggressivity, whether local or at a distance, is a prerogative of both large and small tumours. Therefore a microcarcinoma must be considered a full-blown form of thyroid cancer and as such must be treated. Total thyroidectomy may be followed by identification of possible local metastases. \"Whole body\" scintigraphy allows to identify and treat with radioiodine therapy, possible recurrent lesions. Ther…","author":[{"dropping-particle":"","family":"Ruggieri","given":"M","non-dropping-particle":"","parse-names":false,"suffix":""},{"dropping-particle":"","family":"Genderini","given":"M","non-dropping-particle":"","parse-names":false,"suffix":""},{"dropping-particle":"","family":"Gargiulo","given":"P","non-dropping-particle":"","parse-names":false,"suffix":""},{"dropping-particle":"","family":"Grammastro","given":"A","non-dropping-particle":"Del","parse-names":false,"suffix":""},{"dropping-particle":"","family":"Mascaro","given":"A","non-dropping-particle":"","parse-names":false,"suffix":""},{"dropping-particle":"","family":"Luongo","given":"B","non-dropping-particle":"","parse-names":false,"suffix":""},{"dropping-particle":"","family":"Paolini","given":"A","non-dropping-particle":"","parse-names":false,"suffix":""}],"container-title":"European review for medical and pharmacological sciences","id":"ITEM-1","issue":"3","issued":{"date-parts":[["2001"]]},"page":"85-9","title":"Surgical treatment of differentiated microcarcinomas of the thyroid.","type":"article-journal","volume":"5"},"uris":["http://www.mendeley.com/documents/?uuid=ebdd5a71-00f0-4d79-a82f-52326d92c9e7"]},{"id":"ITEM-2","itemData":{"DOI":"10.1016/j.amjsurg.2014.12.047","ISSN":"18791883","abstract":"Background The objective of this study was to evaluate whether the clinical presentation of papillary thyroid carcinoma (PTC) has prognostic significance. Methods Retrospective evaluation was carried out of sequential, primary presentation, &gt;1 cm diameter, PTC cases treated at a single center. PTC cases were grouped into 3 groups: (1) incidental detection by imaging, (2) incidental detection by physical examination, and (3) detection because of complaints related to a thyroid mass. The MACIS (metastasis, age, completeness of resection, invasion, and size) system was used to determine cancer prognosis for each group. Results Of the 168 PTC cases, 28 patients (17%) were in group 1, 60 patients (36%) were in group 2, and 80 patients (47%) were in group 3. Overall, 53% of differentiated thyroid cancers were detected incidentally. The difference in the proportion of patients in each MACIS score groups among the 3 clinical presentation categories, and for each component of the MACIS score, was not statistically significant (P =.36). Conclusion The manner in which PTC initially clinically presents has no relationship with cancer prognosis.","author":[{"dropping-particle":"","family":"Choi","given":"Heywood","non-dropping-particle":"","parse-names":false,"suffix":""},{"dropping-particle":"","family":"Kasaian","given":"Katayoon","non-dropping-particle":"","parse-names":false,"suffix":""},{"dropping-particle":"","family":"Melck","given":"Adrienne","non-dropping-particle":"","parse-names":false,"suffix":""},{"dropping-particle":"","family":"Ong","given":"Kaye","non-dropping-particle":"","parse-names":false,"suffix":""},{"dropping-particle":"","family":"Jones","given":"Steven J.M.","non-dropping-particle":"","parse-names":false,"suffix":""},{"dropping-particle":"","family":"White","given":"Adam","non-dropping-particle":"","parse-names":false,"suffix":""},{"dropping-particle":"","family":"Wiseman","given":"Sam M.","non-dropping-particle":"","parse-names":false,"suffix":""}],"container-title":"American Journal of Surgery","id":"ITEM-2","issue":"2","issued":{"date-parts":[["2015"]]},"page":"298-301","publisher":"Elsevier Inc","title":"Papillary thyroid carcinoma: Prognostic significance of cancer presentation","type":"article-journal","volume":"210"},"uris":["http://www.mendeley.com/documents/?uuid=8be885bf-cbdc-477e-adf1-c32eb455d06c"]},{"id":"ITEM-3","itemData":{"DOI":"10.1016/j.endonu.2016.05.009","ISSN":"15792021","abstract":"Background and objective Thyroid cancer may be clinically evident as a tumor mass in the neck or as a histopathological incidental finding after thyroid surgery for an apparent benign condition. Our objective was to assess the differences in clinical signs, surgical management, and course between incidental and clinically diagnosed thyroid tumors. Methods A retrospective study was conducted on patients operated on for benign or malignant thyroid disease from January 2000 to March 2014. Among the 1415 patients who underwent any thyroid surgery, 264 neoplasms were found, of which 170 were incidental. A comparison was made of incidental versus non-incidental carcinomas. Among incidental carcinomas, cases whose indication for surgery was Graves’ disease were compared to those with multinodular goiter. Results Incidental carcinomas were in earlier stages and required less aggressive surgery. There were no differences in surgical complications between incidental and clinical tumors, but mortality and relapses were markedly higher in non-incidental cancers (4.4% vs 0% and 13.2% vs 4.8% respectively). Carcinomas developing on Graves’ disease showed no differences from all other incidental tumors in terms of complications, mortality, or relapse after surgery. Conclusions Early stage thyroid cancer has better survival and prognosis after surgical treatment.","author":[{"dropping-particle":"","family":"González-Sánchez-Migallón","given":"Elena","non-dropping-particle":"","parse-names":false,"suffix":""},{"dropping-particle":"","family":"Flores-Pastor","given":"Benito","non-dropping-particle":"","parse-names":false,"suffix":""},{"dropping-particle":"","family":"Pérez-Guarinos","given":"Carmen Victoria","non-dropping-particle":"","parse-names":false,"suffix":""},{"dropping-particle":"","family":"Miguel-Perelló","given":"Joana","non-dropping-particle":"","parse-names":false,"suffix":""},{"dropping-particle":"","family":"Chaves-Benito","given":"Asunción","non-dropping-particle":"","parse-names":false,"suffix":""},{"dropping-particle":"","family":"Illán-Gómez","given":"Fátima","non-dropping-particle":"","parse-names":false,"suffix":""},{"dropping-particle":"","family":"Carrillo-Alcaraz","given":"Andrés","non-dropping-particle":"","parse-names":false,"suffix":""},{"dropping-particle":"","family":"Aguayo-Albasini","given":"José Luis","non-dropping-particle":"","parse-names":false,"suffix":""}],"container-title":"Endocrinologia y Nutricion","id":"ITEM-3","issue":"9","issued":{"date-parts":[["2016"]]},"page":"475-481","title":"Carcinoma de tiroides incidental versus no incidental: presentación clínica, tratamiento quirúrgico y pronóstico","type":"article-journal","volume":"63"},"uris":["http://www.mendeley.com/documents/?uuid=00d95cc4-d2ed-412d-9d9c-234e5ac39aaa"]},{"id":"ITEM-4","itemData":{"DOI":"10.3413/Nukmed-0924-17-08","ISSN":"25676407","abstract":"Aim: The preoperative diagnosis of differentiated thyroid carcinomas (DTC) is particularly challenging in view of the high prevalence of thyroid nodules in the general population. Incidental diagnosis of DTC, on the other hand, can lead to reoperations and increased risk of morbidity. This study aimed to assess the prediction value of preoperative DTC dignity assessment and it’s impact on surgical approaches. Methods: We retrospectively reviewed 107 cases of DTC and subdivided them in three groups based on the preoperative dignity assessment: suspected malignancy (SM), unclear dignity (UD), and incidental findings (IF). The group differences were investigated in terms of diagnostic methods, findings, and impact on the subsequent surgical approach. Results: The patient groups consisted of n = 51 (SM), n = 32 (UD), and n = 24 (IF). The tumor size, T staging, and ultrasound (US) assessment had the largest impact on the dignity classification (each p &lt; 0.001). Scintigraphy was performed in 80 % of the patients, fine-needle aspiration cytology (FNAC) in 28 %. Hypofunction at scintigraphy (p &lt; 0.001) and cytology results (p &lt; 0.01) were identified as significant predictors for group assignment. Other significant factors were the frequency of the US documentation of nodule characteristics (p &lt; 0.001) and malignancy criteria (p &lt; 0.01) as well as reduced thyroid-stimulating hormone (TSH) levels (p &lt; 0.01). Frozen section (p &lt; 0.001) and total thyroidectomy (p &lt; 0.01) at initial surgery were performed significantly more often in the MV group. Reoperations were significantly more frequent in the IF group (p &lt; 0.001). Conclusions: A relevant number of DTC cases was diagnosed incidentally, leading to significantly more frequent reoperations. A more systematic diagnostic approach with complete documentation of the findings according to current guidelines should be pursued.","author":[{"dropping-particle":"","family":"Seifert","given":"Philipp","non-dropping-particle":"","parse-names":false,"suffix":""},{"dropping-particle":"","family":"Freesmeyer","given":"Martin","non-dropping-particle":"","parse-names":false,"suffix":""}],"container-title":"NuklearMedizin","id":"ITEM-4","issue":"6","issued":{"date-parts":[["2017"]]},"page":"201-210","title":"Preoperative diagnostics in differentiated thyroid carcinoma","type":"article-journal","volume":"56"},"uris":["http://www.mendeley.com/documents/?uuid=52da71a2-72a5-4ab3-8427-ddc8e911862d"]},{"id":"ITEM-5","itemData":{"DOI":"10.1007/s00268-013-2407-9","ISSN":"14322323","abstract":"Background: The aim of this study was to describe trends in the incidence of incidental thyroid cancers and compare their characteristics with clinically presenting cancers. Methods: We performed a retrospective review of patients with thyroid cancer who underwent thyroid surgery from 2003 to 2012. Patients' initial presentation was categorized as incidental (on imaging or final surgical pathology) or clinical (palpable or symptomatic) cancer. Characteristics of incidental and clinical cancers were compared. Results: Of the 2,090 patients who underwent thyroid surgery, 680 (33 %) were diagnosed with cancer. One hundred ninety (28 %) were incidental cancer, of which 101 were detected on imaging studies and 89 were detected on analysis of the surgical pathology specimens. The incidence of thyroid cancer increased by 7.6-fold from 2003 to 2012. The proportion of incidental cancers on imaging did not increase, but incidental cancers found on pathology steadily increased from 6 % in 2003 to 20 % in 2012. 84 % of the cancers were papillary cancer, and the proportion of papillary cancer was similar for both clinical and incidental cancers. Clinical cancers were larger than incidental cancers on imaging (2.2 vs. 1.8 cm, p = 0.02). Incidental cancers on imaging were less likely to have lateral compartment nodal metastases (7 vs. 13 %, p  &lt;  0.001). Conclusions: Thyroid cancer diagnoses have increased at our institution, but the proportion of incidental cancers identified on imaging relative to clinical cancers has been stable over a decade and is not the sole explanation for the observed increase in thyroid cancer diagnoses. Incidental cancers on imaging are smaller in size and less likely to have lateral compartment nodal metastases than clinical cancers. © 2013 Société Internationale de Chirurgie.","author":[{"dropping-particle":"","family":"Bahl","given":"Manisha","non-dropping-particle":"","parse-names":false,"suffix":""},{"dropping-particle":"","family":"Sosa","given":"Julie A.","non-dropping-particle":"","parse-names":false,"suffix":""},{"dropping-particle":"","family":"Nelson","given":"Rendon C.","non-dropping-particle":"","parse-names":false,"suffix":""},{"dropping-particle":"","family":"Esclamado","given":"Ramon M.","non-dropping-particle":"","parse-names":false,"suffix":""},{"dropping-particle":"","family":"Choudhury","given":"Kingshuk Roy","non-dropping-particle":"","parse-names":false,"suffix":""},{"dropping-particle":"","family":"Hoang","given":"Jenny K.","non-dropping-particle":"","parse-names":false,"suffix":""}],"container-title":"World Journal of Surgery","id":"ITEM-5","issue":"6","issued":{"date-parts":[["2014"]]},"page":"1312-1317","title":"Trends in incidentally identified thyroid cancers over a decade: A retrospective analysis of 2,090 surgical patients","type":"article-journal","volume":"38"},"uris":["http://www.mendeley.com/documents/?uuid=ba01f68f-f36d-4ab3-a92f-e75baf91f48d"]},{"id":"ITEM-6","itemData":{"DOI":"10.1089/thy.2014.0594","ISSN":"1050-7256","abstract":"©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C.","non-dropping-particle":"","parse-names":false,"suffix":""}],"container-title":"Thyroid","id":"ITEM-6","issue":"9","issued":{"date-parts":[["2015"]]},"page":"999-1007","title":"The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2012","type":"article-journal","volume":"25"},"uris":["http://www.mendeley.com/documents/?uuid=3cd88b1c-daa3-49b9-b1d1-81577c414da0"]},{"id":"ITEM-7","itemData":{"DOI":"10.1155/2018/8986074","ISSN":"16878566","abstract":"Background . Two hypotheses attempt to explain the increase of thyroid cancer (TC) incidence: overdetection by excessive diagnostic scrutiny and a true increase in new cases brought about by environmental factors. Changes in the mechanism of detection and the risk of incidentally diagnosed TC could result in an increase of TC incidence. Methods . Retrospective cohort study. We identified incident cases of TC from the pathological reports of patients in a HMO and review of clinical records. The results were analyzed in two periods: 2003-2007 and 2008-2012. Incidence rates expressed per 100,000 person-years (with 95% CI) and relative risk of incidence rates of incidental and nonincidental TC were estimated. Results . The relative risk of incidentally detecting a thyroid cancer in 2008-2012 compared to 2003-2007 was 6.06 (95%CI 1.84-20.04). Clinical evaluations detected 31 (75.6%) cancers in the period 2003-2007 and 70 (51.8%) cancers in the period 2008-2012 (p&lt;0.007). Although tumor median size was significantly lower in the period 2008-2012 (10 vs. 14 mm, p&lt;0.03), tumors greater than 40 mm (4.3%) were only present in 2008-2012. The female/male ratio decreased between analyzed periods from 8 (3-21) to 4 (3-7). Conclusions . Our findings partially support the hypothesis of increased incidence due to overdetection but do not explain the changes in the increase of larger tumors and decrease in the female/male ratio, which could be secondary to the influence of unidentified environmental factors. ","author":[{"dropping-particle":"","family":"Russo Picasso","given":"María Fabiana","non-dropping-particle":"","parse-names":false,"suffix":""},{"dropping-particle":"","family":"Vicens","given":"Jimena","non-dropping-particle":"","parse-names":false,"suffix":""},{"dropping-particle":"","family":"Giuliani","given":"Carina","non-dropping-particle":"","parse-names":false,"suffix":""},{"dropping-particle":"","family":"Jaén","given":"Ana Del Valle","non-dropping-particle":"","parse-names":false,"suffix":""},{"dropping-particle":"","family":"Cabezón","given":"Carmen","non-dropping-particle":"","parse-names":false,"suffix":""},{"dropping-particle":"","family":"Figari","given":"Marcelo","non-dropping-particle":"","parse-names":false,"suffix":""},{"dropping-particle":"","family":"Gómez Saldaño","given":"Ana María","non-dropping-particle":"","parse-names":false,"suffix":""},{"dropping-particle":"","family":"Figar","given":"Silvana","non-dropping-particle":"","parse-names":false,"suffix":""}],"container-title":"Journal of Cancer Epidemiology","id":"ITEM-7","issued":{"date-parts":[["2018"]]},"title":"Role of the Mechanisms of Detection in the Increased Risk of Thyroid Cancer: A Retrospective Cohort Study in an HMO in Buenos Aires","type":"article-journal","volume":"2018"},"uris":["http://www.mendeley.com/documents/?uuid=c49dbd2b-ac8d-4542-9a9f-521c20362f8d"]},{"id":"ITEM-8","itemData":{"DOI":"10.1016/j.jss.2017.03.059","ISSN":"10958673","abstract":"Background The incidence of well-differentiated thyroid cancer (WDTC) is increasing. Patients with higher socioeconomic status have higher rates of WDTC, possibly due to increased imaging and overdiagnosis. We compared methods of WDTC diagnosis in patients treated at a public and an adjacent private university hospital. Materials and methods Patients with WDTC at the two hospitals between 2004 and 2010 were included. Patients were categorized into having their WDTC discovered on physical examination or on unrelated imaging. Demographic and pathologic data were collected. T-test was used for quantitative variables, and chi-squared test was used for categorical values. Binomial logistic regression was used to asses for confounding. Results Among 473 patients, 402 (85%) were from the university hospital, and 71 (15%) were from the public hospital. Patients from the university hospital were older (mean age: 49 versus 44, P = 0.02) and had a different racial composition compared to those from the public hospital. The patients at the public hospital had larger tumors (23 versus 18 mm, P = 0.04). Patients from the university hospital were more likely to have WDTC detected by imaging than patients in the public hospital (46% versus 28%, P &lt; 0.01) on univariate analysis. Conclusions This study demonstrates that patients with WDTC treated at a university hospital are more likely to have their tumor detected on unrelated imaging than those treated at a public hospital. These data may support the hypothesis that patients with improved insurance are more likely to have WDTC detected by imaging.","author":[{"dropping-particle":"","family":"Zagzag","given":"Jonathan","non-dropping-particle":"","parse-names":false,"suffix":""},{"dropping-particle":"","family":"Kenigsberg","given":"Alexander","non-dropping-particle":"","parse-names":false,"suffix":""},{"dropping-particle":"","family":"Patel","given":"Kepal N.","non-dropping-particle":"","parse-names":false,"suffix":""},{"dropping-particle":"","family":"Heller","given":"Keith S.","non-dropping-particle":"","parse-names":false,"suffix":""},{"dropping-particle":"","family":"Ogilvie","given":"Jennifer B.","non-dropping-particle":"","parse-names":false,"suffix":""}],"container-title":"Journal of Surgical Research","id":"ITEM-8","issue":"917","issued":{"date-parts":[["2017"]]},"page":"239-244","publisher":"Elsevier Inc","title":"Thyroid cancer is more likely to be detected incidentally on imaging in private hospital patients","type":"article-journal","volume":"215"},"uris":["http://www.mendeley.com/documents/?uuid=a36d38c4-a8d1-4e65-b224-5afc85ac3cde"]},{"id":"ITEM-9","itemData":{"DOI":"10.1089/thy.2012.0651","ISSN":"1050-7256","abstract":"Background: The incidence of well-differentiated thyroid cancer (WDTC) in the United States is increasing rapidly. Much of this increase is due to the detection by imaging of small, nonpalpable tumors. The incidence of advanced WDTC is also increasing, suggesting a true increase in the incidence of WDTC. This study was performed to determine how WDTCs of all sizes and stages are initially detected. Methods: A retrospective chart review of 519 patients who underwent surgery for WDTC from January 1, 2007, through August 31, 2010, was performed. A total of 473 patients suitable for inclusion in this study were divided into three groups based upon the method by which the tumor was initially detected: tumors detected by an imaging study (184 patients - 39%), those detected because a mass was felt in the neck (218 patients - 46%), and those detected incidentally on pathological study of the surgical specimen (71 patients - 15%). Method of detection was correlated with age and sex of the patient, and size, stage, and nodal status of the tumor. Results: Patients in the Palpation group were more likely to be female (79% vs. 67% vs. 74%), younger (46 vs. 51 vs. 52), and to have larger tumors than those in the Imaging or Incidental groups. In the Imaging group, the tumor was detected on thyroid sonogram in 98 (53%), computed tomography in 38 (21%), magnetic resonance imaging in 19 (10%), carotid duplex scan in 14 (8%), and positron-emission tomography or other imaging studies in 15 (8%). Thirty-three percent of tumors &lt;1 cm, 51% 1-2 cm, 29% 2-4 cm, and 38% &gt;4 cm were first detected on an imaging study. Forty-seven percent of Stage III and IV cancers in patients aged ≥45 years and 39% of patients with positive central nodes were in the Imaging group. Conclusion: This study demonstrates that while most tumors discovered by imaging were small and early stage, almost half of advanced (Stage III and IV) WDTCs were initially discovered by imaging studies. These findings are consistent with the hypothesis that the frequent use of imaging studies may explain not only the increasing incidence of early WDTC, but more advanced thyroid cancers as well. © Copyright 2014, Mary Ann Liebert, Inc.","author":[{"dropping-particle":"","family":"Malone","given":"Michael K.","non-dropping-particle":"","parse-names":false,"suffix":""},{"dropping-particle":"","family":"Zagzag","given":"Jonathan","non-dropping-particle":"","parse-names":false,"suffix":""},{"dropping-particle":"","family":"Ogilvie","given":"Jennifer B.","non-dropping-particle":"","parse-names":false,"suffix":""},{"dropping-particle":"","family":"Patel","given":"Kepal N.","non-dropping-particle":"","parse-names":false,"suffix":""},{"dropping-particle":"","family":"Heller","given":"Keith S.","non-dropping-particle":"","parse-names":false,"suffix":""}],"container-title":"Thyroid","id":"ITEM-9","issue":"2","issued":{"date-parts":[["2013"]]},"page":"314-318","title":"Thyroid Cancers Detected by Imaging Are Not Necessarily Small or Early Stage","type":"article-journal","volume":"24"},"uris":["http://www.mendeley.com/documents/?uuid=ff4828e0-ab47-4f6e-8b86-47f3444e117e"]},{"id":"ITEM-10","itemData":{"DOI":"10.1002/lary.21076","author":[{"dropping-particle":"","family":"Davies","given":"Louise","non-dropping-particle":"","parse-names":false,"suffix":""},{"dropping-particle":"","family":"Ouellette","given":"Michelle","non-dropping-particle":"","parse-names":false,"suffix":""},{"dropping-particle":"","family":"Hunter","given":"Mark","non-dropping-particle":"","parse-names":false,"suffix":""},{"dropping-particle":"","family":"Welch","given":"H Gilbert","non-dropping-particle":"","parse-names":false,"suffix":""}],"id":"ITEM-10","issue":"December","issued":{"date-parts":[["2010"]]},"page":"2446-2451","title":"The Increasing Incidence of Small Thyroid Cancers : Where Are the Cases Coming From ?","type":"article-journal"},"uris":["http://www.mendeley.com/documents/?uuid=dd85a62f-0352-49dc-87ae-88f8faf60cfd"]},{"id":"ITEM-11","itemData":{"DOI":"10.1002/hed.25132","ISSN":"10970347","abstract":"BACKGROUND: Many attribute the rise in incidence of thyroid cancer to a deluge of radiologically identified incidental thyroid nodules. The clinical implications are unclear. METHODS: A review was performed of all patients who underwent fine-needle aspirations of thyroid nodules by our academic medical center's Endocrinology Division between 2006 and 2010. Medical records were reviewed to identify whether the thyroid nodule was discovered incidentally or by palpation. RESULTS: Of 1153 patients, 37.4% underwent a biopsy because of an incidental thyroid nodule. These patients were significantly more likely to be &gt;45 years old, men, white race, and with a body mass index &gt;30 kg/m(2) . Of the 17.2% of incidentalomas that led to surgery, 8.5% were found to be thyroid cancer. CONCLUSION: Thyroid nodules discovered incidentally are increasing the diagnosis of subclinical thyroid cancers. Not investigated previously, our study found that the mode of detection was not related to malignancy or surgery.","author":[{"dropping-particle":"","family":"Iwata","given":"Ayaka J.","non-dropping-particle":"","parse-names":false,"suffix":""},{"dropping-particle":"","family":"Bhan","given":"Arti","non-dropping-particle":"","parse-names":false,"suffix":""},{"dropping-particle":"","family":"Lahiri","given":"Sharon","non-dropping-particle":"","parse-names":false,"suffix":""},{"dropping-particle":"","family":"Williams","given":"Amy M.","non-dropping-particle":"","parse-names":false,"suffix":""},{"dropping-particle":"","family":"Taylor","given":"Andrew R.","non-dropping-particle":"","parse-names":false,"suffix":""},{"dropping-particle":"","family":"Chang","given":"Steven S.","non-dropping-particle":"","parse-names":false,"suffix":""},{"dropping-particle":"","family":"Singer","given":"Michael C.","non-dropping-particle":"","parse-names":false,"suffix":""}],"container-title":"Head and Neck","id":"ITEM-11","issue":"7","issued":{"date-parts":[["2018"]]},"page":"1508-1514","title":"Comparison of incidental versus palpable thyroid nodules presenting for fine-needle aspiration biopsy","type":"article-journal","volume":"40"},"uris":["http://www.mendeley.com/documents/?uuid=61cb2aac-79d5-4ae4-baeb-d12be5567347"]},{"id":"ITEM-12","itemData":{"DOI":"10.4158/ep161497.or","ISSN":"1530-891X","abstract":"OBJECTIVE: Incidentally discovered thyroid cancers (IDTCs) have contributed to the rapid rise in thyroid cancer incidence over the past 20 years. Since death rates from thyroid cancer are not increasing, we hypothesized that IDTCs are less aggressive compared to clinically apparent thyroid cancer (CATC).\nMETHODS: A retrospective study of patients and tumor characteristics of IDTCs and their rates of residual/recurrent (R/R) disease were determined at a median follow-up of 27 months in the setting of a large academic medical center. Patient analysis groups (IDTC [n = 46] and CATC [n = 126]) were based upon how the cancer was initially discovered. Patients were followed clinically and by biochemical testing and ultrasonography. We also compared time to progression between these groups.\nRESULTS: Patients in the two groups had similar demographic and tumor characteristics. At the close of the study, R/R status in the IDTC group was 6.7%, compared to 20.8% in the CATC group (P = .04). Of the 28 individuals in our overall cohort who had R/R disease, 3 were from the IDTC group and 25 were from the CATC group (P = .04). All three of the IDTC recurrences occurred within the first 6 months of follow-up. Using Kaplan-Meier analysis, there was a nonsignificant trend for longer progression-free survival in the IDTC group (P = .08).\nCONCLUSION: Compared to CATC patients, IDTC patients have a significantly less aggressive course and a trend toward longer progression-free survival. If confirmed by further studies, it may be reasonable to subject them to less intense surveillance and more conservative therapeutic approaches.\nABBREVIATIONS: CATC = clinically apparent thyroid cancers CT = computed tomography HMH = Houston Methodist Hospital IDTC = incidentally discovered thyroid cancer MRI = magnetic resonance imaging PET = positron emission tomography PTMC = papillary thyroid microcarcinoma R/R = residual/recurrent RRA = radioiodine remnant ablation Tg = thyroglobulin TgAb = anti-thyroglobulin antibody TSH = thyroid-stimulating hormone US = ultrasonography.","author":[{"dropping-particle":"","family":"Shakil","given":"Jawairia","non-dropping-particle":"","parse-names":false,"suffix":""},{"dropping-particle":"","family":"Ansari","given":"Mohammed Z.","non-dropping-particle":"","parse-names":false,"suffix":""},{"dropping-particle":"","family":"Brady","given":"Jett","non-dropping-particle":"","parse-names":false,"suffix":""},{"dropping-particle":"","family":"Xu","given":"Jiaqiong","non-dropping-particle":"","parse-names":false,"suffix":""},{"dropping-particle":"","family":"Robbins","given":"Richard J.","non-dropping-particle":"","parse-names":false,"suffix":""}],"container-title":"Endocrine Practice","id":"ITEM-12","issue":"2","issued":{"date-parts":[["2016"]]},"page":"163-169","title":"Lower Rates of Residual/Recurrent Disease in Patients With Incidentally Discovered Thyroid Carcinoma","type":"article-journal","volume":"23"},"uris":["http://www.mendeley.com/documents/?uuid=d22bb570-95fe-481b-a5ab-9f3d61eba90b"]},{"id":"ITEM-13","itemData":{"DOI":"10.1007/s12020-016-1140-1","ISSN":"15590100","abstract":"To evaluate the causes of the first referral to an endocrine visit of patients with thyroid cancer in a mildly iodine-deficient area and to correlate them with prognostic features. We studied 298 consecutive patients (64 M and 234 F) with thyroid cancer. Of these, 281 had differentiated thyroid cancer. The causes of referral were categorized as follows: (Group A) clinical evidence of a neck lump; (Group B) incidental imaging in subjects without known thyroid diseases; (Group C) incidental imaging during a workup of thyroid disorders. Also, in differentiated thyroid cancer cases, clinical, histomorphologic, and prognostic parameters were compared among the three different groups of referral causes. In both total thyroid cancer and differentiated thyroid cancer cohorts, Group A, B, and C accounted for about 25, 35, and 40 % of causes, respectively. Considering the differentiated thyroid cancer, in Group B, ultrasound accounted for 94 % of cases, with 73 % resulting from screening or serendipitous study. Within a median follow-up of 5.6 [IQR: 2.7-9.5] years, disease-free survival was significantly lower in patients of Group A (Log-Rank test p = 0.030 vs. the other groups of causes). However, at the Cox multivariate analysis only male sex (p = 0.002) and stage (p = 0.005), but not referral cause, resulted independent predictors of events. In patients without known thyroid disease, unjustified thyroid ultrasound represents the main cause of referral of thyroid cancer patients to the first endocrine visit. The fact that this is not related to the disease-free survival strengthens the concept of the uselessness of thyroid cancer screening.; ","author":[{"dropping-particle":"","family":"Marina","given":"Michela","non-dropping-particle":"","parse-names":false,"suffix":""},{"dropping-particle":"","family":"Ceda","given":"Gian Paolo","non-dropping-particle":"","parse-names":false,"suffix":""},{"dropping-particle":"","family":"Aldigeri","given":"Raffaella","non-dropping-particle":"","parse-names":false,"suffix":""},{"dropping-particle":"","family":"Ceresini","given":"Graziano","non-dropping-particle":"","parse-names":false,"suffix":""}],"container-title":"Endocrine","id":"ITEM-13","issue":"2","issued":{"date-parts":[["2017"]]},"page":"247-255","title":"Causes of referral to the first endocrine visit of patients with thyroid carcinoma in a mildly iodine-deficient area","type":"article-journal","volume":"57"},"uris":["http://www.mendeley.com/documents/?uuid=ed8f4969-a250-4b50-b5c8-ac03c741ae32"]},{"id":"ITEM-14","itemData":{"DOI":"10.1530/EJE-15-1223","ISSN":"1479683X","abstract":"© 2016 European Society of Endocrinology. Objective: Papillary thyroid microcarcinomas (microPTC) may be 'incidental' (Inc-microPTC), occasionally found at histology after surgery for benign disease or 'non-incidental' (Non-Inc-microPTC), diagnosed on clinical grounds. It is unclear whether these different microPTC reflect the same disease. The aim of the study was to compare Inc-microPTC and Non-Inc-microPTC for clinical and histological features as well as for serum TSH, a known factor involved in PTC development. Design: We evaluated histology and serum TSH levels of consecutive patients submitted to thyroidectomy for goiter with compressive symptoms or for cytological diagnosis suspicious/indicative of PTC. Methods: In total, 665 consecutive patients (259 with a single thyroid nodule, SN and 406 with a multinodular gland, MN) were included in the study. According to histology, patients were classified as: benign nodular goiter (Benign, n = 291); Inc-microPTC (n = 92); Non-Inc-microPTC (n = 67) and PTC ≥1 cm (macroPTC, n = 215). Results: Inc-microPTC were significantly more frequent in MN than in SN (66/406, 16.2% vs 26/259, 10.0%, P = 0.02). Patients with Inc-microPTC compared with Non-Inc-microPTC were older (mean age ± s.d. 53.3 ± 13.2 years vs 44.9 ± 14.8 years, P = 0.0002), had a smaller tumor size (median 4 mm vs 9 mm, P &lt; 0.0001), a higher frequency of multifocality (70/92, 76.1% vs 35/67, 52.2% P = 0.001) and lower levels of TSH (median 0.6 mIU/L, IR: 0.4 - 1.0 mIU/L vs value 1. mIU/L, IR: 0.6 - 1.4 mIU/L vs P = 0.0001). Conclusion: Incidental and non-incidental papillary thyroid microcarcinomas appear to be two different entities.","author":[{"dropping-particle":"","family":"Provenzale","given":"Maria Annateresa","non-dropping-particle":"","parse-names":false,"suffix":""},{"dropping-particle":"","family":"Fiore","given":"Emilio","non-dropping-particle":"","parse-names":false,"suffix":""},{"dropping-particle":"","family":"Ugolini","given":"Clara","non-dropping-particle":"","parse-names":false,"suffix":""},{"dropping-particle":"","family":"Torregrossa","given":"Liborio","non-dropping-particle":"","parse-names":false,"suffix":""},{"dropping-particle":"","family":"Morganti","given":"Riccardo","non-dropping-particle":"","parse-names":false,"suffix":""},{"dropping-particle":"","family":"Molinaro","given":"Eleonora","non-dropping-particle":"","parse-names":false,"suffix":""},{"dropping-particle":"","family":"Miccoli","given":"Paolo","non-dropping-particle":"","parse-names":false,"suffix":""},{"dropping-particle":"","family":"Basolo","given":"Fulvio","non-dropping-particle":"","parse-names":false,"suffix":""},{"dropping-particle":"","family":"Vitti","given":"Paolo","non-dropping-particle":"","parse-names":false,"suffix":""}],"container-title":"European Journal of Endocrinology","id":"ITEM-14","issue":"6","issued":{"date-parts":[["2016"]]},"page":"813-820","title":"'Incidental' and 'non-incidental' thyroid papillary microcarcinomas are two different entities","type":"article-journal","volume":"174"},"uris":["http://www.mendeley.com/documents/?uuid=40866ade-6c41-4b29-bd3a-8a0a3a4a9974"]},{"id":"ITEM-15","itemData":{"DOI":"10.1210/jc.2005-2372","ISSN":"0021972X","abstract":"Context: The recognition of thyroid microcarcinoma has increased due to the widespread use of ultrasound-guided fine-needle aspiration biopsies. Objective: The objective of this study was to describe histological and clinical characteristics of papillary thyroid microcarcinoma (PTMC) less than or equal to 1 cm. Design: This study was a retrospective cohort. Setting: This study was conducted at a university hospital endocrine clinic. Patients: Over a 9-yr period, 243 consecutive patients with PTMC were studied. Results: PTMC was an incidental finding at surgery in 21.4% of the PTMC cases. There were no differences in the clinical characteristics between those with incidental PTMC and those with suspected thyroid carcinoma. None of the patients with a cancer less than 8mmhad distant metastases, whereas distant metastases were observed in patients with cancers ≥ 8 mm (P ≤ 0.05). Disease-related mortality was not observed. Conclusions: PTMC is prevalent in the population. Among patients with PTMC, tumor size more than 8 mm is associated with more aggressive disease. Copyright © 2006 by The Endocrine Society.","author":[{"dropping-particle":"","family":"Roti","given":"Elio","non-dropping-particle":"","parse-names":false,"suffix":""},{"dropping-particle":"","family":"Rossi","given":"Roberta","non-dropping-particle":"","parse-names":false,"suffix":""},{"dropping-particle":"","family":"Trasforini","given":"Giorgio","non-dropping-particle":"","parse-names":false,"suffix":""},{"dropping-particle":"","family":"Bertelli","given":"Fiorenza","non-dropping-particle":"","parse-names":false,"suffix":""},{"dropping-particle":"","family":"Ambrosio","given":"Maria Rosaria","non-dropping-particle":"","parse-names":false,"suffix":""},{"dropping-particle":"","family":"Busutti","given":"Luciano","non-dropping-particle":"","parse-names":false,"suffix":""},{"dropping-particle":"","family":"Pearce","given":"Elizabeth N.","non-dropping-particle":"","parse-names":false,"suffix":""},{"dropping-particle":"","family":"Braverman","given":"Lewis E.","non-dropping-particle":"","parse-names":false,"suffix":""},{"dropping-particle":"","family":"Degli Uberti","given":"Ettore C.","non-dropping-particle":"","parse-names":false,"suffix":""}],"container-title":"Journal of Clinical Endocrinology and Metabolism","id":"ITEM-15","issue":"6","issued":{"date-parts":[["2006"]]},"page":"2171-2178","title":"Clinical and histological characteristics of papillary thyroid microcarcinoma: Results of a retrospective study in 243 patients","type":"article-journal","volume":"91"},"uris":["http://www.mendeley.com/documents/?uuid=7010e991-0dc2-4663-b386-44a37b639c5b"]},{"id":"ITEM-16","itemData":{"DOI":"10.1002/hed.22974","author":[{"dropping-particle":"","family":"Minuto","given":"Michele N","non-dropping-particle":"","parse-names":false,"suffix":""},{"dropping-particle":"","family":"Miccoli","given":"Mario","non-dropping-particle":"","parse-names":false,"suffix":""},{"dropping-particle":"","family":"Viola","given":"David","non-dropping-particle":"","parse-names":false,"suffix":""},{"dropping-particle":"","family":"Ugolini","given":"Clara","non-dropping-particle":"","parse-names":false,"suffix":""},{"dropping-particle":"","family":"Giannini","given":"Riccardo","non-dropping-particle":"","parse-names":false,"suffix":""},{"dropping-particle":"","family":"Torregrossa, Liborio Antonangeli","given":"Lucia","non-dropping-particle":"","parse-names":false,"suffix":""},{"dropping-particle":"","family":"Aghini-Lombardi","given":"Fabrizio","non-dropping-particle":"","parse-names":false,"suffix":""},{"dropping-particle":"","family":"Elisei","given":"Rossella","non-dropping-particle":"","parse-names":false,"suffix":""},{"dropping-particle":"","family":"Basolo","given":"Fulvio","non-dropping-particle":"","parse-names":false,"suffix":""},{"dropping-particle":"","family":"Miccoli","given":"Paolo","non-dropping-particle":"","parse-names":false,"suffix":""}],"container-title":"Head and Neck","id":"ITEM-16","issued":{"date-parts":[["2013"]]},"page":"408-412","title":"Incidental versus clinically evident thyroid cancer: A 5-year follow-up study","type":"article-journal"},"uris":["http://www.mendeley.com/documents/?uuid=e21df766-df50-4dec-a2ba-3d09ee700150"]}],"mendeley":{"formattedCitation":"(8–10, 26–38)","plainTextFormattedCitation":"(8–10, 26–38)","previouslyFormattedCitation":"(8–10, 26–38)"},"properties":{"noteIndex":0},"schema":"https://github.com/citation-style-language/schema/raw/master/csl-citation.json"}</w:instrText>
      </w:r>
      <w:r w:rsidR="00DD29EC">
        <w:rPr>
          <w:rFonts w:cstheme="minorHAnsi"/>
          <w:sz w:val="24"/>
          <w:szCs w:val="24"/>
        </w:rPr>
        <w:fldChar w:fldCharType="separate"/>
      </w:r>
      <w:r w:rsidR="00B457D7" w:rsidRPr="00B457D7">
        <w:rPr>
          <w:rFonts w:cstheme="minorHAnsi"/>
          <w:noProof/>
          <w:sz w:val="24"/>
          <w:szCs w:val="24"/>
        </w:rPr>
        <w:t>(8–10, 26–38)</w:t>
      </w:r>
      <w:r w:rsidR="00DD29EC">
        <w:rPr>
          <w:rFonts w:cstheme="minorHAnsi"/>
          <w:sz w:val="24"/>
          <w:szCs w:val="24"/>
        </w:rPr>
        <w:fldChar w:fldCharType="end"/>
      </w:r>
      <w:r w:rsidRPr="00B0541B">
        <w:rPr>
          <w:rFonts w:cstheme="minorHAnsi"/>
          <w:sz w:val="24"/>
          <w:szCs w:val="24"/>
        </w:rPr>
        <w:t xml:space="preserve">, mostly </w:t>
      </w:r>
      <w:r w:rsidR="002D7529" w:rsidRPr="00B0541B">
        <w:rPr>
          <w:rFonts w:cstheme="minorHAnsi"/>
          <w:sz w:val="24"/>
          <w:szCs w:val="24"/>
        </w:rPr>
        <w:t xml:space="preserve">performed in the </w:t>
      </w:r>
      <w:r w:rsidR="00394B64">
        <w:rPr>
          <w:rFonts w:cstheme="minorHAnsi"/>
          <w:sz w:val="24"/>
          <w:szCs w:val="24"/>
        </w:rPr>
        <w:t xml:space="preserve">United States </w:t>
      </w:r>
      <w:r w:rsidR="002D7529" w:rsidRPr="00B0541B">
        <w:rPr>
          <w:rFonts w:cstheme="minorHAnsi"/>
          <w:sz w:val="24"/>
          <w:szCs w:val="24"/>
        </w:rPr>
        <w:fldChar w:fldCharType="begin" w:fldLock="1"/>
      </w:r>
      <w:r w:rsidR="00B457D7">
        <w:rPr>
          <w:rFonts w:cstheme="minorHAnsi"/>
          <w:sz w:val="24"/>
          <w:szCs w:val="24"/>
        </w:rPr>
        <w:instrText>ADDIN CSL_CITATION {"citationItems":[{"id":"ITEM-1","itemData":{"DOI":"10.1002/hed.25132","ISSN":"10970347","abstract":"BACKGROUND: Many attribute the rise in incidence of thyroid cancer to a deluge of radiologically identified incidental thyroid nodules. The clinical implications are unclear. METHODS: A review was performed of all patients who underwent fine-needle aspirations of thyroid nodules by our academic medical center's Endocrinology Division between 2006 and 2010. Medical records were reviewed to identify whether the thyroid nodule was discovered incidentally or by palpation. RESULTS: Of 1153 patients, 37.4% underwent a biopsy because of an incidental thyroid nodule. These patients were significantly more likely to be &gt;45 years old, men, white race, and with a body mass index &gt;30 kg/m(2) . Of the 17.2% of incidentalomas that led to surgery, 8.5% were found to be thyroid cancer. CONCLUSION: Thyroid nodules discovered incidentally are increasing the diagnosis of subclinical thyroid cancers. Not investigated previously, our study found that the mode of detection was not related to malignancy or surgery.","author":[{"dropping-particle":"","family":"Iwata","given":"Ayaka J.","non-dropping-particle":"","parse-names":false,"suffix":""},{"dropping-particle":"","family":"Bhan","given":"Arti","non-dropping-particle":"","parse-names":false,"suffix":""},{"dropping-particle":"","family":"Lahiri","given":"Sharon","non-dropping-particle":"","parse-names":false,"suffix":""},{"dropping-particle":"","family":"Williams","given":"Amy M.","non-dropping-particle":"","parse-names":false,"suffix":""},{"dropping-particle":"","family":"Taylor","given":"Andrew R.","non-dropping-particle":"","parse-names":false,"suffix":""},{"dropping-particle":"","family":"Chang","given":"Steven S.","non-dropping-particle":"","parse-names":false,"suffix":""},{"dropping-particle":"","family":"Singer","given":"Michael C.","non-dropping-particle":"","parse-names":false,"suffix":""}],"container-title":"Head and Neck","id":"ITEM-1","issue":"7","issued":{"date-parts":[["2018"]]},"page":"1508-1514","title":"Comparison of incidental versus palpable thyroid nodules presenting for fine-needle aspiration biopsy","type":"article-journal","volume":"40"},"uris":["http://www.mendeley.com/documents/?uuid=61cb2aac-79d5-4ae4-baeb-d12be5567347"]},{"id":"ITEM-2","itemData":{"DOI":"10.1016/j.jss.2017.03.059","ISSN":"10958673","abstract":"Background The incidence of well-differentiated thyroid cancer (WDTC) is increasing. Patients with higher socioeconomic status have higher rates of WDTC, possibly due to increased imaging and overdiagnosis. We compared methods of WDTC diagnosis in patients treated at a public and an adjacent private university hospital. Materials and methods Patients with WDTC at the two hospitals between 2004 and 2010 were included. Patients were categorized into having their WDTC discovered on physical examination or on unrelated imaging. Demographic and pathologic data were collected. T-test was used for quantitative variables, and chi-squared test was used for categorical values. Binomial logistic regression was used to asses for confounding. Results Among 473 patients, 402 (85%) were from the university hospital, and 71 (15%) were from the public hospital. Patients from the university hospital were older (mean age: 49 versus 44, P = 0.02) and had a different racial composition compared to those from the public hospital. The patients at the public hospital had larger tumors (23 versus 18 mm, P = 0.04). Patients from the university hospital were more likely to have WDTC detected by imaging than patients in the public hospital (46% versus 28%, P &lt; 0.01) on univariate analysis. Conclusions This study demonstrates that patients with WDTC treated at a university hospital are more likely to have their tumor detected on unrelated imaging than those treated at a public hospital. These data may support the hypothesis that patients with improved insurance are more likely to have WDTC detected by imaging.","author":[{"dropping-particle":"","family":"Zagzag","given":"Jonathan","non-dropping-particle":"","parse-names":false,"suffix":""},{"dropping-particle":"","family":"Kenigsberg","given":"Alexander","non-dropping-particle":"","parse-names":false,"suffix":""},{"dropping-particle":"","family":"Patel","given":"Kepal N.","non-dropping-particle":"","parse-names":false,"suffix":""},{"dropping-particle":"","family":"Heller","given":"Keith S.","non-dropping-particle":"","parse-names":false,"suffix":""},{"dropping-particle":"","family":"Ogilvie","given":"Jennifer B.","non-dropping-particle":"","parse-names":false,"suffix":""}],"container-title":"Journal of Surgical Research","id":"ITEM-2","issue":"917","issued":{"date-parts":[["2017"]]},"page":"239-244","publisher":"Elsevier Inc","title":"Thyroid cancer is more likely to be detected incidentally on imaging in private hospital patients","type":"article-journal","volume":"215"},"uris":["http://www.mendeley.com/documents/?uuid=9173dcfa-4123-466e-93bb-4487fec7b36e"]},{"id":"ITEM-3","itemData":{"DOI":"10.4158/ep161497.or","ISSN":"1530-891X","abstract":"OBJECTIVE: Incidentally discovered thyroid cancers (IDTCs) have contributed to the rapid rise in thyroid cancer incidence over the past 20 years. Since death rates from thyroid cancer are not increasing, we hypothesized that IDTCs are less aggressive compared to clinically apparent thyroid cancer (CATC).\nMETHODS: A retrospective study of patients and tumor characteristics of IDTCs and their rates of residual/recurrent (R/R) disease were determined at a median follow-up of 27 months in the setting of a large academic medical center. Patient analysis groups (IDTC [n = 46] and CATC [n = 126]) were based upon how the cancer was initially discovered. Patients were followed clinically and by biochemical testing and ultrasonography. We also compared time to progression between these groups.\nRESULTS: Patients in the two groups had similar demographic and tumor characteristics. At the close of the study, R/R status in the IDTC group was 6.7%, compared to 20.8% in the CATC group (P = .04). Of the 28 individuals in our overall cohort who had R/R disease, 3 were from the IDTC group and 25 were from the CATC group (P = .04). All three of the IDTC recurrences occurred within the first 6 months of follow-up. Using Kaplan-Meier analysis, there was a nonsignificant trend for longer progression-free survival in the IDTC group (P = .08).\nCONCLUSION: Compared to CATC patients, IDTC patients have a significantly less aggressive course and a trend toward longer progression-free survival. If confirmed by further studies, it may be reasonable to subject them to less intense surveillance and more conservative therapeutic approaches.\nABBREVIATIONS: CATC = clinically apparent thyroid cancers CT = computed tomography HMH = Houston Methodist Hospital IDTC = incidentally discovered thyroid cancer MRI = magnetic resonance imaging PET = positron emission tomography PTMC = papillary thyroid microcarcinoma R/R = residual/recurrent RRA = radioiodine remnant ablation Tg = thyroglobulin TgAb = anti-thyroglobulin antibody TSH = thyroid-stimulating hormone US = ultrasonography.","author":[{"dropping-particle":"","family":"Shakil","given":"Jawairia","non-dropping-particle":"","parse-names":false,"suffix":""},{"dropping-particle":"","family":"Ansari","given":"Mohammed Z.","non-dropping-particle":"","parse-names":false,"suffix":""},{"dropping-particle":"","family":"Brady","given":"Jett","non-dropping-particle":"","parse-names":false,"suffix":""},{"dropping-particle":"","family":"Xu","given":"Jiaqiong","non-dropping-particle":"","parse-names":false,"suffix":""},{"dropping-particle":"","family":"Robbins","given":"Richard J.","non-dropping-particle":"","parse-names":false,"suffix":""}],"container-title":"Endocrine Practice","id":"ITEM-3","issue":"2","issued":{"date-parts":[["2016"]]},"page":"163-169","title":"Lower Rates of Residual/Recurrent Disease in Patients With Incidentally Discovered Thyroid Carcinoma","type":"article-journal","volume":"23"},"uris":["http://www.mendeley.com/documents/?uuid=d22bb570-95fe-481b-a5ab-9f3d61eba90b"]},{"id":"ITEM-4","itemData":{"DOI":"10.1089/thy.2014.0594","ISSN":"1050-7256","abstract":"©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C.","non-dropping-particle":"","parse-names":false,"suffix":""}],"container-title":"Thyroid","id":"ITEM-4","issue":"9","issued":{"date-parts":[["2015"]]},"page":"999-1007","title":"The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2012","type":"article-journal","volume":"25"},"uris":["http://www.mendeley.com/documents/?uuid=3cd88b1c-daa3-49b9-b1d1-81577c414da0"]},{"id":"ITEM-5","itemData":{"DOI":"10.1007/s00268-013-2407-9","ISSN":"14322323","abstract":"Background: The aim of this study was to describe trends in the incidence of incidental thyroid cancers and compare their characteristics with clinically presenting cancers. Methods: We performed a retrospective review of patients with thyroid cancer who underwent thyroid surgery from 2003 to 2012. Patients' initial presentation was categorized as incidental (on imaging or final surgical pathology) or clinical (palpable or symptomatic) cancer. Characteristics of incidental and clinical cancers were compared. Results: Of the 2,090 patients who underwent thyroid surgery, 680 (33 %) were diagnosed with cancer. One hundred ninety (28 %) were incidental cancer, of which 101 were detected on imaging studies and 89 were detected on analysis of the surgical pathology specimens. The incidence of thyroid cancer increased by 7.6-fold from 2003 to 2012. The proportion of incidental cancers on imaging did not increase, but incidental cancers found on pathology steadily increased from 6 % in 2003 to 20 % in 2012. 84 % of the cancers were papillary cancer, and the proportion of papillary cancer was similar for both clinical and incidental cancers. Clinical cancers were larger than incidental cancers on imaging (2.2 vs. 1.8 cm, p = 0.02). Incidental cancers on imaging were less likely to have lateral compartment nodal metastases (7 vs. 13 %, p  &lt;  0.001). Conclusions: Thyroid cancer diagnoses have increased at our institution, but the proportion of incidental cancers identified on imaging relative to clinical cancers has been stable over a decade and is not the sole explanation for the observed increase in thyroid cancer diagnoses. Incidental cancers on imaging are smaller in size and less likely to have lateral compartment nodal metastases than clinical cancers. © 2013 Société Internationale de Chirurgie.","author":[{"dropping-particle":"","family":"Bahl","given":"Manisha","non-dropping-particle":"","parse-names":false,"suffix":""},{"dropping-particle":"","family":"Sosa","given":"Julie A.","non-dropping-particle":"","parse-names":false,"suffix":""},{"dropping-particle":"","family":"Nelson","given":"Rendon C.","non-dropping-particle":"","parse-names":false,"suffix":""},{"dropping-particle":"","family":"Esclamado","given":"Ramon M.","non-dropping-particle":"","parse-names":false,"suffix":""},{"dropping-particle":"","family":"Choudhury","given":"Kingshuk Roy","non-dropping-particle":"","parse-names":false,"suffix":""},{"dropping-particle":"","family":"Hoang","given":"Jenny K.","non-dropping-particle":"","parse-names":false,"suffix":""}],"container-title":"World Journal of Surgery","id":"ITEM-5","issue":"6","issued":{"date-parts":[["2014"]]},"page":"1312-1317","title":"Trends in incidentally identified thyroid cancers over a decade: A retrospective analysis of 2,090 surgical patients","type":"article-journal","volume":"38"},"uris":["http://www.mendeley.com/documents/?uuid=ba01f68f-f36d-4ab3-a92f-e75baf91f48d"]},{"id":"ITEM-6","itemData":{"DOI":"10.1089/thy.2012.0651","ISSN":"1050-7256","abstract":"Background: The incidence of well-differentiated thyroid cancer (WDTC) in the United States is increasing rapidly. Much of this increase is due to the detection by imaging of small, nonpalpable tumors. The incidence of advanced WDTC is also increasing, suggesting a true increase in the incidence of WDTC. This study was performed to determine how WDTCs of all sizes and stages are initially detected. Methods: A retrospective chart review of 519 patients who underwent surgery for WDTC from January 1, 2007, through August 31, 2010, was performed. A total of 473 patients suitable for inclusion in this study were divided into three groups based upon the method by which the tumor was initially detected: tumors detected by an imaging study (184 patients - 39%), those detected because a mass was felt in the neck (218 patients - 46%), and those detected incidentally on pathological study of the surgical specimen (71 patients - 15%). Method of detection was correlated with age and sex of the patient, and size, stage, and nodal status of the tumor. Results: Patients in the Palpation group were more likely to be female (79% vs. 67% vs. 74%), younger (46 vs. 51 vs. 52), and to have larger tumors than those in the Imaging or Incidental groups. In the Imaging group, the tumor was detected on thyroid sonogram in 98 (53%), computed tomography in 38 (21%), magnetic resonance imaging in 19 (10%), carotid duplex scan in 14 (8%), and positron-emission tomography or other imaging studies in 15 (8%). Thirty-three percent of tumors &lt;1 cm, 51% 1-2 cm, 29% 2-4 cm, and 38% &gt;4 cm were first detected on an imaging study. Forty-seven percent of Stage III and IV cancers in patients aged ≥45 years and 39% of patients with positive central nodes were in the Imaging group. Conclusion: This study demonstrates that while most tumors discovered by imaging were small and early stage, almost half of advanced (Stage III and IV) WDTCs were initially discovered by imaging studies. These findings are consistent with the hypothesis that the frequent use of imaging studies may explain not only the increasing incidence of early WDTC, but more advanced thyroid cancers as well. © Copyright 2014, Mary Ann Liebert, Inc.","author":[{"dropping-particle":"","family":"Malone","given":"Michael K.","non-dropping-particle":"","parse-names":false,"suffix":""},{"dropping-particle":"","family":"Zagzag","given":"Jonathan","non-dropping-particle":"","parse-names":false,"suffix":""},{"dropping-particle":"","family":"Ogilvie","given":"Jennifer B.","non-dropping-particle":"","parse-names":false,"suffix":""},{"dropping-particle":"","family":"Patel","given":"Kepal N.","non-dropping-particle":"","parse-names":false,"suffix":""},{"dropping-particle":"","family":"Heller","given":"Keith S.","non-dropping-particle":"","parse-names":false,"suffix":""}],"container-title":"Thyroid","id":"ITEM-6","issue":"2","issued":{"date-parts":[["2013"]]},"page":"314-318","title":"Thyroid Cancers Detected by Imaging Are Not Necessarily Small or Early Stage","type":"article-journal","volume":"24"},"uris":["http://www.mendeley.com/documents/?uuid=ff4828e0-ab47-4f6e-8b86-47f3444e117e"]},{"id":"ITEM-7","itemData":{"DOI":"10.1002/lary.21076","author":[{"dropping-particle":"","family":"Davies","given":"Louise","non-dropping-particle":"","parse-names":false,"suffix":""},{"dropping-particle":"","family":"Ouellette","given":"Michelle","non-dropping-particle":"","parse-names":false,"suffix":""},{"dropping-particle":"","family":"Hunter","given":"Mark","non-dropping-particle":"","parse-names":false,"suffix":""},{"dropping-particle":"","family":"Welch","given":"H Gilbert","non-dropping-particle":"","parse-names":false,"suffix":""}],"id":"ITEM-7","issue":"December","issued":{"date-parts":[["2010"]]},"page":"2446-2451","title":"The Increasing Incidence of Small Thyroid Cancers : Where Are the Cases Coming From ?","type":"article-journal"},"uris":["http://www.mendeley.com/documents/?uuid=dd85a62f-0352-49dc-87ae-88f8faf60cfd"]}],"mendeley":{"formattedCitation":"(8, 9, 26, 27, 36–38)","plainTextFormattedCitation":"(8, 9, 26, 27, 36–38)","previouslyFormattedCitation":"(8, 9, 26, 27, 36–38)"},"properties":{"noteIndex":0},"schema":"https://github.com/citation-style-language/schema/raw/master/csl-citation.json"}</w:instrText>
      </w:r>
      <w:r w:rsidR="002D7529" w:rsidRPr="00B0541B">
        <w:rPr>
          <w:rFonts w:cstheme="minorHAnsi"/>
          <w:sz w:val="24"/>
          <w:szCs w:val="24"/>
        </w:rPr>
        <w:fldChar w:fldCharType="separate"/>
      </w:r>
      <w:r w:rsidR="00B457D7" w:rsidRPr="00B457D7">
        <w:rPr>
          <w:rFonts w:cstheme="minorHAnsi"/>
          <w:noProof/>
          <w:sz w:val="24"/>
          <w:szCs w:val="24"/>
        </w:rPr>
        <w:t>(8, 9, 26, 27, 36–38)</w:t>
      </w:r>
      <w:r w:rsidR="002D7529" w:rsidRPr="00B0541B">
        <w:rPr>
          <w:rFonts w:cstheme="minorHAnsi"/>
          <w:sz w:val="24"/>
          <w:szCs w:val="24"/>
        </w:rPr>
        <w:fldChar w:fldCharType="end"/>
      </w:r>
      <w:r w:rsidR="002D7529" w:rsidRPr="00B0541B">
        <w:rPr>
          <w:rFonts w:cstheme="minorHAnsi"/>
          <w:sz w:val="24"/>
          <w:szCs w:val="24"/>
        </w:rPr>
        <w:t xml:space="preserve"> and Italy</w:t>
      </w:r>
      <w:r w:rsidR="002D7529" w:rsidRPr="00B0541B">
        <w:rPr>
          <w:rFonts w:cstheme="minorHAnsi"/>
          <w:sz w:val="24"/>
          <w:szCs w:val="24"/>
        </w:rPr>
        <w:fldChar w:fldCharType="begin" w:fldLock="1"/>
      </w:r>
      <w:r w:rsidR="00B457D7">
        <w:rPr>
          <w:rFonts w:cstheme="minorHAnsi"/>
          <w:sz w:val="24"/>
          <w:szCs w:val="24"/>
        </w:rPr>
        <w:instrText>ADDIN CSL_CITATION {"citationItems":[{"id":"ITEM-1","itemData":{"DOI":"10.1210/jc.2005-2372","ISSN":"0021972X","abstract":"Context: The recognition of thyroid microcarcinoma has increased due to the widespread use of ultrasound-guided fine-needle aspiration biopsies. Objective: The objective of this study was to describe histological and clinical characteristics of papillary thyroid microcarcinoma (PTMC) less than or equal to 1 cm. Design: This study was a retrospective cohort. Setting: This study was conducted at a university hospital endocrine clinic. Patients: Over a 9-yr period, 243 consecutive patients with PTMC were studied. Results: PTMC was an incidental finding at surgery in 21.4% of the PTMC cases. There were no differences in the clinical characteristics between those with incidental PTMC and those with suspected thyroid carcinoma. None of the patients with a cancer less than 8mmhad distant metastases, whereas distant metastases were observed in patients with cancers ≥ 8 mm (P ≤ 0.05). Disease-related mortality was not observed. Conclusions: PTMC is prevalent in the population. Among patients with PTMC, tumor size more than 8 mm is associated with more aggressive disease. Copyright © 2006 by The Endocrine Society.","author":[{"dropping-particle":"","family":"Roti","given":"Elio","non-dropping-particle":"","parse-names":false,"suffix":""},{"dropping-particle":"","family":"Rossi","given":"Roberta","non-dropping-particle":"","parse-names":false,"suffix":""},{"dropping-particle":"","family":"Trasforini","given":"Giorgio","non-dropping-particle":"","parse-names":false,"suffix":""},{"dropping-particle":"","family":"Bertelli","given":"Fiorenza","non-dropping-particle":"","parse-names":false,"suffix":""},{"dropping-particle":"","family":"Ambrosio","given":"Maria Rosaria","non-dropping-particle":"","parse-names":false,"suffix":""},{"dropping-particle":"","family":"Busutti","given":"Luciano","non-dropping-particle":"","parse-names":false,"suffix":""},{"dropping-particle":"","family":"Pearce","given":"Elizabeth N.","non-dropping-particle":"","parse-names":false,"suffix":""},{"dropping-particle":"","family":"Braverman","given":"Lewis E.","non-dropping-particle":"","parse-names":false,"suffix":""},{"dropping-particle":"","family":"Degli Uberti","given":"Ettore C.","non-dropping-particle":"","parse-names":false,"suffix":""}],"container-title":"Journal of Clinical Endocrinology and Metabolism","id":"ITEM-1","issue":"6","issued":{"date-parts":[["2006"]]},"page":"2171-2178","title":"Clinical and histological characteristics of papillary thyroid microcarcinoma: Results of a retrospective study in 243 patients","type":"article-journal","volume":"91"},"uris":["http://www.mendeley.com/documents/?uuid=969fe3f5-0314-4172-91b9-0042280a5b89"]},{"id":"ITEM-2","itemData":{"DOI":"10.1002/hed.22974","author":[{"dropping-particle":"","family":"Minuto","given":"Michele N","non-dropping-particle":"","parse-names":false,"suffix":""},{"dropping-particle":"","family":"Miccoli","given":"Mario","non-dropping-particle":"","parse-names":false,"suffix":""},{"dropping-particle":"","family":"Viola","given":"David","non-dropping-particle":"","parse-names":false,"suffix":""},{"dropping-particle":"","family":"Ugolini","given":"Clara","non-dropping-particle":"","parse-names":false,"suffix":""},{"dropping-particle":"","family":"Giannini","given":"Riccardo","non-dropping-particle":"","parse-names":false,"suffix":""},{"dropping-particle":"","family":"Torregrossa, Liborio Antonangeli","given":"Lucia","non-dropping-particle":"","parse-names":false,"suffix":""},{"dropping-particle":"","family":"Aghini-Lombardi","given":"Fabrizio","non-dropping-particle":"","parse-names":false,"suffix":""},{"dropping-particle":"","family":"Elisei","given":"Rossella","non-dropping-particle":"","parse-names":false,"suffix":""},{"dropping-particle":"","family":"Basolo","given":"Fulvio","non-dropping-particle":"","parse-names":false,"suffix":""},{"dropping-particle":"","family":"Miccoli","given":"Paolo","non-dropping-particle":"","parse-names":false,"suffix":""}],"container-title":"Head and Neck","id":"ITEM-2","issued":{"date-parts":[["2013"]]},"page":"408-412","title":"Incidental versus clinically evident thyroid cancer: A 5-year follow-up study","type":"article-journal"},"uris":["http://www.mendeley.com/documents/?uuid=e21df766-df50-4dec-a2ba-3d09ee700150"]},{"id":"ITEM-3","itemData":{"DOI":"10.1007/s12020-016-1140-1","ISSN":"15590100","abstract":"To evaluate the causes of the first referral to an endocrine visit of patients with thyroid cancer in a mildly iodine-deficient area and to correlate them with prognostic features. We studied 298 consecutive patients (64 M and 234 F) with thyroid cancer. Of these, 281 had differentiated thyroid cancer. The causes of referral were categorized as follows: (Group A) clinical evidence of a neck lump; (Group B) incidental imaging in subjects without known thyroid diseases; (Group C) incidental imaging during a workup of thyroid disorders. Also, in differentiated thyroid cancer cases, clinical, histomorphologic, and prognostic parameters were compared among the three different groups of referral causes. In both total thyroid cancer and differentiated thyroid cancer cohorts, Group A, B, and C accounted for about 25, 35, and 40 % of causes, respectively. Considering the differentiated thyroid cancer, in Group B, ultrasound accounted for 94 % of cases, with 73 % resulting from screening or serendipitous study. Within a median follow-up of 5.6 [IQR: 2.7-9.5] years, disease-free survival was significantly lower in patients of Group A (Log-Rank test p = 0.030 vs. the other groups of causes). However, at the Cox multivariate analysis only male sex (p = 0.002) and stage (p = 0.005), but not referral cause, resulted independent predictors of events. In patients without known thyroid disease, unjustified thyroid ultrasound represents the main cause of referral of thyroid cancer patients to the first endocrine visit. The fact that this is not related to the disease-free survival strengthens the concept of the uselessness of thyroid cancer screening.; ","author":[{"dropping-particle":"","family":"Marina","given":"Michela","non-dropping-particle":"","parse-names":false,"suffix":""},{"dropping-particle":"","family":"Ceda","given":"Gian Paolo","non-dropping-particle":"","parse-names":false,"suffix":""},{"dropping-particle":"","family":"Aldigeri","given":"Raffaella","non-dropping-particle":"","parse-names":false,"suffix":""},{"dropping-particle":"","family":"Ceresini","given":"Graziano","non-dropping-particle":"","parse-names":false,"suffix":""}],"container-title":"Endocrine","id":"ITEM-3","issue":"2","issued":{"date-parts":[["2017"]]},"page":"247-255","title":"Causes of referral to the first endocrine visit of patients with thyroid carcinoma in a mildly iodine-deficient area","type":"article-journal","volume":"57"},"uris":["http://www.mendeley.com/documents/?uuid=ed8f4969-a250-4b50-b5c8-ac03c741ae32"]},{"id":"ITEM-4","itemData":{"ISSN":"1128-3602","PMID":"12004917","abstract":"Thyroid microcarcinomas (TMC) are histologically malignant diseases, despite their limited dimensions and non-aggressive behaviour; frequent multifocality of the disease and local recurrence is really possible after conservative resection. Modern therapeutic approaches to thyroid microcarcinoma include both radical surgical treatment, influenced by the frequent locoregional diffusion of TMC, consisting of a total thyroidectomy with an eventual central and/or functional unilateral lymphadenectomy, depending on the clinical evidence of lymh node metastases and conservative treatment based on more limited resections which take into account the slow clinical progression of this type of tumour. The aim of our work is to examine the therapeutic guidelines for surgical treatment of TMC which, in our experience, are closely dependent on clinical presentation type. From 1991 to 2000, more than 400 patients with thyroid disease were referred to the Department of Surgical Science and Applied Medical Technologies \"F. Durante\". Threehundred-seventythree patients received surgical treatment: in 311 patients a benign disease was diagnosed, while in 62 neoplasia was present. In total we observed 30 TMC, consisting of 28 papillary and 2 follicular microcarcinomas. On the basis of clinical presentation we divided patients in three groups: A--patients with a clinically suspicious neoplastic lesion before surgical treatment; B--patients in whom histological diagnosis of cancer was \"incidental\" after an operation performed for benign disease; C--patients in whom a neck lymph node metastases were clinically found before diagnosis of an \"occult\" papillary carcinoma in the thyroid gland. 27 total thyroidectomies and 3 conservative resections, that required successive total exeresis, were performed. In 5 cases a central neck lymph node dissection was carried out and in 5 + 1 cases functional modified lateral neck dissections was deemed necessary. Our data suggest that an evaluation of tumor's malignancy cannot be carried out on the basis of its dimensions alone. Indeed, biological aggressivity, whether local or at a distance, is a prerogative of both large and small tumours. Therefore a microcarcinoma must be considered a full-blown form of thyroid cancer and as such must be treated. Total thyroidectomy may be followed by identification of possible local metastases. \"Whole body\" scintigraphy allows to identify and treat with radioiodine therapy, possible recurrent lesions. Ther…","author":[{"dropping-particle":"","family":"Ruggieri","given":"M","non-dropping-particle":"","parse-names":false,"suffix":""},{"dropping-particle":"","family":"Genderini","given":"M","non-dropping-particle":"","parse-names":false,"suffix":""},{"dropping-particle":"","family":"Gargiulo","given":"P","non-dropping-particle":"","parse-names":false,"suffix":""},{"dropping-particle":"","family":"Grammastro","given":"A","non-dropping-particle":"Del","parse-names":false,"suffix":""},{"dropping-particle":"","family":"Mascaro","given":"A","non-dropping-particle":"","parse-names":false,"suffix":""},{"dropping-particle":"","family":"Luongo","given":"B","non-dropping-particle":"","parse-names":false,"suffix":""},{"dropping-particle":"","family":"Paolini","given":"A","non-dropping-particle":"","parse-names":false,"suffix":""}],"container-title":"European review for medical and pharmacological sciences","id":"ITEM-4","issue":"3","issued":{"date-parts":[["2001"]]},"page":"85-9","title":"Surgical treatment of differentiated microcarcinomas of the thyroid.","type":"article-journal","volume":"5"},"uris":["http://www.mendeley.com/documents/?uuid=ebdd5a71-00f0-4d79-a82f-52326d92c9e7"]},{"id":"ITEM-5","itemData":{"DOI":"10.1530/EJE-15-1223","ISSN":"1479683X","abstract":"© 2016 European Society of Endocrinology. Objective: Papillary thyroid microcarcinomas (microPTC) may be 'incidental' (Inc-microPTC), occasionally found at histology after surgery for benign disease or 'non-incidental' (Non-Inc-microPTC), diagnosed on clinical grounds. It is unclear whether these different microPTC reflect the same disease. The aim of the study was to compare Inc-microPTC and Non-Inc-microPTC for clinical and histological features as well as for serum TSH, a known factor involved in PTC development. Design: We evaluated histology and serum TSH levels of consecutive patients submitted to thyroidectomy for goiter with compressive symptoms or for cytological diagnosis suspicious/indicative of PTC. Methods: In total, 665 consecutive patients (259 with a single thyroid nodule, SN and 406 with a multinodular gland, MN) were included in the study. According to histology, patients were classified as: benign nodular goiter (Benign, n = 291); Inc-microPTC (n = 92); Non-Inc-microPTC (n = 67) and PTC ≥1 cm (macroPTC, n = 215). Results: Inc-microPTC were significantly more frequent in MN than in SN (66/406, 16.2% vs 26/259, 10.0%, P = 0.02). Patients with Inc-microPTC compared with Non-Inc-microPTC were older (mean age ± s.d. 53.3 ± 13.2 years vs 44.9 ± 14.8 years, P = 0.0002), had a smaller tumor size (median 4 mm vs 9 mm, P &lt; 0.0001), a higher frequency of multifocality (70/92, 76.1% vs 35/67, 52.2% P = 0.001) and lower levels of TSH (median 0.6 mIU/L, IR: 0.4 - 1.0 mIU/L vs value 1. mIU/L, IR: 0.6 - 1.4 mIU/L vs P = 0.0001). Conclusion: Incidental and non-incidental papillary thyroid microcarcinomas appear to be two different entities.","author":[{"dropping-particle":"","family":"Provenzale","given":"Maria Annateresa","non-dropping-particle":"","parse-names":false,"suffix":""},{"dropping-particle":"","family":"Fiore","given":"Emilio","non-dropping-particle":"","parse-names":false,"suffix":""},{"dropping-particle":"","family":"Ugolini","given":"Clara","non-dropping-particle":"","parse-names":false,"suffix":""},{"dropping-particle":"","family":"Torregrossa","given":"Liborio","non-dropping-particle":"","parse-names":false,"suffix":""},{"dropping-particle":"","family":"Morganti","given":"Riccardo","non-dropping-particle":"","parse-names":false,"suffix":""},{"dropping-particle":"","family":"Molinaro","given":"Eleonora","non-dropping-particle":"","parse-names":false,"suffix":""},{"dropping-particle":"","family":"Miccoli","given":"Paolo","non-dropping-particle":"","parse-names":false,"suffix":""},{"dropping-particle":"","family":"Basolo","given":"Fulvio","non-dropping-particle":"","parse-names":false,"suffix":""},{"dropping-particle":"","family":"Vitti","given":"Paolo","non-dropping-particle":"","parse-names":false,"suffix":""}],"container-title":"European Journal of Endocrinology","id":"ITEM-5","issue":"6","issued":{"date-parts":[["2016"]]},"page":"813-820","title":"'Incidental' and 'non-incidental' thyroid papillary microcarcinomas are two different entities","type":"article-journal","volume":"174"},"uris":["http://www.mendeley.com/documents/?uuid=40866ade-6c41-4b29-bd3a-8a0a3a4a9974"]}],"mendeley":{"formattedCitation":"(28–32)","plainTextFormattedCitation":"(28–32)","previouslyFormattedCitation":"(28–32)"},"properties":{"noteIndex":0},"schema":"https://github.com/citation-style-language/schema/raw/master/csl-citation.json"}</w:instrText>
      </w:r>
      <w:r w:rsidR="002D7529" w:rsidRPr="00B0541B">
        <w:rPr>
          <w:rFonts w:cstheme="minorHAnsi"/>
          <w:sz w:val="24"/>
          <w:szCs w:val="24"/>
        </w:rPr>
        <w:fldChar w:fldCharType="separate"/>
      </w:r>
      <w:r w:rsidR="00B457D7" w:rsidRPr="00B457D7">
        <w:rPr>
          <w:rFonts w:cstheme="minorHAnsi"/>
          <w:noProof/>
          <w:sz w:val="24"/>
          <w:szCs w:val="24"/>
        </w:rPr>
        <w:t>(28–32)</w:t>
      </w:r>
      <w:r w:rsidR="002D7529" w:rsidRPr="00B0541B">
        <w:rPr>
          <w:rFonts w:cstheme="minorHAnsi"/>
          <w:sz w:val="24"/>
          <w:szCs w:val="24"/>
        </w:rPr>
        <w:fldChar w:fldCharType="end"/>
      </w:r>
      <w:r w:rsidR="002D7529" w:rsidRPr="00B0541B">
        <w:rPr>
          <w:rFonts w:cstheme="minorHAnsi"/>
          <w:sz w:val="24"/>
          <w:szCs w:val="24"/>
        </w:rPr>
        <w:t xml:space="preserve"> (</w:t>
      </w:r>
      <w:r w:rsidR="00FD4824" w:rsidRPr="00B0541B">
        <w:rPr>
          <w:rFonts w:cstheme="minorHAnsi"/>
          <w:sz w:val="24"/>
          <w:szCs w:val="24"/>
        </w:rPr>
        <w:t xml:space="preserve">Table </w:t>
      </w:r>
      <w:ins w:id="157" w:author="Eddy Lincango" w:date="2020-06-01T23:10:00Z">
        <w:r w:rsidR="00BA3423">
          <w:rPr>
            <w:rFonts w:cstheme="minorHAnsi"/>
            <w:sz w:val="24"/>
            <w:szCs w:val="24"/>
          </w:rPr>
          <w:t>A</w:t>
        </w:r>
      </w:ins>
      <w:r w:rsidR="00FD4824" w:rsidRPr="00B0541B">
        <w:rPr>
          <w:rFonts w:cstheme="minorHAnsi"/>
          <w:sz w:val="24"/>
          <w:szCs w:val="24"/>
        </w:rPr>
        <w:t>1</w:t>
      </w:r>
      <w:r w:rsidR="002D7529" w:rsidRPr="00B0541B">
        <w:rPr>
          <w:rFonts w:cstheme="minorHAnsi"/>
          <w:sz w:val="24"/>
          <w:szCs w:val="24"/>
        </w:rPr>
        <w:t>). Overall, in cohort studies, risk of bias seems to be low (11) to moderate (5), and low in</w:t>
      </w:r>
      <w:r w:rsidR="009D3499" w:rsidRPr="00B0541B">
        <w:rPr>
          <w:rFonts w:cstheme="minorHAnsi"/>
          <w:sz w:val="24"/>
          <w:szCs w:val="24"/>
        </w:rPr>
        <w:t xml:space="preserve"> the cross-sectional study</w:t>
      </w:r>
      <w:r w:rsidR="00957193">
        <w:rPr>
          <w:rFonts w:cstheme="minorHAnsi"/>
          <w:sz w:val="24"/>
          <w:szCs w:val="24"/>
        </w:rPr>
        <w:t xml:space="preserve"> (Table </w:t>
      </w:r>
      <w:ins w:id="158" w:author="Eddy Lincango" w:date="2020-06-01T23:10:00Z">
        <w:r w:rsidR="00BA3423">
          <w:rPr>
            <w:rFonts w:cstheme="minorHAnsi"/>
            <w:sz w:val="24"/>
            <w:szCs w:val="24"/>
          </w:rPr>
          <w:t>A</w:t>
        </w:r>
      </w:ins>
      <w:r w:rsidR="00957193">
        <w:rPr>
          <w:rFonts w:cstheme="minorHAnsi"/>
          <w:sz w:val="24"/>
          <w:szCs w:val="24"/>
        </w:rPr>
        <w:t>2).</w:t>
      </w:r>
    </w:p>
    <w:p w14:paraId="2B329FB4" w14:textId="2DCDB377" w:rsidR="002D7529" w:rsidRPr="00B0541B" w:rsidRDefault="002D7529" w:rsidP="00D9510C">
      <w:pPr>
        <w:spacing w:line="480" w:lineRule="auto"/>
        <w:ind w:firstLine="720"/>
        <w:rPr>
          <w:rFonts w:cstheme="minorHAnsi"/>
          <w:color w:val="000000" w:themeColor="text1"/>
          <w:sz w:val="24"/>
          <w:szCs w:val="24"/>
          <w:shd w:val="clear" w:color="auto" w:fill="FFFFFF"/>
        </w:rPr>
      </w:pPr>
      <w:bookmarkStart w:id="159" w:name="_Hlk40533979"/>
      <w:bookmarkStart w:id="160" w:name="_Hlk40603358"/>
      <w:r w:rsidRPr="00B0541B">
        <w:rPr>
          <w:rFonts w:cstheme="minorHAnsi"/>
          <w:color w:val="000000" w:themeColor="text1"/>
          <w:sz w:val="24"/>
          <w:szCs w:val="24"/>
          <w:shd w:val="clear" w:color="auto" w:fill="FFFFFF"/>
        </w:rPr>
        <w:t xml:space="preserve">The overall proportion of people whose </w:t>
      </w:r>
      <w:r w:rsidR="006C3F58" w:rsidRPr="00B0541B">
        <w:rPr>
          <w:rFonts w:cstheme="minorHAnsi"/>
          <w:color w:val="000000" w:themeColor="text1"/>
          <w:sz w:val="24"/>
          <w:szCs w:val="24"/>
          <w:shd w:val="clear" w:color="auto" w:fill="FFFFFF"/>
        </w:rPr>
        <w:t>thyroid cancer</w:t>
      </w:r>
      <w:r w:rsidRPr="00B0541B">
        <w:rPr>
          <w:rFonts w:cstheme="minorHAnsi"/>
          <w:color w:val="000000" w:themeColor="text1"/>
          <w:sz w:val="24"/>
          <w:szCs w:val="24"/>
          <w:shd w:val="clear" w:color="auto" w:fill="FFFFFF"/>
        </w:rPr>
        <w:t xml:space="preserve"> was found incidentally is </w:t>
      </w:r>
      <w:r w:rsidRPr="00B0541B">
        <w:rPr>
          <w:rFonts w:cstheme="minorHAnsi"/>
          <w:color w:val="000000" w:themeColor="text1"/>
          <w:sz w:val="24"/>
          <w:szCs w:val="24"/>
        </w:rPr>
        <w:t xml:space="preserve">50% </w:t>
      </w:r>
      <w:bookmarkEnd w:id="159"/>
      <w:r w:rsidR="000F76A6" w:rsidRPr="00B0541B">
        <w:rPr>
          <w:rFonts w:cstheme="minorHAnsi"/>
          <w:color w:val="000000" w:themeColor="text1"/>
          <w:sz w:val="24"/>
          <w:szCs w:val="24"/>
        </w:rPr>
        <w:t>[</w:t>
      </w:r>
      <w:r w:rsidRPr="00B0541B">
        <w:rPr>
          <w:rFonts w:cstheme="minorHAnsi"/>
          <w:color w:val="000000" w:themeColor="text1"/>
          <w:sz w:val="24"/>
          <w:szCs w:val="24"/>
        </w:rPr>
        <w:t>95%</w:t>
      </w:r>
      <w:r w:rsidR="000F76A6" w:rsidRPr="00B0541B">
        <w:rPr>
          <w:rFonts w:cstheme="minorHAnsi"/>
          <w:color w:val="000000" w:themeColor="text1"/>
          <w:sz w:val="24"/>
          <w:szCs w:val="24"/>
        </w:rPr>
        <w:t xml:space="preserve"> confidence interval (</w:t>
      </w:r>
      <w:r w:rsidRPr="00B0541B">
        <w:rPr>
          <w:rFonts w:cstheme="minorHAnsi"/>
          <w:color w:val="000000" w:themeColor="text1"/>
          <w:sz w:val="24"/>
          <w:szCs w:val="24"/>
        </w:rPr>
        <w:t>CI</w:t>
      </w:r>
      <w:r w:rsidR="000F76A6" w:rsidRPr="00B0541B">
        <w:rPr>
          <w:rFonts w:cstheme="minorHAnsi"/>
          <w:color w:val="000000" w:themeColor="text1"/>
          <w:sz w:val="24"/>
          <w:szCs w:val="24"/>
        </w:rPr>
        <w:t>)</w:t>
      </w:r>
      <w:r w:rsidRPr="00B0541B">
        <w:rPr>
          <w:rFonts w:cstheme="minorHAnsi"/>
          <w:color w:val="000000" w:themeColor="text1"/>
          <w:sz w:val="24"/>
          <w:szCs w:val="24"/>
        </w:rPr>
        <w:t>: 41-59%</w:t>
      </w:r>
      <w:r w:rsidR="00452489" w:rsidRPr="00B0541B">
        <w:rPr>
          <w:rFonts w:cstheme="minorHAnsi"/>
          <w:color w:val="000000" w:themeColor="text1"/>
          <w:sz w:val="24"/>
          <w:szCs w:val="24"/>
        </w:rPr>
        <w:t>, heterogeneity (I</w:t>
      </w:r>
      <w:r w:rsidR="00452489" w:rsidRPr="00B0541B">
        <w:rPr>
          <w:rFonts w:cstheme="minorHAnsi"/>
          <w:color w:val="000000" w:themeColor="text1"/>
          <w:sz w:val="24"/>
          <w:szCs w:val="24"/>
          <w:vertAlign w:val="superscript"/>
        </w:rPr>
        <w:t>2</w:t>
      </w:r>
      <w:r w:rsidR="00452489" w:rsidRPr="00B0541B">
        <w:rPr>
          <w:rFonts w:cstheme="minorHAnsi"/>
          <w:color w:val="000000" w:themeColor="text1"/>
          <w:sz w:val="24"/>
          <w:szCs w:val="24"/>
        </w:rPr>
        <w:t>): 97%</w:t>
      </w:r>
      <w:r w:rsidR="000F76A6" w:rsidRPr="00B0541B">
        <w:rPr>
          <w:rFonts w:cstheme="minorHAnsi"/>
          <w:color w:val="000000" w:themeColor="text1"/>
          <w:sz w:val="24"/>
          <w:szCs w:val="24"/>
        </w:rPr>
        <w:t>]</w:t>
      </w:r>
      <w:r w:rsidR="00AC4984">
        <w:rPr>
          <w:rFonts w:cstheme="minorHAnsi"/>
          <w:color w:val="000000" w:themeColor="text1"/>
          <w:sz w:val="24"/>
          <w:szCs w:val="24"/>
        </w:rPr>
        <w:t xml:space="preserve"> </w:t>
      </w:r>
      <w:r w:rsidRPr="00B0541B">
        <w:rPr>
          <w:rFonts w:cstheme="minorHAnsi"/>
          <w:color w:val="000000" w:themeColor="text1"/>
          <w:sz w:val="24"/>
          <w:szCs w:val="24"/>
        </w:rPr>
        <w:t>(</w:t>
      </w:r>
      <w:del w:id="161" w:author="Eddy Lincango" w:date="2020-05-29T02:05:00Z">
        <w:r w:rsidRPr="00B0541B" w:rsidDel="005F38FF">
          <w:rPr>
            <w:rFonts w:cstheme="minorHAnsi"/>
            <w:color w:val="000000" w:themeColor="text1"/>
            <w:sz w:val="24"/>
            <w:szCs w:val="24"/>
          </w:rPr>
          <w:delText>Appendix</w:delText>
        </w:r>
      </w:del>
      <w:bookmarkEnd w:id="160"/>
      <w:ins w:id="162" w:author="Eddy Lincango" w:date="2020-05-29T02:05:00Z">
        <w:r w:rsidR="005F38FF">
          <w:rPr>
            <w:rFonts w:cstheme="minorHAnsi"/>
            <w:color w:val="000000" w:themeColor="text1"/>
            <w:sz w:val="24"/>
            <w:szCs w:val="24"/>
          </w:rPr>
          <w:t xml:space="preserve">Figure </w:t>
        </w:r>
      </w:ins>
      <w:ins w:id="163" w:author="Eddy Lincango" w:date="2020-06-01T23:13:00Z">
        <w:r w:rsidR="00BA3423">
          <w:rPr>
            <w:rFonts w:cstheme="minorHAnsi"/>
            <w:color w:val="000000" w:themeColor="text1"/>
            <w:sz w:val="24"/>
            <w:szCs w:val="24"/>
          </w:rPr>
          <w:t>4</w:t>
        </w:r>
      </w:ins>
      <w:r w:rsidRPr="00B0541B">
        <w:rPr>
          <w:rFonts w:cstheme="minorHAnsi"/>
          <w:color w:val="000000" w:themeColor="text1"/>
          <w:sz w:val="24"/>
          <w:szCs w:val="24"/>
        </w:rPr>
        <w:t>)</w:t>
      </w:r>
      <w:r w:rsidR="00394B64">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When the total incidental diagnosis data was further analyzed by country, </w:t>
      </w:r>
      <w:ins w:id="164" w:author="Eddy Lincango" w:date="2020-05-29T02:06:00Z">
        <w:r w:rsidR="005F38FF" w:rsidRPr="00B0541B">
          <w:rPr>
            <w:rFonts w:cstheme="minorHAnsi"/>
            <w:color w:val="000000" w:themeColor="text1"/>
            <w:sz w:val="24"/>
            <w:szCs w:val="24"/>
            <w:shd w:val="clear" w:color="auto" w:fill="FFFFFF"/>
          </w:rPr>
          <w:t xml:space="preserve">the lowest </w:t>
        </w:r>
        <w:r w:rsidR="005F38FF">
          <w:rPr>
            <w:rFonts w:cstheme="minorHAnsi"/>
            <w:color w:val="000000" w:themeColor="text1"/>
            <w:sz w:val="24"/>
            <w:szCs w:val="24"/>
            <w:shd w:val="clear" w:color="auto" w:fill="FFFFFF"/>
          </w:rPr>
          <w:t>proportion of incidental thyroid cancer was</w:t>
        </w:r>
        <w:r w:rsidR="005F38FF" w:rsidRPr="00B0541B">
          <w:rPr>
            <w:rFonts w:cstheme="minorHAnsi"/>
            <w:color w:val="000000" w:themeColor="text1"/>
            <w:sz w:val="24"/>
            <w:szCs w:val="24"/>
            <w:shd w:val="clear" w:color="auto" w:fill="FFFFFF"/>
          </w:rPr>
          <w:t xml:space="preserve"> seen in Canada with 17% (95%</w:t>
        </w:r>
      </w:ins>
      <w:ins w:id="165" w:author="Eddy Lincango" w:date="2020-06-01T23:11:00Z">
        <w:r w:rsidR="00BA3423">
          <w:rPr>
            <w:rFonts w:cstheme="minorHAnsi"/>
            <w:color w:val="000000" w:themeColor="text1"/>
            <w:sz w:val="24"/>
            <w:szCs w:val="24"/>
            <w:shd w:val="clear" w:color="auto" w:fill="FFFFFF"/>
          </w:rPr>
          <w:t xml:space="preserve"> </w:t>
        </w:r>
      </w:ins>
      <w:ins w:id="166" w:author="Eddy Lincango" w:date="2020-05-29T02:06:00Z">
        <w:r w:rsidR="005F38FF" w:rsidRPr="00B0541B">
          <w:rPr>
            <w:rFonts w:cstheme="minorHAnsi"/>
            <w:color w:val="000000" w:themeColor="text1"/>
            <w:sz w:val="24"/>
            <w:szCs w:val="24"/>
            <w:shd w:val="clear" w:color="auto" w:fill="FFFFFF"/>
          </w:rPr>
          <w:t>CI</w:t>
        </w:r>
      </w:ins>
      <w:ins w:id="167" w:author="Eddy Lincango" w:date="2020-06-01T23:11:00Z">
        <w:r w:rsidR="00BA3423">
          <w:rPr>
            <w:rFonts w:cstheme="minorHAnsi"/>
            <w:color w:val="000000" w:themeColor="text1"/>
            <w:sz w:val="24"/>
            <w:szCs w:val="24"/>
            <w:shd w:val="clear" w:color="auto" w:fill="FFFFFF"/>
          </w:rPr>
          <w:t>:</w:t>
        </w:r>
      </w:ins>
      <w:ins w:id="168" w:author="Eddy Lincango" w:date="2020-05-29T02:06:00Z">
        <w:r w:rsidR="005F38FF" w:rsidRPr="00B0541B">
          <w:rPr>
            <w:rFonts w:cstheme="minorHAnsi"/>
            <w:color w:val="000000" w:themeColor="text1"/>
            <w:sz w:val="24"/>
            <w:szCs w:val="24"/>
            <w:shd w:val="clear" w:color="auto" w:fill="FFFFFF"/>
          </w:rPr>
          <w:t xml:space="preserve"> 11-23%)</w:t>
        </w:r>
        <w:r w:rsidR="005F38FF">
          <w:rPr>
            <w:rFonts w:cstheme="minorHAnsi"/>
            <w:color w:val="000000" w:themeColor="text1"/>
            <w:sz w:val="24"/>
            <w:szCs w:val="24"/>
            <w:shd w:val="clear" w:color="auto" w:fill="FFFFFF"/>
          </w:rPr>
          <w:t xml:space="preserve"> and the </w:t>
        </w:r>
      </w:ins>
      <w:ins w:id="169" w:author="Eddy Lincango" w:date="2020-05-29T02:07:00Z">
        <w:r w:rsidR="005F38FF">
          <w:rPr>
            <w:rFonts w:cstheme="minorHAnsi"/>
            <w:color w:val="000000" w:themeColor="text1"/>
            <w:sz w:val="24"/>
            <w:szCs w:val="24"/>
            <w:shd w:val="clear" w:color="auto" w:fill="FFFFFF"/>
          </w:rPr>
          <w:t>highest in Argentina, Spain</w:t>
        </w:r>
      </w:ins>
      <w:ins w:id="170" w:author="Eddy Lincango" w:date="2020-05-29T02:08:00Z">
        <w:r w:rsidR="005F38FF">
          <w:rPr>
            <w:rFonts w:cstheme="minorHAnsi"/>
            <w:color w:val="000000" w:themeColor="text1"/>
            <w:sz w:val="24"/>
            <w:szCs w:val="24"/>
            <w:shd w:val="clear" w:color="auto" w:fill="FFFFFF"/>
          </w:rPr>
          <w:t xml:space="preserve"> and Italy [66% </w:t>
        </w:r>
      </w:ins>
      <w:ins w:id="171" w:author="Eddy Lincango" w:date="2020-05-29T02:09:00Z">
        <w:r w:rsidR="005F38FF">
          <w:rPr>
            <w:rFonts w:cstheme="minorHAnsi"/>
            <w:color w:val="000000" w:themeColor="text1"/>
            <w:sz w:val="24"/>
            <w:szCs w:val="24"/>
            <w:shd w:val="clear" w:color="auto" w:fill="FFFFFF"/>
          </w:rPr>
          <w:t>(95%</w:t>
        </w:r>
      </w:ins>
      <w:ins w:id="172" w:author="Eddy Lincango" w:date="2020-06-01T23:11:00Z">
        <w:r w:rsidR="00BA3423">
          <w:rPr>
            <w:rFonts w:cstheme="minorHAnsi"/>
            <w:color w:val="000000" w:themeColor="text1"/>
            <w:sz w:val="24"/>
            <w:szCs w:val="24"/>
            <w:shd w:val="clear" w:color="auto" w:fill="FFFFFF"/>
          </w:rPr>
          <w:t xml:space="preserve"> </w:t>
        </w:r>
      </w:ins>
      <w:ins w:id="173" w:author="Eddy Lincango" w:date="2020-05-29T02:09:00Z">
        <w:r w:rsidR="005F38FF">
          <w:rPr>
            <w:rFonts w:cstheme="minorHAnsi"/>
            <w:color w:val="000000" w:themeColor="text1"/>
            <w:sz w:val="24"/>
            <w:szCs w:val="24"/>
            <w:shd w:val="clear" w:color="auto" w:fill="FFFFFF"/>
          </w:rPr>
          <w:t>CI</w:t>
        </w:r>
      </w:ins>
      <w:ins w:id="174" w:author="Eddy Lincango" w:date="2020-06-01T23:11:00Z">
        <w:r w:rsidR="00BA3423">
          <w:rPr>
            <w:rFonts w:cstheme="minorHAnsi"/>
            <w:color w:val="000000" w:themeColor="text1"/>
            <w:sz w:val="24"/>
            <w:szCs w:val="24"/>
            <w:shd w:val="clear" w:color="auto" w:fill="FFFFFF"/>
          </w:rPr>
          <w:t>:</w:t>
        </w:r>
      </w:ins>
      <w:ins w:id="175" w:author="Eddy Lincango" w:date="2020-05-29T02:09:00Z">
        <w:r w:rsidR="005F38FF">
          <w:rPr>
            <w:rFonts w:cstheme="minorHAnsi"/>
            <w:color w:val="000000" w:themeColor="text1"/>
            <w:sz w:val="24"/>
            <w:szCs w:val="24"/>
            <w:shd w:val="clear" w:color="auto" w:fill="FFFFFF"/>
          </w:rPr>
          <w:t xml:space="preserve"> 58-73%), 65% (95%</w:t>
        </w:r>
      </w:ins>
      <w:ins w:id="176" w:author="Eddy Lincango" w:date="2020-06-01T23:12:00Z">
        <w:r w:rsidR="00BA3423">
          <w:rPr>
            <w:rFonts w:cstheme="minorHAnsi"/>
            <w:color w:val="000000" w:themeColor="text1"/>
            <w:sz w:val="24"/>
            <w:szCs w:val="24"/>
            <w:shd w:val="clear" w:color="auto" w:fill="FFFFFF"/>
          </w:rPr>
          <w:t xml:space="preserve"> </w:t>
        </w:r>
      </w:ins>
      <w:ins w:id="177" w:author="Eddy Lincango" w:date="2020-05-29T02:09:00Z">
        <w:r w:rsidR="005F38FF">
          <w:rPr>
            <w:rFonts w:cstheme="minorHAnsi"/>
            <w:color w:val="000000" w:themeColor="text1"/>
            <w:sz w:val="24"/>
            <w:szCs w:val="24"/>
            <w:shd w:val="clear" w:color="auto" w:fill="FFFFFF"/>
          </w:rPr>
          <w:t>CI</w:t>
        </w:r>
      </w:ins>
      <w:ins w:id="178" w:author="Eddy Lincango" w:date="2020-06-01T23:12:00Z">
        <w:r w:rsidR="00BA3423">
          <w:rPr>
            <w:rFonts w:cstheme="minorHAnsi"/>
            <w:color w:val="000000" w:themeColor="text1"/>
            <w:sz w:val="24"/>
            <w:szCs w:val="24"/>
            <w:shd w:val="clear" w:color="auto" w:fill="FFFFFF"/>
          </w:rPr>
          <w:t>:</w:t>
        </w:r>
      </w:ins>
      <w:ins w:id="179" w:author="Eddy Lincango" w:date="2020-05-29T02:09:00Z">
        <w:r w:rsidR="005F38FF">
          <w:rPr>
            <w:rFonts w:cstheme="minorHAnsi"/>
            <w:color w:val="000000" w:themeColor="text1"/>
            <w:sz w:val="24"/>
            <w:szCs w:val="24"/>
            <w:shd w:val="clear" w:color="auto" w:fill="FFFFFF"/>
          </w:rPr>
          <w:t xml:space="preserve"> 59-71%</w:t>
        </w:r>
      </w:ins>
      <w:ins w:id="180" w:author="Eddy Lincango" w:date="2020-05-29T02:10:00Z">
        <w:r w:rsidR="005F38FF">
          <w:rPr>
            <w:rFonts w:cstheme="minorHAnsi"/>
            <w:color w:val="000000" w:themeColor="text1"/>
            <w:sz w:val="24"/>
            <w:szCs w:val="24"/>
            <w:shd w:val="clear" w:color="auto" w:fill="FFFFFF"/>
          </w:rPr>
          <w:t>, and 64% (</w:t>
        </w:r>
      </w:ins>
      <w:ins w:id="181" w:author="Eddy Lincango" w:date="2020-05-29T02:11:00Z">
        <w:r w:rsidR="005F38FF">
          <w:rPr>
            <w:rFonts w:cstheme="minorHAnsi"/>
            <w:color w:val="000000" w:themeColor="text1"/>
            <w:sz w:val="24"/>
            <w:szCs w:val="24"/>
            <w:shd w:val="clear" w:color="auto" w:fill="FFFFFF"/>
          </w:rPr>
          <w:t>95%</w:t>
        </w:r>
      </w:ins>
      <w:ins w:id="182" w:author="Eddy Lincango" w:date="2020-06-01T23:12:00Z">
        <w:r w:rsidR="00BA3423">
          <w:rPr>
            <w:rFonts w:cstheme="minorHAnsi"/>
            <w:color w:val="000000" w:themeColor="text1"/>
            <w:sz w:val="24"/>
            <w:szCs w:val="24"/>
            <w:shd w:val="clear" w:color="auto" w:fill="FFFFFF"/>
          </w:rPr>
          <w:t xml:space="preserve"> </w:t>
        </w:r>
      </w:ins>
      <w:ins w:id="183" w:author="Eddy Lincango" w:date="2020-05-29T02:11:00Z">
        <w:r w:rsidR="005F38FF">
          <w:rPr>
            <w:rFonts w:cstheme="minorHAnsi"/>
            <w:color w:val="000000" w:themeColor="text1"/>
            <w:sz w:val="24"/>
            <w:szCs w:val="24"/>
            <w:shd w:val="clear" w:color="auto" w:fill="FFFFFF"/>
          </w:rPr>
          <w:t>CI</w:t>
        </w:r>
      </w:ins>
      <w:ins w:id="184" w:author="Eddy Lincango" w:date="2020-06-01T23:12:00Z">
        <w:r w:rsidR="00BA3423">
          <w:rPr>
            <w:rFonts w:cstheme="minorHAnsi"/>
            <w:color w:val="000000" w:themeColor="text1"/>
            <w:sz w:val="24"/>
            <w:szCs w:val="24"/>
            <w:shd w:val="clear" w:color="auto" w:fill="FFFFFF"/>
          </w:rPr>
          <w:t>:</w:t>
        </w:r>
      </w:ins>
      <w:ins w:id="185" w:author="Eddy Lincango" w:date="2020-05-29T02:11:00Z">
        <w:r w:rsidR="005F38FF">
          <w:rPr>
            <w:rFonts w:cstheme="minorHAnsi"/>
            <w:color w:val="000000" w:themeColor="text1"/>
            <w:sz w:val="24"/>
            <w:szCs w:val="24"/>
            <w:shd w:val="clear" w:color="auto" w:fill="FFFFFF"/>
          </w:rPr>
          <w:t xml:space="preserve"> 44-82%)</w:t>
        </w:r>
      </w:ins>
      <w:ins w:id="186" w:author="Eddy Lincango" w:date="2020-05-29T02:10:00Z">
        <w:r w:rsidR="005F38FF">
          <w:rPr>
            <w:rFonts w:cstheme="minorHAnsi"/>
            <w:color w:val="000000" w:themeColor="text1"/>
            <w:sz w:val="24"/>
            <w:szCs w:val="24"/>
            <w:shd w:val="clear" w:color="auto" w:fill="FFFFFF"/>
          </w:rPr>
          <w:t xml:space="preserve"> respectively]</w:t>
        </w:r>
      </w:ins>
      <w:ins w:id="187" w:author="Eddy Lincango" w:date="2020-05-29T02:06:00Z">
        <w:r w:rsidR="005F38FF" w:rsidRPr="00B0541B">
          <w:rPr>
            <w:rFonts w:cstheme="minorHAnsi"/>
            <w:color w:val="000000" w:themeColor="text1"/>
            <w:sz w:val="24"/>
            <w:szCs w:val="24"/>
            <w:shd w:val="clear" w:color="auto" w:fill="FFFFFF"/>
          </w:rPr>
          <w:t xml:space="preserve"> (Figure </w:t>
        </w:r>
        <w:r w:rsidR="005F38FF">
          <w:rPr>
            <w:rFonts w:cstheme="minorHAnsi"/>
            <w:color w:val="000000" w:themeColor="text1"/>
            <w:sz w:val="24"/>
            <w:szCs w:val="24"/>
            <w:shd w:val="clear" w:color="auto" w:fill="FFFFFF"/>
          </w:rPr>
          <w:t>3</w:t>
        </w:r>
        <w:r w:rsidR="005F38FF" w:rsidRPr="00B0541B">
          <w:rPr>
            <w:rFonts w:cstheme="minorHAnsi"/>
            <w:color w:val="000000" w:themeColor="text1"/>
            <w:sz w:val="24"/>
            <w:szCs w:val="24"/>
            <w:shd w:val="clear" w:color="auto" w:fill="FFFFFF"/>
          </w:rPr>
          <w:t>)</w:t>
        </w:r>
        <w:r w:rsidR="005F38FF">
          <w:rPr>
            <w:rFonts w:cstheme="minorHAnsi"/>
            <w:color w:val="000000" w:themeColor="text1"/>
            <w:sz w:val="24"/>
            <w:szCs w:val="24"/>
            <w:shd w:val="clear" w:color="auto" w:fill="FFFFFF"/>
          </w:rPr>
          <w:t>.</w:t>
        </w:r>
        <w:r w:rsidR="005F38FF" w:rsidRPr="00B0541B">
          <w:rPr>
            <w:rFonts w:cstheme="minorHAnsi"/>
            <w:color w:val="000000" w:themeColor="text1"/>
            <w:sz w:val="24"/>
            <w:szCs w:val="24"/>
            <w:shd w:val="clear" w:color="auto" w:fill="FFFFFF"/>
          </w:rPr>
          <w:t xml:space="preserve"> </w:t>
        </w:r>
      </w:ins>
      <w:del w:id="188" w:author="Eddy Lincango" w:date="2020-05-16T14:59:00Z">
        <w:r w:rsidRPr="00B0541B" w:rsidDel="001F213A">
          <w:rPr>
            <w:rFonts w:cstheme="minorHAnsi"/>
            <w:color w:val="000000" w:themeColor="text1"/>
            <w:sz w:val="24"/>
            <w:szCs w:val="24"/>
            <w:shd w:val="clear" w:color="auto" w:fill="FFFFFF"/>
          </w:rPr>
          <w:delText>six</w:delText>
        </w:r>
      </w:del>
      <w:del w:id="189" w:author="Eddy Lincango" w:date="2020-05-28T01:04:00Z">
        <w:r w:rsidRPr="00B0541B" w:rsidDel="003674F0">
          <w:rPr>
            <w:rFonts w:cstheme="minorHAnsi"/>
            <w:color w:val="000000" w:themeColor="text1"/>
            <w:sz w:val="24"/>
            <w:szCs w:val="24"/>
            <w:shd w:val="clear" w:color="auto" w:fill="FFFFFF"/>
          </w:rPr>
          <w:delText xml:space="preserve"> out of the seven </w:delText>
        </w:r>
      </w:del>
      <w:del w:id="190" w:author="Eddy Lincango" w:date="2020-05-29T02:11:00Z">
        <w:r w:rsidRPr="00B0541B" w:rsidDel="005F38FF">
          <w:rPr>
            <w:rFonts w:cstheme="minorHAnsi"/>
            <w:color w:val="000000" w:themeColor="text1"/>
            <w:sz w:val="24"/>
            <w:szCs w:val="24"/>
            <w:shd w:val="clear" w:color="auto" w:fill="FFFFFF"/>
          </w:rPr>
          <w:delText xml:space="preserve">countries have proportions above </w:delText>
        </w:r>
        <w:r w:rsidRPr="00690401" w:rsidDel="005F38FF">
          <w:rPr>
            <w:rFonts w:cstheme="minorHAnsi"/>
            <w:color w:val="000000" w:themeColor="text1"/>
            <w:sz w:val="24"/>
            <w:szCs w:val="24"/>
            <w:shd w:val="clear" w:color="auto" w:fill="FFFFFF"/>
          </w:rPr>
          <w:delText>4</w:delText>
        </w:r>
        <w:r w:rsidRPr="005F38FF" w:rsidDel="005F38FF">
          <w:rPr>
            <w:rFonts w:cstheme="minorHAnsi"/>
            <w:color w:val="000000" w:themeColor="text1"/>
            <w:sz w:val="24"/>
            <w:szCs w:val="24"/>
            <w:shd w:val="clear" w:color="auto" w:fill="FFFFFF"/>
          </w:rPr>
          <w:delText>0%</w:delText>
        </w:r>
        <w:r w:rsidRPr="00B0541B" w:rsidDel="005F38FF">
          <w:rPr>
            <w:rFonts w:cstheme="minorHAnsi"/>
            <w:color w:val="000000" w:themeColor="text1"/>
            <w:sz w:val="24"/>
            <w:szCs w:val="24"/>
            <w:shd w:val="clear" w:color="auto" w:fill="FFFFFF"/>
          </w:rPr>
          <w:delText xml:space="preserve">, whereas </w:delText>
        </w:r>
      </w:del>
      <w:del w:id="191" w:author="Eddy Lincango" w:date="2020-05-29T02:06:00Z">
        <w:r w:rsidRPr="00B0541B" w:rsidDel="005F38FF">
          <w:rPr>
            <w:rFonts w:cstheme="minorHAnsi"/>
            <w:color w:val="000000" w:themeColor="text1"/>
            <w:sz w:val="24"/>
            <w:szCs w:val="24"/>
            <w:shd w:val="clear" w:color="auto" w:fill="FFFFFF"/>
          </w:rPr>
          <w:delText>the lowest number is seen in Canada with 17% (95%CI 11-23%</w:delText>
        </w:r>
      </w:del>
      <w:del w:id="192" w:author="Eddy Lincango" w:date="2020-05-16T15:04:00Z">
        <w:r w:rsidR="00AC4984" w:rsidDel="001F213A">
          <w:rPr>
            <w:rFonts w:cstheme="minorHAnsi"/>
            <w:color w:val="000000" w:themeColor="text1"/>
            <w:sz w:val="24"/>
            <w:szCs w:val="24"/>
            <w:shd w:val="clear" w:color="auto" w:fill="FFFFFF"/>
          </w:rPr>
          <w:delText>, I</w:delText>
        </w:r>
        <w:r w:rsidR="00AC4984" w:rsidRPr="00AC4984" w:rsidDel="001F213A">
          <w:rPr>
            <w:rFonts w:cstheme="minorHAnsi"/>
            <w:color w:val="000000" w:themeColor="text1"/>
            <w:sz w:val="24"/>
            <w:szCs w:val="24"/>
            <w:shd w:val="clear" w:color="auto" w:fill="FFFFFF"/>
            <w:vertAlign w:val="superscript"/>
          </w:rPr>
          <w:delText>2</w:delText>
        </w:r>
        <w:r w:rsidR="00AC4984" w:rsidDel="001F213A">
          <w:rPr>
            <w:rFonts w:cstheme="minorHAnsi"/>
            <w:color w:val="000000" w:themeColor="text1"/>
            <w:sz w:val="24"/>
            <w:szCs w:val="24"/>
            <w:shd w:val="clear" w:color="auto" w:fill="FFFFFF"/>
          </w:rPr>
          <w:delText xml:space="preserve"> 95.79%</w:delText>
        </w:r>
      </w:del>
      <w:del w:id="193" w:author="Eddy Lincango" w:date="2020-05-29T02:06:00Z">
        <w:r w:rsidRPr="00B0541B" w:rsidDel="005F38FF">
          <w:rPr>
            <w:rFonts w:cstheme="minorHAnsi"/>
            <w:color w:val="000000" w:themeColor="text1"/>
            <w:sz w:val="24"/>
            <w:szCs w:val="24"/>
            <w:shd w:val="clear" w:color="auto" w:fill="FFFFFF"/>
          </w:rPr>
          <w:delText xml:space="preserve">) (Figure </w:delText>
        </w:r>
      </w:del>
      <w:del w:id="194" w:author="Eddy Lincango" w:date="2020-05-28T16:23:00Z">
        <w:r w:rsidRPr="00B0541B" w:rsidDel="00191E6C">
          <w:rPr>
            <w:rFonts w:cstheme="minorHAnsi"/>
            <w:color w:val="000000" w:themeColor="text1"/>
            <w:sz w:val="24"/>
            <w:szCs w:val="24"/>
            <w:shd w:val="clear" w:color="auto" w:fill="FFFFFF"/>
          </w:rPr>
          <w:delText>2</w:delText>
        </w:r>
      </w:del>
      <w:del w:id="195" w:author="Eddy Lincango" w:date="2020-05-29T02:06:00Z">
        <w:r w:rsidRPr="00B0541B" w:rsidDel="005F38FF">
          <w:rPr>
            <w:rFonts w:cstheme="minorHAnsi"/>
            <w:color w:val="000000" w:themeColor="text1"/>
            <w:sz w:val="24"/>
            <w:szCs w:val="24"/>
            <w:shd w:val="clear" w:color="auto" w:fill="FFFFFF"/>
          </w:rPr>
          <w:delText>)</w:delText>
        </w:r>
        <w:r w:rsidR="00957193" w:rsidDel="005F38FF">
          <w:rPr>
            <w:rFonts w:cstheme="minorHAnsi"/>
            <w:color w:val="000000" w:themeColor="text1"/>
            <w:sz w:val="24"/>
            <w:szCs w:val="24"/>
            <w:shd w:val="clear" w:color="auto" w:fill="FFFFFF"/>
          </w:rPr>
          <w:delText>.</w:delText>
        </w:r>
        <w:r w:rsidRPr="00B0541B" w:rsidDel="005F38FF">
          <w:rPr>
            <w:rFonts w:cstheme="minorHAnsi"/>
            <w:color w:val="000000" w:themeColor="text1"/>
            <w:sz w:val="24"/>
            <w:szCs w:val="24"/>
            <w:shd w:val="clear" w:color="auto" w:fill="FFFFFF"/>
          </w:rPr>
          <w:delText xml:space="preserve"> </w:delText>
        </w:r>
      </w:del>
    </w:p>
    <w:p w14:paraId="502590E9" w14:textId="3932B6A1" w:rsidR="00C66315" w:rsidRPr="00B0541B" w:rsidRDefault="006C3F58" w:rsidP="00D9510C">
      <w:pPr>
        <w:spacing w:line="480" w:lineRule="auto"/>
        <w:rPr>
          <w:rFonts w:cstheme="minorHAnsi"/>
          <w:color w:val="000000" w:themeColor="text1"/>
          <w:sz w:val="24"/>
          <w:szCs w:val="24"/>
          <w:shd w:val="clear" w:color="auto" w:fill="FFFFFF"/>
        </w:rPr>
      </w:pPr>
      <w:r w:rsidRPr="00B0541B">
        <w:rPr>
          <w:rFonts w:cstheme="minorHAnsi"/>
          <w:b/>
          <w:sz w:val="24"/>
          <w:szCs w:val="24"/>
        </w:rPr>
        <w:lastRenderedPageBreak/>
        <w:t>Incidental thyroid cancer diagnosis</w:t>
      </w:r>
      <w:r w:rsidR="00245A02" w:rsidRPr="00B0541B">
        <w:rPr>
          <w:rFonts w:cstheme="minorHAnsi"/>
          <w:b/>
          <w:sz w:val="24"/>
          <w:szCs w:val="24"/>
        </w:rPr>
        <w:t xml:space="preserve"> by imaging techniques</w:t>
      </w:r>
      <w:ins w:id="196" w:author="Eddy Lincango" w:date="2020-05-16T16:00:00Z">
        <w:r w:rsidR="007369AF">
          <w:rPr>
            <w:rFonts w:cstheme="minorHAnsi"/>
            <w:b/>
            <w:sz w:val="24"/>
            <w:szCs w:val="24"/>
          </w:rPr>
          <w:t xml:space="preserve"> and histological e</w:t>
        </w:r>
      </w:ins>
      <w:ins w:id="197" w:author="Eddy Lincango" w:date="2020-05-16T16:01:00Z">
        <w:r w:rsidR="007369AF">
          <w:rPr>
            <w:rFonts w:cstheme="minorHAnsi"/>
            <w:b/>
            <w:sz w:val="24"/>
            <w:szCs w:val="24"/>
          </w:rPr>
          <w:t>xamination</w:t>
        </w:r>
      </w:ins>
    </w:p>
    <w:p w14:paraId="4C35104A" w14:textId="2084DEA4" w:rsidR="002D7529" w:rsidRPr="00B0541B" w:rsidRDefault="002D7529" w:rsidP="00D9510C">
      <w:pPr>
        <w:spacing w:line="480" w:lineRule="auto"/>
        <w:ind w:firstLine="720"/>
        <w:rPr>
          <w:rFonts w:cstheme="minorHAnsi"/>
          <w:color w:val="000000" w:themeColor="text1"/>
          <w:sz w:val="24"/>
          <w:szCs w:val="24"/>
          <w:shd w:val="clear" w:color="auto" w:fill="FFFFFF"/>
        </w:rPr>
      </w:pPr>
      <w:bookmarkStart w:id="198" w:name="_Hlk40603345"/>
      <w:r w:rsidRPr="00B0541B">
        <w:rPr>
          <w:rFonts w:cstheme="minorHAnsi"/>
          <w:color w:val="000000" w:themeColor="text1"/>
          <w:sz w:val="24"/>
          <w:szCs w:val="24"/>
          <w:shd w:val="clear" w:color="auto" w:fill="FFFFFF"/>
        </w:rPr>
        <w:t xml:space="preserve">The proportion of people whose diagnosis of </w:t>
      </w:r>
      <w:r w:rsidR="009D3499" w:rsidRPr="00B0541B">
        <w:rPr>
          <w:rFonts w:cstheme="minorHAnsi"/>
          <w:color w:val="000000" w:themeColor="text1"/>
          <w:sz w:val="24"/>
          <w:szCs w:val="24"/>
          <w:shd w:val="clear" w:color="auto" w:fill="FFFFFF"/>
        </w:rPr>
        <w:t>thyroid cancer</w:t>
      </w:r>
      <w:r w:rsidRPr="00B0541B">
        <w:rPr>
          <w:rFonts w:cstheme="minorHAnsi"/>
          <w:color w:val="000000" w:themeColor="text1"/>
          <w:sz w:val="24"/>
          <w:szCs w:val="24"/>
          <w:shd w:val="clear" w:color="auto" w:fill="FFFFFF"/>
        </w:rPr>
        <w:t xml:space="preserve"> was triggered by imaging methods was 3</w:t>
      </w:r>
      <w:r w:rsidR="0066592E" w:rsidRPr="00B0541B">
        <w:rPr>
          <w:rFonts w:cstheme="minorHAnsi"/>
          <w:color w:val="000000" w:themeColor="text1"/>
          <w:sz w:val="24"/>
          <w:szCs w:val="24"/>
          <w:shd w:val="clear" w:color="auto" w:fill="FFFFFF"/>
        </w:rPr>
        <w:t>6</w:t>
      </w:r>
      <w:r w:rsidRPr="00B0541B">
        <w:rPr>
          <w:rFonts w:cstheme="minorHAnsi"/>
          <w:color w:val="000000" w:themeColor="text1"/>
          <w:sz w:val="24"/>
          <w:szCs w:val="24"/>
        </w:rPr>
        <w:t>% (95% CI: 2</w:t>
      </w:r>
      <w:r w:rsidR="0066592E" w:rsidRPr="00B0541B">
        <w:rPr>
          <w:rFonts w:cstheme="minorHAnsi"/>
          <w:color w:val="000000" w:themeColor="text1"/>
          <w:sz w:val="24"/>
          <w:szCs w:val="24"/>
        </w:rPr>
        <w:t>6</w:t>
      </w:r>
      <w:r w:rsidRPr="00B0541B">
        <w:rPr>
          <w:rFonts w:cstheme="minorHAnsi"/>
          <w:color w:val="000000" w:themeColor="text1"/>
          <w:sz w:val="24"/>
          <w:szCs w:val="24"/>
        </w:rPr>
        <w:t>-47%</w:t>
      </w:r>
      <w:r w:rsidR="00452489" w:rsidRPr="00B0541B">
        <w:rPr>
          <w:rFonts w:cstheme="minorHAnsi"/>
          <w:color w:val="000000" w:themeColor="text1"/>
          <w:sz w:val="24"/>
          <w:szCs w:val="24"/>
        </w:rPr>
        <w:t xml:space="preserve">, </w:t>
      </w:r>
      <w:r w:rsidR="00452489" w:rsidRPr="00B0541B">
        <w:rPr>
          <w:rFonts w:cstheme="minorHAnsi"/>
          <w:sz w:val="24"/>
          <w:szCs w:val="24"/>
        </w:rPr>
        <w:t>I</w:t>
      </w:r>
      <w:r w:rsidR="00452489" w:rsidRPr="00B0541B">
        <w:rPr>
          <w:rFonts w:cstheme="minorHAnsi"/>
          <w:sz w:val="24"/>
          <w:szCs w:val="24"/>
          <w:vertAlign w:val="superscript"/>
        </w:rPr>
        <w:t>2</w:t>
      </w:r>
      <w:r w:rsidR="00452489" w:rsidRPr="00B0541B">
        <w:rPr>
          <w:rFonts w:cstheme="minorHAnsi"/>
          <w:color w:val="000000" w:themeColor="text1"/>
          <w:sz w:val="24"/>
          <w:szCs w:val="24"/>
        </w:rPr>
        <w:t>: 9</w:t>
      </w:r>
      <w:del w:id="199" w:author="Eddy Lincango" w:date="2020-05-28T16:38:00Z">
        <w:r w:rsidR="00452489" w:rsidRPr="00B0541B" w:rsidDel="00D808CC">
          <w:rPr>
            <w:rFonts w:cstheme="minorHAnsi"/>
            <w:color w:val="000000" w:themeColor="text1"/>
            <w:sz w:val="24"/>
            <w:szCs w:val="24"/>
          </w:rPr>
          <w:delText>7</w:delText>
        </w:r>
      </w:del>
      <w:ins w:id="200" w:author="Eddy Lincango" w:date="2020-05-28T16:38:00Z">
        <w:r w:rsidR="00D808CC">
          <w:rPr>
            <w:rFonts w:cstheme="minorHAnsi"/>
            <w:color w:val="000000" w:themeColor="text1"/>
            <w:sz w:val="24"/>
            <w:szCs w:val="24"/>
          </w:rPr>
          <w:t>8</w:t>
        </w:r>
      </w:ins>
      <w:r w:rsidR="00452489" w:rsidRPr="00B0541B">
        <w:rPr>
          <w:rFonts w:cstheme="minorHAnsi"/>
          <w:color w:val="000000" w:themeColor="text1"/>
          <w:sz w:val="24"/>
          <w:szCs w:val="24"/>
        </w:rPr>
        <w:t>%)</w:t>
      </w:r>
      <w:r w:rsidRPr="00B0541B">
        <w:rPr>
          <w:rFonts w:cstheme="minorHAnsi"/>
          <w:color w:val="000000" w:themeColor="text1"/>
          <w:sz w:val="24"/>
          <w:szCs w:val="24"/>
        </w:rPr>
        <w:t xml:space="preserve"> </w:t>
      </w:r>
      <w:r w:rsidRPr="00437166">
        <w:rPr>
          <w:rFonts w:cstheme="minorHAnsi"/>
          <w:color w:val="000000" w:themeColor="text1"/>
          <w:sz w:val="24"/>
          <w:szCs w:val="24"/>
        </w:rPr>
        <w:t xml:space="preserve">and that of triggered by histological examination was </w:t>
      </w:r>
      <w:r w:rsidRPr="00437166">
        <w:rPr>
          <w:rFonts w:cstheme="minorHAnsi"/>
          <w:color w:val="000000" w:themeColor="text1"/>
          <w:sz w:val="24"/>
          <w:szCs w:val="24"/>
          <w:shd w:val="clear" w:color="auto" w:fill="FFFFFF"/>
        </w:rPr>
        <w:t>2</w:t>
      </w:r>
      <w:r w:rsidR="0066592E" w:rsidRPr="00437166">
        <w:rPr>
          <w:rFonts w:cstheme="minorHAnsi"/>
          <w:color w:val="000000" w:themeColor="text1"/>
          <w:sz w:val="24"/>
          <w:szCs w:val="24"/>
          <w:shd w:val="clear" w:color="auto" w:fill="FFFFFF"/>
        </w:rPr>
        <w:t>3</w:t>
      </w:r>
      <w:r w:rsidRPr="00437166">
        <w:rPr>
          <w:rFonts w:cstheme="minorHAnsi"/>
          <w:color w:val="000000" w:themeColor="text1"/>
          <w:sz w:val="24"/>
          <w:szCs w:val="24"/>
          <w:shd w:val="clear" w:color="auto" w:fill="FFFFFF"/>
        </w:rPr>
        <w:t>% (95% CI: 1</w:t>
      </w:r>
      <w:r w:rsidR="0066592E" w:rsidRPr="00437166">
        <w:rPr>
          <w:rFonts w:cstheme="minorHAnsi"/>
          <w:color w:val="000000" w:themeColor="text1"/>
          <w:sz w:val="24"/>
          <w:szCs w:val="24"/>
          <w:shd w:val="clear" w:color="auto" w:fill="FFFFFF"/>
        </w:rPr>
        <w:t>5</w:t>
      </w:r>
      <w:r w:rsidRPr="00437166">
        <w:rPr>
          <w:rFonts w:cstheme="minorHAnsi"/>
          <w:color w:val="000000" w:themeColor="text1"/>
          <w:sz w:val="24"/>
          <w:szCs w:val="24"/>
          <w:shd w:val="clear" w:color="auto" w:fill="FFFFFF"/>
        </w:rPr>
        <w:t>-32%</w:t>
      </w:r>
      <w:r w:rsidR="00452489" w:rsidRPr="00437166">
        <w:rPr>
          <w:rFonts w:cstheme="minorHAnsi"/>
          <w:color w:val="000000" w:themeColor="text1"/>
          <w:sz w:val="24"/>
          <w:szCs w:val="24"/>
          <w:shd w:val="clear" w:color="auto" w:fill="FFFFFF"/>
        </w:rPr>
        <w:t xml:space="preserve">, </w:t>
      </w:r>
      <w:r w:rsidR="00452489" w:rsidRPr="00437166">
        <w:rPr>
          <w:rFonts w:cstheme="minorHAnsi"/>
          <w:sz w:val="24"/>
          <w:szCs w:val="24"/>
        </w:rPr>
        <w:t>I</w:t>
      </w:r>
      <w:r w:rsidR="00452489" w:rsidRPr="00437166">
        <w:rPr>
          <w:rFonts w:cstheme="minorHAnsi"/>
          <w:sz w:val="24"/>
          <w:szCs w:val="24"/>
          <w:vertAlign w:val="superscript"/>
        </w:rPr>
        <w:t>2</w:t>
      </w:r>
      <w:r w:rsidR="00452489" w:rsidRPr="00437166">
        <w:rPr>
          <w:rFonts w:cstheme="minorHAnsi"/>
          <w:color w:val="000000" w:themeColor="text1"/>
          <w:sz w:val="24"/>
          <w:szCs w:val="24"/>
        </w:rPr>
        <w:t>: 97%</w:t>
      </w:r>
      <w:r w:rsidRPr="00437166">
        <w:rPr>
          <w:rFonts w:cstheme="minorHAnsi"/>
          <w:color w:val="000000" w:themeColor="text1"/>
          <w:sz w:val="24"/>
          <w:szCs w:val="24"/>
          <w:shd w:val="clear" w:color="auto" w:fill="FFFFFF"/>
        </w:rPr>
        <w:t>)</w:t>
      </w:r>
      <w:bookmarkEnd w:id="198"/>
      <w:r w:rsidRPr="00437166">
        <w:rPr>
          <w:rFonts w:cstheme="minorHAnsi"/>
          <w:color w:val="000000" w:themeColor="text1"/>
          <w:sz w:val="24"/>
          <w:szCs w:val="24"/>
          <w:shd w:val="clear" w:color="auto" w:fill="FFFFFF"/>
        </w:rPr>
        <w:t>.</w:t>
      </w:r>
      <w:r w:rsidRPr="00B0541B">
        <w:rPr>
          <w:rFonts w:cstheme="minorHAnsi"/>
          <w:color w:val="000000" w:themeColor="text1"/>
          <w:sz w:val="24"/>
          <w:szCs w:val="24"/>
          <w:shd w:val="clear" w:color="auto" w:fill="FFFFFF"/>
        </w:rPr>
        <w:t xml:space="preserve"> The specific imaging modalities for triggers of incidental thyroid cancer was 3</w:t>
      </w:r>
      <w:r w:rsidR="0066592E" w:rsidRPr="00B0541B">
        <w:rPr>
          <w:rFonts w:cstheme="minorHAnsi"/>
          <w:color w:val="000000" w:themeColor="text1"/>
          <w:sz w:val="24"/>
          <w:szCs w:val="24"/>
          <w:shd w:val="clear" w:color="auto" w:fill="FFFFFF"/>
        </w:rPr>
        <w:t>1</w:t>
      </w:r>
      <w:r w:rsidRPr="00B0541B">
        <w:rPr>
          <w:rFonts w:cstheme="minorHAnsi"/>
          <w:color w:val="000000" w:themeColor="text1"/>
          <w:sz w:val="24"/>
          <w:szCs w:val="24"/>
          <w:shd w:val="clear" w:color="auto" w:fill="FFFFFF"/>
        </w:rPr>
        <w:t>% (95% CI: 1</w:t>
      </w:r>
      <w:r w:rsidR="0066592E" w:rsidRPr="00B0541B">
        <w:rPr>
          <w:rFonts w:cstheme="minorHAnsi"/>
          <w:color w:val="000000" w:themeColor="text1"/>
          <w:sz w:val="24"/>
          <w:szCs w:val="24"/>
          <w:shd w:val="clear" w:color="auto" w:fill="FFFFFF"/>
        </w:rPr>
        <w:t>7</w:t>
      </w:r>
      <w:r w:rsidRPr="00B0541B">
        <w:rPr>
          <w:rFonts w:cstheme="minorHAnsi"/>
          <w:color w:val="000000" w:themeColor="text1"/>
          <w:sz w:val="24"/>
          <w:szCs w:val="24"/>
          <w:shd w:val="clear" w:color="auto" w:fill="FFFFFF"/>
        </w:rPr>
        <w:t>-</w:t>
      </w:r>
      <w:r w:rsidR="0066592E" w:rsidRPr="00B0541B">
        <w:rPr>
          <w:rFonts w:cstheme="minorHAnsi"/>
          <w:color w:val="000000" w:themeColor="text1"/>
          <w:sz w:val="24"/>
          <w:szCs w:val="24"/>
          <w:shd w:val="clear" w:color="auto" w:fill="FFFFFF"/>
        </w:rPr>
        <w:t>48</w:t>
      </w:r>
      <w:r w:rsidRPr="00B0541B">
        <w:rPr>
          <w:rFonts w:cstheme="minorHAnsi"/>
          <w:color w:val="000000" w:themeColor="text1"/>
          <w:sz w:val="24"/>
          <w:szCs w:val="24"/>
          <w:shd w:val="clear" w:color="auto" w:fill="FFFFFF"/>
        </w:rPr>
        <w:t>%</w:t>
      </w:r>
      <w:r w:rsidR="00452489" w:rsidRPr="00B0541B">
        <w:rPr>
          <w:rFonts w:cstheme="minorHAnsi"/>
          <w:color w:val="000000" w:themeColor="text1"/>
          <w:sz w:val="24"/>
          <w:szCs w:val="24"/>
          <w:shd w:val="clear" w:color="auto" w:fill="FFFFFF"/>
        </w:rPr>
        <w:t xml:space="preserve">, </w:t>
      </w:r>
      <w:r w:rsidR="00452489" w:rsidRPr="00B0541B">
        <w:rPr>
          <w:rFonts w:cstheme="minorHAnsi"/>
          <w:sz w:val="24"/>
          <w:szCs w:val="24"/>
        </w:rPr>
        <w:t>I</w:t>
      </w:r>
      <w:r w:rsidR="00452489" w:rsidRPr="00B0541B">
        <w:rPr>
          <w:rFonts w:cstheme="minorHAnsi"/>
          <w:sz w:val="24"/>
          <w:szCs w:val="24"/>
          <w:vertAlign w:val="superscript"/>
        </w:rPr>
        <w:t>2</w:t>
      </w:r>
      <w:r w:rsidR="00452489" w:rsidRPr="00B0541B">
        <w:rPr>
          <w:rFonts w:cstheme="minorHAnsi"/>
          <w:color w:val="000000" w:themeColor="text1"/>
          <w:sz w:val="24"/>
          <w:szCs w:val="24"/>
        </w:rPr>
        <w:t>: 9</w:t>
      </w:r>
      <w:del w:id="201" w:author="Eddy Lincango" w:date="2020-05-28T16:39:00Z">
        <w:r w:rsidR="00452489" w:rsidRPr="00B0541B" w:rsidDel="00D808CC">
          <w:rPr>
            <w:rFonts w:cstheme="minorHAnsi"/>
            <w:color w:val="000000" w:themeColor="text1"/>
            <w:sz w:val="24"/>
            <w:szCs w:val="24"/>
          </w:rPr>
          <w:delText>8</w:delText>
        </w:r>
      </w:del>
      <w:ins w:id="202" w:author="Eddy Lincango" w:date="2020-05-28T16:39:00Z">
        <w:r w:rsidR="00D808CC">
          <w:rPr>
            <w:rFonts w:cstheme="minorHAnsi"/>
            <w:color w:val="000000" w:themeColor="text1"/>
            <w:sz w:val="24"/>
            <w:szCs w:val="24"/>
          </w:rPr>
          <w:t>9</w:t>
        </w:r>
      </w:ins>
      <w:r w:rsidR="00452489"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for ultrasound, 6% (95% CI: </w:t>
      </w:r>
      <w:r w:rsidR="0066592E" w:rsidRPr="00B0541B">
        <w:rPr>
          <w:rFonts w:cstheme="minorHAnsi"/>
          <w:color w:val="000000" w:themeColor="text1"/>
          <w:sz w:val="24"/>
          <w:szCs w:val="24"/>
          <w:shd w:val="clear" w:color="auto" w:fill="FFFFFF"/>
        </w:rPr>
        <w:t>4</w:t>
      </w:r>
      <w:r w:rsidRPr="00B0541B">
        <w:rPr>
          <w:rFonts w:cstheme="minorHAnsi"/>
          <w:color w:val="000000" w:themeColor="text1"/>
          <w:sz w:val="24"/>
          <w:szCs w:val="24"/>
          <w:shd w:val="clear" w:color="auto" w:fill="FFFFFF"/>
        </w:rPr>
        <w:t>-9%</w:t>
      </w:r>
      <w:r w:rsidR="00452489" w:rsidRPr="00B0541B">
        <w:rPr>
          <w:rFonts w:cstheme="minorHAnsi"/>
          <w:color w:val="000000" w:themeColor="text1"/>
          <w:sz w:val="24"/>
          <w:szCs w:val="24"/>
          <w:shd w:val="clear" w:color="auto" w:fill="FFFFFF"/>
        </w:rPr>
        <w:t xml:space="preserve">, </w:t>
      </w:r>
      <w:r w:rsidR="00452489" w:rsidRPr="00B0541B">
        <w:rPr>
          <w:rFonts w:cstheme="minorHAnsi"/>
          <w:sz w:val="24"/>
          <w:szCs w:val="24"/>
        </w:rPr>
        <w:t>I</w:t>
      </w:r>
      <w:r w:rsidR="00452489" w:rsidRPr="00B0541B">
        <w:rPr>
          <w:rFonts w:cstheme="minorHAnsi"/>
          <w:sz w:val="24"/>
          <w:szCs w:val="24"/>
          <w:vertAlign w:val="superscript"/>
        </w:rPr>
        <w:t>2</w:t>
      </w:r>
      <w:r w:rsidR="00452489" w:rsidRPr="00B0541B">
        <w:rPr>
          <w:rFonts w:cstheme="minorHAnsi"/>
          <w:color w:val="000000" w:themeColor="text1"/>
          <w:sz w:val="24"/>
          <w:szCs w:val="24"/>
        </w:rPr>
        <w:t>: 83%</w:t>
      </w:r>
      <w:r w:rsidRPr="00B0541B">
        <w:rPr>
          <w:rFonts w:cstheme="minorHAnsi"/>
          <w:color w:val="000000" w:themeColor="text1"/>
          <w:sz w:val="24"/>
          <w:szCs w:val="24"/>
          <w:shd w:val="clear" w:color="auto" w:fill="FFFFFF"/>
        </w:rPr>
        <w:t>) for computed tomography (CT), 3% (95% CI: 1-4%</w:t>
      </w:r>
      <w:r w:rsidR="00452489" w:rsidRPr="00B0541B">
        <w:rPr>
          <w:rFonts w:cstheme="minorHAnsi"/>
          <w:color w:val="000000" w:themeColor="text1"/>
          <w:sz w:val="24"/>
          <w:szCs w:val="24"/>
          <w:shd w:val="clear" w:color="auto" w:fill="FFFFFF"/>
        </w:rPr>
        <w:t xml:space="preserve">, </w:t>
      </w:r>
      <w:r w:rsidR="00452489" w:rsidRPr="00B0541B">
        <w:rPr>
          <w:rFonts w:cstheme="minorHAnsi"/>
          <w:sz w:val="24"/>
          <w:szCs w:val="24"/>
        </w:rPr>
        <w:t>I</w:t>
      </w:r>
      <w:r w:rsidR="00452489" w:rsidRPr="00B0541B">
        <w:rPr>
          <w:rFonts w:cstheme="minorHAnsi"/>
          <w:sz w:val="24"/>
          <w:szCs w:val="24"/>
          <w:vertAlign w:val="superscript"/>
        </w:rPr>
        <w:t>2</w:t>
      </w:r>
      <w:r w:rsidR="00452489" w:rsidRPr="00B0541B">
        <w:rPr>
          <w:rFonts w:cstheme="minorHAnsi"/>
          <w:color w:val="000000" w:themeColor="text1"/>
          <w:sz w:val="24"/>
          <w:szCs w:val="24"/>
        </w:rPr>
        <w:t>: 7</w:t>
      </w:r>
      <w:del w:id="203" w:author="Eddy Lincango" w:date="2020-05-28T16:39:00Z">
        <w:r w:rsidR="00452489" w:rsidRPr="00B0541B" w:rsidDel="00D808CC">
          <w:rPr>
            <w:rFonts w:cstheme="minorHAnsi"/>
            <w:color w:val="000000" w:themeColor="text1"/>
            <w:sz w:val="24"/>
            <w:szCs w:val="24"/>
          </w:rPr>
          <w:delText>1</w:delText>
        </w:r>
      </w:del>
      <w:ins w:id="204" w:author="Eddy Lincango" w:date="2020-05-28T16:39:00Z">
        <w:r w:rsidR="00D808CC">
          <w:rPr>
            <w:rFonts w:cstheme="minorHAnsi"/>
            <w:color w:val="000000" w:themeColor="text1"/>
            <w:sz w:val="24"/>
            <w:szCs w:val="24"/>
          </w:rPr>
          <w:t>2</w:t>
        </w:r>
      </w:ins>
      <w:r w:rsidR="00452489"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for </w:t>
      </w:r>
      <w:r w:rsidRPr="00B0541B">
        <w:rPr>
          <w:rFonts w:cstheme="minorHAnsi"/>
          <w:color w:val="222222"/>
          <w:sz w:val="24"/>
          <w:szCs w:val="24"/>
          <w:shd w:val="clear" w:color="auto" w:fill="FFFFFF"/>
        </w:rPr>
        <w:t>positron emission tomography (</w:t>
      </w:r>
      <w:r w:rsidRPr="00B0541B">
        <w:rPr>
          <w:rFonts w:cstheme="minorHAnsi"/>
          <w:color w:val="000000" w:themeColor="text1"/>
          <w:sz w:val="24"/>
          <w:szCs w:val="24"/>
          <w:shd w:val="clear" w:color="auto" w:fill="FFFFFF"/>
        </w:rPr>
        <w:t>PET), and 2% (95% CI: 1-4%</w:t>
      </w:r>
      <w:r w:rsidR="00452489" w:rsidRPr="00B0541B">
        <w:rPr>
          <w:rFonts w:cstheme="minorHAnsi"/>
          <w:color w:val="000000" w:themeColor="text1"/>
          <w:sz w:val="24"/>
          <w:szCs w:val="24"/>
          <w:shd w:val="clear" w:color="auto" w:fill="FFFFFF"/>
        </w:rPr>
        <w:t xml:space="preserve">, </w:t>
      </w:r>
      <w:r w:rsidR="00452489" w:rsidRPr="00B0541B">
        <w:rPr>
          <w:rFonts w:cstheme="minorHAnsi"/>
          <w:sz w:val="24"/>
          <w:szCs w:val="24"/>
        </w:rPr>
        <w:t>I</w:t>
      </w:r>
      <w:r w:rsidR="00452489" w:rsidRPr="00B0541B">
        <w:rPr>
          <w:rFonts w:cstheme="minorHAnsi"/>
          <w:sz w:val="24"/>
          <w:szCs w:val="24"/>
          <w:vertAlign w:val="superscript"/>
        </w:rPr>
        <w:t>2</w:t>
      </w:r>
      <w:r w:rsidR="00452489" w:rsidRPr="00B0541B">
        <w:rPr>
          <w:rFonts w:cstheme="minorHAnsi"/>
          <w:color w:val="000000" w:themeColor="text1"/>
          <w:sz w:val="24"/>
          <w:szCs w:val="24"/>
        </w:rPr>
        <w:t>: 77%</w:t>
      </w:r>
      <w:r w:rsidRPr="00B0541B">
        <w:rPr>
          <w:rFonts w:cstheme="minorHAnsi"/>
          <w:color w:val="000000" w:themeColor="text1"/>
          <w:sz w:val="24"/>
          <w:szCs w:val="24"/>
          <w:shd w:val="clear" w:color="auto" w:fill="FFFFFF"/>
        </w:rPr>
        <w:t xml:space="preserve">) for </w:t>
      </w:r>
      <w:r w:rsidRPr="00B0541B">
        <w:rPr>
          <w:rFonts w:cstheme="minorHAnsi"/>
          <w:color w:val="222222"/>
          <w:sz w:val="24"/>
          <w:szCs w:val="24"/>
          <w:shd w:val="clear" w:color="auto" w:fill="FFFFFF"/>
        </w:rPr>
        <w:t>magnetic resonance </w:t>
      </w:r>
      <w:r w:rsidRPr="00B0541B">
        <w:rPr>
          <w:rFonts w:cstheme="minorHAnsi"/>
          <w:bCs/>
          <w:color w:val="222222"/>
          <w:sz w:val="24"/>
          <w:szCs w:val="24"/>
          <w:shd w:val="clear" w:color="auto" w:fill="FFFFFF"/>
        </w:rPr>
        <w:t>imaging (</w:t>
      </w:r>
      <w:r w:rsidRPr="00B0541B">
        <w:rPr>
          <w:rFonts w:cstheme="minorHAnsi"/>
          <w:color w:val="000000" w:themeColor="text1"/>
          <w:sz w:val="24"/>
          <w:szCs w:val="24"/>
          <w:shd w:val="clear" w:color="auto" w:fill="FFFFFF"/>
        </w:rPr>
        <w:t xml:space="preserve">MRI) </w:t>
      </w:r>
      <w:r w:rsidR="009D3499" w:rsidRPr="00B0541B">
        <w:rPr>
          <w:rFonts w:cstheme="minorHAnsi"/>
          <w:color w:val="000000" w:themeColor="text1"/>
          <w:sz w:val="24"/>
          <w:szCs w:val="24"/>
        </w:rPr>
        <w:t xml:space="preserve">(Figure </w:t>
      </w:r>
      <w:ins w:id="205" w:author="Eddy Lincango" w:date="2020-05-28T16:23:00Z">
        <w:r w:rsidR="00191E6C">
          <w:rPr>
            <w:rFonts w:cstheme="minorHAnsi"/>
            <w:color w:val="000000" w:themeColor="text1"/>
            <w:sz w:val="24"/>
            <w:szCs w:val="24"/>
          </w:rPr>
          <w:t>4</w:t>
        </w:r>
      </w:ins>
      <w:del w:id="206" w:author="Eddy Lincango" w:date="2020-05-28T16:23:00Z">
        <w:r w:rsidR="009D3499" w:rsidRPr="00B0541B" w:rsidDel="00191E6C">
          <w:rPr>
            <w:rFonts w:cstheme="minorHAnsi"/>
            <w:color w:val="000000" w:themeColor="text1"/>
            <w:sz w:val="24"/>
            <w:szCs w:val="24"/>
          </w:rPr>
          <w:delText>3</w:delText>
        </w:r>
        <w:r w:rsidR="00957193" w:rsidDel="00191E6C">
          <w:rPr>
            <w:rFonts w:cstheme="minorHAnsi"/>
            <w:color w:val="000000" w:themeColor="text1"/>
            <w:sz w:val="24"/>
            <w:szCs w:val="24"/>
          </w:rPr>
          <w:delText xml:space="preserve"> and</w:delText>
        </w:r>
        <w:r w:rsidR="009D3499" w:rsidRPr="00B0541B" w:rsidDel="00191E6C">
          <w:rPr>
            <w:rFonts w:cstheme="minorHAnsi"/>
            <w:color w:val="000000" w:themeColor="text1"/>
            <w:sz w:val="24"/>
            <w:szCs w:val="24"/>
          </w:rPr>
          <w:delText xml:space="preserve"> </w:delText>
        </w:r>
        <w:r w:rsidRPr="00B0541B" w:rsidDel="00191E6C">
          <w:rPr>
            <w:rFonts w:cstheme="minorHAnsi"/>
            <w:color w:val="000000" w:themeColor="text1"/>
            <w:sz w:val="24"/>
            <w:szCs w:val="24"/>
          </w:rPr>
          <w:delText>Appendix</w:delText>
        </w:r>
      </w:del>
      <w:r w:rsidRPr="00B0541B">
        <w:rPr>
          <w:rFonts w:cstheme="minorHAnsi"/>
          <w:color w:val="000000" w:themeColor="text1"/>
          <w:sz w:val="24"/>
          <w:szCs w:val="24"/>
        </w:rPr>
        <w:t>)</w:t>
      </w:r>
      <w:r w:rsidR="00957193">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t>
      </w:r>
    </w:p>
    <w:p w14:paraId="2ABEB1F6" w14:textId="62E17F5F" w:rsidR="00245A02" w:rsidRPr="00437166" w:rsidRDefault="006C3F58" w:rsidP="00D9510C">
      <w:pPr>
        <w:spacing w:line="480" w:lineRule="auto"/>
        <w:rPr>
          <w:rFonts w:cstheme="minorHAnsi"/>
          <w:color w:val="000000" w:themeColor="text1"/>
          <w:sz w:val="24"/>
          <w:szCs w:val="24"/>
          <w:shd w:val="clear" w:color="auto" w:fill="FFFFFF"/>
        </w:rPr>
      </w:pPr>
      <w:r w:rsidRPr="00437166">
        <w:rPr>
          <w:rFonts w:cstheme="minorHAnsi"/>
          <w:b/>
          <w:sz w:val="24"/>
          <w:szCs w:val="24"/>
        </w:rPr>
        <w:t xml:space="preserve">Incidental thyroid cancer </w:t>
      </w:r>
      <w:r w:rsidR="00245A02" w:rsidRPr="00437166">
        <w:rPr>
          <w:rFonts w:cstheme="minorHAnsi"/>
          <w:b/>
          <w:sz w:val="24"/>
          <w:szCs w:val="24"/>
        </w:rPr>
        <w:t>diagnosis by subgroups</w:t>
      </w:r>
    </w:p>
    <w:p w14:paraId="10EB1749" w14:textId="67F3AF2E" w:rsidR="00BA3423" w:rsidRDefault="00BA3423" w:rsidP="00BA3423">
      <w:pPr>
        <w:spacing w:line="480" w:lineRule="auto"/>
        <w:ind w:firstLine="720"/>
        <w:rPr>
          <w:ins w:id="207" w:author="Eddy Lincango" w:date="2020-06-01T23:14:00Z"/>
          <w:rFonts w:cstheme="minorHAnsi"/>
          <w:color w:val="000000" w:themeColor="text1"/>
          <w:sz w:val="24"/>
          <w:szCs w:val="24"/>
        </w:rPr>
      </w:pPr>
      <w:ins w:id="208" w:author="Eddy Lincango" w:date="2020-06-01T23:14:00Z">
        <w:r>
          <w:rPr>
            <w:rFonts w:cstheme="minorHAnsi"/>
            <w:color w:val="000000" w:themeColor="text1"/>
            <w:sz w:val="24"/>
            <w:szCs w:val="24"/>
            <w:shd w:val="clear" w:color="auto" w:fill="FFFFFF"/>
          </w:rPr>
          <w:t xml:space="preserve">Overall, </w:t>
        </w:r>
      </w:ins>
      <w:del w:id="209" w:author="Eddy Lincango" w:date="2020-06-01T23:14:00Z">
        <w:r w:rsidR="002D7529" w:rsidRPr="004F4D05" w:rsidDel="00BA3423">
          <w:rPr>
            <w:rFonts w:cstheme="minorHAnsi"/>
            <w:color w:val="000000" w:themeColor="text1"/>
            <w:sz w:val="24"/>
            <w:szCs w:val="24"/>
            <w:shd w:val="clear" w:color="auto" w:fill="FFFFFF"/>
          </w:rPr>
          <w:delText>I</w:delText>
        </w:r>
      </w:del>
      <w:ins w:id="210" w:author="Eddy Lincango" w:date="2020-06-01T23:14:00Z">
        <w:r>
          <w:rPr>
            <w:rFonts w:cstheme="minorHAnsi"/>
            <w:color w:val="000000" w:themeColor="text1"/>
            <w:sz w:val="24"/>
            <w:szCs w:val="24"/>
            <w:shd w:val="clear" w:color="auto" w:fill="FFFFFF"/>
          </w:rPr>
          <w:t>i</w:t>
        </w:r>
      </w:ins>
      <w:r w:rsidR="002D7529" w:rsidRPr="004F4D05">
        <w:rPr>
          <w:rFonts w:cstheme="minorHAnsi"/>
          <w:color w:val="000000" w:themeColor="text1"/>
          <w:sz w:val="24"/>
          <w:szCs w:val="24"/>
          <w:shd w:val="clear" w:color="auto" w:fill="FFFFFF"/>
        </w:rPr>
        <w:t xml:space="preserve">ncidental </w:t>
      </w:r>
      <w:r w:rsidR="0066592E" w:rsidRPr="004F4D05">
        <w:rPr>
          <w:rFonts w:cstheme="minorHAnsi"/>
          <w:color w:val="000000" w:themeColor="text1"/>
          <w:sz w:val="24"/>
          <w:szCs w:val="24"/>
          <w:shd w:val="clear" w:color="auto" w:fill="FFFFFF"/>
        </w:rPr>
        <w:t>thyroid cancer</w:t>
      </w:r>
      <w:r w:rsidR="002D7529" w:rsidRPr="004F4D05">
        <w:rPr>
          <w:rFonts w:cstheme="minorHAnsi"/>
          <w:color w:val="000000" w:themeColor="text1"/>
          <w:sz w:val="24"/>
          <w:szCs w:val="24"/>
          <w:shd w:val="clear" w:color="auto" w:fill="FFFFFF"/>
        </w:rPr>
        <w:t xml:space="preserve"> subgroup analysis by tumor size showed that tumor </w:t>
      </w:r>
      <w:r w:rsidR="002D7529" w:rsidRPr="00E8599D">
        <w:rPr>
          <w:rFonts w:cstheme="minorHAnsi"/>
          <w:color w:val="222222"/>
          <w:sz w:val="24"/>
          <w:szCs w:val="24"/>
          <w:shd w:val="clear" w:color="auto" w:fill="FFFFFF"/>
        </w:rPr>
        <w:t>≤</w:t>
      </w:r>
      <w:r w:rsidR="002D7529" w:rsidRPr="00E8599D">
        <w:rPr>
          <w:rFonts w:cstheme="minorHAnsi"/>
          <w:color w:val="000000" w:themeColor="text1"/>
          <w:sz w:val="24"/>
          <w:szCs w:val="24"/>
          <w:shd w:val="clear" w:color="auto" w:fill="FFFFFF"/>
        </w:rPr>
        <w:t xml:space="preserve"> 10mm was incidentally found in </w:t>
      </w:r>
      <w:r w:rsidR="0066592E" w:rsidRPr="00422F9A">
        <w:rPr>
          <w:rFonts w:cstheme="minorHAnsi"/>
          <w:color w:val="000000" w:themeColor="text1"/>
          <w:sz w:val="24"/>
          <w:szCs w:val="24"/>
          <w:shd w:val="clear" w:color="auto" w:fill="FFFFFF"/>
        </w:rPr>
        <w:t>7</w:t>
      </w:r>
      <w:r w:rsidR="002D7529" w:rsidRPr="00422F9A">
        <w:rPr>
          <w:rFonts w:cstheme="minorHAnsi"/>
          <w:color w:val="000000" w:themeColor="text1"/>
          <w:sz w:val="24"/>
          <w:szCs w:val="24"/>
          <w:shd w:val="clear" w:color="auto" w:fill="FFFFFF"/>
        </w:rPr>
        <w:t>6% (95% CI: 5</w:t>
      </w:r>
      <w:r w:rsidR="0066592E" w:rsidRPr="00422F9A">
        <w:rPr>
          <w:rFonts w:cstheme="minorHAnsi"/>
          <w:color w:val="000000" w:themeColor="text1"/>
          <w:sz w:val="24"/>
          <w:szCs w:val="24"/>
          <w:shd w:val="clear" w:color="auto" w:fill="FFFFFF"/>
        </w:rPr>
        <w:t>6</w:t>
      </w:r>
      <w:r w:rsidR="002D7529" w:rsidRPr="00422F9A">
        <w:rPr>
          <w:rFonts w:cstheme="minorHAnsi"/>
          <w:color w:val="000000" w:themeColor="text1"/>
          <w:sz w:val="24"/>
          <w:szCs w:val="24"/>
          <w:shd w:val="clear" w:color="auto" w:fill="FFFFFF"/>
        </w:rPr>
        <w:t>-</w:t>
      </w:r>
      <w:r w:rsidR="0066592E" w:rsidRPr="00422F9A">
        <w:rPr>
          <w:rFonts w:cstheme="minorHAnsi"/>
          <w:color w:val="000000" w:themeColor="text1"/>
          <w:sz w:val="24"/>
          <w:szCs w:val="24"/>
          <w:shd w:val="clear" w:color="auto" w:fill="FFFFFF"/>
        </w:rPr>
        <w:t>92</w:t>
      </w:r>
      <w:r w:rsidR="002D7529" w:rsidRPr="00422F9A">
        <w:rPr>
          <w:rFonts w:cstheme="minorHAnsi"/>
          <w:color w:val="000000" w:themeColor="text1"/>
          <w:sz w:val="24"/>
          <w:szCs w:val="24"/>
          <w:shd w:val="clear" w:color="auto" w:fill="FFFFFF"/>
        </w:rPr>
        <w:t>%</w:t>
      </w:r>
      <w:r w:rsidR="00452489" w:rsidRPr="00422F9A">
        <w:rPr>
          <w:rFonts w:cstheme="minorHAnsi"/>
          <w:color w:val="000000" w:themeColor="text1"/>
          <w:sz w:val="24"/>
          <w:szCs w:val="24"/>
          <w:shd w:val="clear" w:color="auto" w:fill="FFFFFF"/>
        </w:rPr>
        <w:t xml:space="preserve">, </w:t>
      </w:r>
      <w:r w:rsidR="00452489" w:rsidRPr="00422F9A">
        <w:rPr>
          <w:rFonts w:cstheme="minorHAnsi"/>
          <w:sz w:val="24"/>
          <w:szCs w:val="24"/>
        </w:rPr>
        <w:t>I</w:t>
      </w:r>
      <w:r w:rsidR="00452489" w:rsidRPr="00E07B4D">
        <w:rPr>
          <w:rFonts w:cstheme="minorHAnsi"/>
          <w:sz w:val="24"/>
          <w:szCs w:val="24"/>
          <w:vertAlign w:val="superscript"/>
        </w:rPr>
        <w:t>2</w:t>
      </w:r>
      <w:r w:rsidR="00452489" w:rsidRPr="00E07B4D">
        <w:rPr>
          <w:rFonts w:cstheme="minorHAnsi"/>
          <w:color w:val="000000" w:themeColor="text1"/>
          <w:sz w:val="24"/>
          <w:szCs w:val="24"/>
        </w:rPr>
        <w:t>: 97%</w:t>
      </w:r>
      <w:r w:rsidR="002D7529" w:rsidRPr="00E07B4D">
        <w:rPr>
          <w:rFonts w:cstheme="minorHAnsi"/>
          <w:color w:val="000000" w:themeColor="text1"/>
          <w:sz w:val="24"/>
          <w:szCs w:val="24"/>
          <w:shd w:val="clear" w:color="auto" w:fill="FFFFFF"/>
        </w:rPr>
        <w:t>), while tumors &gt; 10mm were 3</w:t>
      </w:r>
      <w:r w:rsidR="0066592E" w:rsidRPr="00E07B4D">
        <w:rPr>
          <w:rFonts w:cstheme="minorHAnsi"/>
          <w:color w:val="000000" w:themeColor="text1"/>
          <w:sz w:val="24"/>
          <w:szCs w:val="24"/>
          <w:shd w:val="clear" w:color="auto" w:fill="FFFFFF"/>
        </w:rPr>
        <w:t>1</w:t>
      </w:r>
      <w:r w:rsidR="002D7529" w:rsidRPr="006C5B06">
        <w:rPr>
          <w:rFonts w:cstheme="minorHAnsi"/>
          <w:color w:val="000000" w:themeColor="text1"/>
          <w:sz w:val="24"/>
          <w:szCs w:val="24"/>
          <w:shd w:val="clear" w:color="auto" w:fill="FFFFFF"/>
        </w:rPr>
        <w:t xml:space="preserve">% (95% CI: </w:t>
      </w:r>
      <w:r w:rsidR="0066592E" w:rsidRPr="006C5B06">
        <w:rPr>
          <w:rFonts w:cstheme="minorHAnsi"/>
          <w:color w:val="000000" w:themeColor="text1"/>
          <w:sz w:val="24"/>
          <w:szCs w:val="24"/>
          <w:shd w:val="clear" w:color="auto" w:fill="FFFFFF"/>
        </w:rPr>
        <w:t>15</w:t>
      </w:r>
      <w:r w:rsidR="002D7529" w:rsidRPr="006C5B06">
        <w:rPr>
          <w:rFonts w:cstheme="minorHAnsi"/>
          <w:color w:val="000000" w:themeColor="text1"/>
          <w:sz w:val="24"/>
          <w:szCs w:val="24"/>
          <w:shd w:val="clear" w:color="auto" w:fill="FFFFFF"/>
        </w:rPr>
        <w:t>-</w:t>
      </w:r>
      <w:r w:rsidR="0066592E" w:rsidRPr="006C5B06">
        <w:rPr>
          <w:rFonts w:cstheme="minorHAnsi"/>
          <w:color w:val="000000" w:themeColor="text1"/>
          <w:sz w:val="24"/>
          <w:szCs w:val="24"/>
          <w:shd w:val="clear" w:color="auto" w:fill="FFFFFF"/>
        </w:rPr>
        <w:t>50</w:t>
      </w:r>
      <w:r w:rsidR="002D7529" w:rsidRPr="006C5B06">
        <w:rPr>
          <w:rFonts w:cstheme="minorHAnsi"/>
          <w:color w:val="000000" w:themeColor="text1"/>
          <w:sz w:val="24"/>
          <w:szCs w:val="24"/>
          <w:shd w:val="clear" w:color="auto" w:fill="FFFFFF"/>
        </w:rPr>
        <w:t>%</w:t>
      </w:r>
      <w:r w:rsidR="00452489" w:rsidRPr="006C5B06">
        <w:rPr>
          <w:rFonts w:cstheme="minorHAnsi"/>
          <w:color w:val="000000" w:themeColor="text1"/>
          <w:sz w:val="24"/>
          <w:szCs w:val="24"/>
          <w:shd w:val="clear" w:color="auto" w:fill="FFFFFF"/>
        </w:rPr>
        <w:t xml:space="preserve">, </w:t>
      </w:r>
      <w:r w:rsidR="00452489" w:rsidRPr="006C5B06">
        <w:rPr>
          <w:rFonts w:cstheme="minorHAnsi"/>
          <w:sz w:val="24"/>
          <w:szCs w:val="24"/>
        </w:rPr>
        <w:t>I</w:t>
      </w:r>
      <w:r w:rsidR="00452489" w:rsidRPr="006C5B06">
        <w:rPr>
          <w:rFonts w:cstheme="minorHAnsi"/>
          <w:sz w:val="24"/>
          <w:szCs w:val="24"/>
          <w:vertAlign w:val="superscript"/>
        </w:rPr>
        <w:t>2</w:t>
      </w:r>
      <w:r w:rsidR="00452489" w:rsidRPr="007B5FE2">
        <w:rPr>
          <w:rFonts w:cstheme="minorHAnsi"/>
          <w:color w:val="000000" w:themeColor="text1"/>
          <w:sz w:val="24"/>
          <w:szCs w:val="24"/>
        </w:rPr>
        <w:t>: 9</w:t>
      </w:r>
      <w:del w:id="211" w:author="Eddy Lincango" w:date="2020-06-01T23:16:00Z">
        <w:r w:rsidR="00452489" w:rsidRPr="00262FCD" w:rsidDel="00BA3423">
          <w:rPr>
            <w:rFonts w:cstheme="minorHAnsi"/>
            <w:color w:val="000000" w:themeColor="text1"/>
            <w:sz w:val="24"/>
            <w:szCs w:val="24"/>
          </w:rPr>
          <w:delText>7</w:delText>
        </w:r>
      </w:del>
      <w:ins w:id="212" w:author="Eddy Lincango" w:date="2020-06-01T23:16:00Z">
        <w:r>
          <w:rPr>
            <w:rFonts w:cstheme="minorHAnsi"/>
            <w:color w:val="000000" w:themeColor="text1"/>
            <w:sz w:val="24"/>
            <w:szCs w:val="24"/>
          </w:rPr>
          <w:t>8</w:t>
        </w:r>
      </w:ins>
      <w:r w:rsidR="00452489" w:rsidRPr="007908A6">
        <w:rPr>
          <w:rFonts w:cstheme="minorHAnsi"/>
          <w:color w:val="000000" w:themeColor="text1"/>
          <w:sz w:val="24"/>
          <w:szCs w:val="24"/>
        </w:rPr>
        <w:t>%</w:t>
      </w:r>
      <w:r w:rsidR="002D7529" w:rsidRPr="00207F6A">
        <w:rPr>
          <w:rFonts w:cstheme="minorHAnsi"/>
          <w:color w:val="000000" w:themeColor="text1"/>
          <w:sz w:val="24"/>
          <w:szCs w:val="24"/>
          <w:shd w:val="clear" w:color="auto" w:fill="FFFFFF"/>
        </w:rPr>
        <w:t>)</w:t>
      </w:r>
      <w:r w:rsidR="0066592E" w:rsidRPr="00207F6A">
        <w:rPr>
          <w:rFonts w:cstheme="minorHAnsi"/>
          <w:color w:val="000000" w:themeColor="text1"/>
          <w:sz w:val="24"/>
          <w:szCs w:val="24"/>
          <w:shd w:val="clear" w:color="auto" w:fill="FFFFFF"/>
        </w:rPr>
        <w:t xml:space="preserve">, with a </w:t>
      </w:r>
      <w:r w:rsidR="0066592E" w:rsidRPr="00207F6A">
        <w:rPr>
          <w:rFonts w:cstheme="minorHAnsi"/>
          <w:i/>
          <w:iCs/>
          <w:color w:val="000000" w:themeColor="text1"/>
          <w:sz w:val="24"/>
          <w:szCs w:val="24"/>
          <w:shd w:val="clear" w:color="auto" w:fill="FFFFFF"/>
        </w:rPr>
        <w:t xml:space="preserve">p </w:t>
      </w:r>
      <w:r w:rsidR="0066592E" w:rsidRPr="00DB78BB">
        <w:rPr>
          <w:rFonts w:cstheme="minorHAnsi"/>
          <w:color w:val="000000" w:themeColor="text1"/>
          <w:sz w:val="24"/>
          <w:szCs w:val="24"/>
          <w:shd w:val="clear" w:color="auto" w:fill="FFFFFF"/>
        </w:rPr>
        <w:t>value for interaction test of &lt;0.01</w:t>
      </w:r>
      <w:r w:rsidR="00C00B5D" w:rsidRPr="00DB78BB">
        <w:rPr>
          <w:rFonts w:cstheme="minorHAnsi"/>
          <w:color w:val="000000" w:themeColor="text1"/>
          <w:sz w:val="24"/>
          <w:szCs w:val="24"/>
          <w:shd w:val="clear" w:color="auto" w:fill="FFFFFF"/>
        </w:rPr>
        <w:t xml:space="preserve">. </w:t>
      </w:r>
      <w:r w:rsidR="002D7529" w:rsidRPr="00DB78BB">
        <w:rPr>
          <w:rFonts w:cstheme="minorHAnsi"/>
          <w:color w:val="000000" w:themeColor="text1"/>
          <w:sz w:val="24"/>
          <w:szCs w:val="24"/>
          <w:shd w:val="clear" w:color="auto" w:fill="FFFFFF"/>
        </w:rPr>
        <w:t>Furthermore, the frequency of incidental thyroid cancer was similar in women and men, 52% (95% CI: 39-6</w:t>
      </w:r>
      <w:r w:rsidR="00C00B5D" w:rsidRPr="00E81945">
        <w:rPr>
          <w:rFonts w:cstheme="minorHAnsi"/>
          <w:color w:val="000000" w:themeColor="text1"/>
          <w:sz w:val="24"/>
          <w:szCs w:val="24"/>
          <w:shd w:val="clear" w:color="auto" w:fill="FFFFFF"/>
        </w:rPr>
        <w:t>4</w:t>
      </w:r>
      <w:r w:rsidR="002D7529" w:rsidRPr="00E81945">
        <w:rPr>
          <w:rFonts w:cstheme="minorHAnsi"/>
          <w:color w:val="000000" w:themeColor="text1"/>
          <w:sz w:val="24"/>
          <w:szCs w:val="24"/>
          <w:shd w:val="clear" w:color="auto" w:fill="FFFFFF"/>
        </w:rPr>
        <w:t>%</w:t>
      </w:r>
      <w:r w:rsidR="00452489" w:rsidRPr="00E81945">
        <w:rPr>
          <w:rFonts w:cstheme="minorHAnsi"/>
          <w:color w:val="000000" w:themeColor="text1"/>
          <w:sz w:val="24"/>
          <w:szCs w:val="24"/>
          <w:shd w:val="clear" w:color="auto" w:fill="FFFFFF"/>
        </w:rPr>
        <w:t xml:space="preserve">, </w:t>
      </w:r>
      <w:r w:rsidR="00452489" w:rsidRPr="00627157">
        <w:rPr>
          <w:rFonts w:cstheme="minorHAnsi"/>
          <w:sz w:val="24"/>
          <w:szCs w:val="24"/>
        </w:rPr>
        <w:t>I</w:t>
      </w:r>
      <w:r w:rsidR="00452489" w:rsidRPr="00437166">
        <w:rPr>
          <w:rFonts w:cstheme="minorHAnsi"/>
          <w:sz w:val="24"/>
          <w:szCs w:val="24"/>
          <w:vertAlign w:val="superscript"/>
        </w:rPr>
        <w:t>2</w:t>
      </w:r>
      <w:r w:rsidR="00452489" w:rsidRPr="00437166">
        <w:rPr>
          <w:rFonts w:cstheme="minorHAnsi"/>
          <w:color w:val="000000" w:themeColor="text1"/>
          <w:sz w:val="24"/>
          <w:szCs w:val="24"/>
        </w:rPr>
        <w:t>: 9</w:t>
      </w:r>
      <w:del w:id="213" w:author="Eddy Lincango" w:date="2020-06-01T23:17:00Z">
        <w:r w:rsidR="00452489" w:rsidRPr="00437166" w:rsidDel="00BA3423">
          <w:rPr>
            <w:rFonts w:cstheme="minorHAnsi"/>
            <w:color w:val="000000" w:themeColor="text1"/>
            <w:sz w:val="24"/>
            <w:szCs w:val="24"/>
          </w:rPr>
          <w:delText>5</w:delText>
        </w:r>
      </w:del>
      <w:ins w:id="214" w:author="Eddy Lincango" w:date="2020-06-01T23:17:00Z">
        <w:r>
          <w:rPr>
            <w:rFonts w:cstheme="minorHAnsi"/>
            <w:color w:val="000000" w:themeColor="text1"/>
            <w:sz w:val="24"/>
            <w:szCs w:val="24"/>
          </w:rPr>
          <w:t>6</w:t>
        </w:r>
      </w:ins>
      <w:r w:rsidR="00452489" w:rsidRPr="00437166">
        <w:rPr>
          <w:rFonts w:cstheme="minorHAnsi"/>
          <w:color w:val="000000" w:themeColor="text1"/>
          <w:sz w:val="24"/>
          <w:szCs w:val="24"/>
        </w:rPr>
        <w:t>%</w:t>
      </w:r>
      <w:r w:rsidR="002D7529" w:rsidRPr="00437166">
        <w:rPr>
          <w:rFonts w:cstheme="minorHAnsi"/>
          <w:color w:val="000000" w:themeColor="text1"/>
          <w:sz w:val="24"/>
          <w:szCs w:val="24"/>
          <w:shd w:val="clear" w:color="auto" w:fill="FFFFFF"/>
        </w:rPr>
        <w:t>) vs. 55% (95% CI: 43-66%</w:t>
      </w:r>
      <w:r w:rsidR="00452489" w:rsidRPr="00437166">
        <w:rPr>
          <w:rFonts w:cstheme="minorHAnsi"/>
          <w:color w:val="000000" w:themeColor="text1"/>
          <w:sz w:val="24"/>
          <w:szCs w:val="24"/>
          <w:shd w:val="clear" w:color="auto" w:fill="FFFFFF"/>
        </w:rPr>
        <w:t xml:space="preserve">, </w:t>
      </w:r>
      <w:r w:rsidR="00452489" w:rsidRPr="00437166">
        <w:rPr>
          <w:rFonts w:cstheme="minorHAnsi"/>
          <w:sz w:val="24"/>
          <w:szCs w:val="24"/>
        </w:rPr>
        <w:t>I</w:t>
      </w:r>
      <w:r w:rsidR="00452489" w:rsidRPr="00437166">
        <w:rPr>
          <w:rFonts w:cstheme="minorHAnsi"/>
          <w:sz w:val="24"/>
          <w:szCs w:val="24"/>
          <w:vertAlign w:val="superscript"/>
        </w:rPr>
        <w:t>2</w:t>
      </w:r>
      <w:r w:rsidR="00452489" w:rsidRPr="00437166">
        <w:rPr>
          <w:rFonts w:cstheme="minorHAnsi"/>
          <w:color w:val="000000" w:themeColor="text1"/>
          <w:sz w:val="24"/>
          <w:szCs w:val="24"/>
        </w:rPr>
        <w:t xml:space="preserve">: </w:t>
      </w:r>
      <w:r w:rsidR="00452489" w:rsidRPr="00437166">
        <w:rPr>
          <w:rFonts w:cstheme="minorHAnsi"/>
          <w:color w:val="000000" w:themeColor="text1"/>
          <w:sz w:val="24"/>
          <w:szCs w:val="24"/>
          <w:shd w:val="clear" w:color="auto" w:fill="FFFFFF"/>
        </w:rPr>
        <w:t>84%</w:t>
      </w:r>
      <w:r w:rsidR="002D7529" w:rsidRPr="00437166">
        <w:rPr>
          <w:rFonts w:cstheme="minorHAnsi"/>
          <w:color w:val="000000" w:themeColor="text1"/>
          <w:sz w:val="24"/>
          <w:szCs w:val="24"/>
          <w:shd w:val="clear" w:color="auto" w:fill="FFFFFF"/>
        </w:rPr>
        <w:t>), respectively</w:t>
      </w:r>
      <w:r w:rsidR="00C00B5D" w:rsidRPr="00437166">
        <w:rPr>
          <w:rFonts w:cstheme="minorHAnsi"/>
          <w:color w:val="000000" w:themeColor="text1"/>
          <w:sz w:val="24"/>
          <w:szCs w:val="24"/>
          <w:shd w:val="clear" w:color="auto" w:fill="FFFFFF"/>
        </w:rPr>
        <w:t xml:space="preserve">, with a </w:t>
      </w:r>
      <w:r w:rsidR="00C00B5D" w:rsidRPr="00437166">
        <w:rPr>
          <w:rFonts w:cstheme="minorHAnsi"/>
          <w:i/>
          <w:iCs/>
          <w:color w:val="000000" w:themeColor="text1"/>
          <w:sz w:val="24"/>
          <w:szCs w:val="24"/>
          <w:shd w:val="clear" w:color="auto" w:fill="FFFFFF"/>
        </w:rPr>
        <w:t xml:space="preserve">p </w:t>
      </w:r>
      <w:r w:rsidR="00C00B5D" w:rsidRPr="00437166">
        <w:rPr>
          <w:rFonts w:cstheme="minorHAnsi"/>
          <w:color w:val="000000" w:themeColor="text1"/>
          <w:sz w:val="24"/>
          <w:szCs w:val="24"/>
          <w:shd w:val="clear" w:color="auto" w:fill="FFFFFF"/>
        </w:rPr>
        <w:t>value for subgroup interaction of 0.74,</w:t>
      </w:r>
      <w:r w:rsidR="002D7529" w:rsidRPr="00437166">
        <w:rPr>
          <w:rFonts w:cstheme="minorHAnsi"/>
          <w:color w:val="000000" w:themeColor="text1"/>
          <w:sz w:val="24"/>
          <w:szCs w:val="24"/>
          <w:shd w:val="clear" w:color="auto" w:fill="FFFFFF"/>
        </w:rPr>
        <w:t xml:space="preserve"> and different in age </w:t>
      </w:r>
      <w:r w:rsidR="002D7529" w:rsidRPr="00437166">
        <w:rPr>
          <w:rFonts w:cstheme="minorHAnsi"/>
          <w:color w:val="222222"/>
          <w:sz w:val="24"/>
          <w:szCs w:val="24"/>
          <w:shd w:val="clear" w:color="auto" w:fill="FFFFFF"/>
        </w:rPr>
        <w:t>≤</w:t>
      </w:r>
      <w:r w:rsidR="002D7529" w:rsidRPr="00437166">
        <w:rPr>
          <w:rFonts w:cstheme="minorHAnsi"/>
          <w:color w:val="000000" w:themeColor="text1"/>
          <w:sz w:val="24"/>
          <w:szCs w:val="24"/>
          <w:shd w:val="clear" w:color="auto" w:fill="FFFFFF"/>
        </w:rPr>
        <w:t xml:space="preserve"> 45 years 41% (95% CI: 34-4</w:t>
      </w:r>
      <w:del w:id="215" w:author="Eddy Lincango" w:date="2020-06-01T23:17:00Z">
        <w:r w:rsidR="002D7529" w:rsidRPr="00437166" w:rsidDel="00BA3423">
          <w:rPr>
            <w:rFonts w:cstheme="minorHAnsi"/>
            <w:color w:val="000000" w:themeColor="text1"/>
            <w:sz w:val="24"/>
            <w:szCs w:val="24"/>
            <w:shd w:val="clear" w:color="auto" w:fill="FFFFFF"/>
          </w:rPr>
          <w:delText>9</w:delText>
        </w:r>
      </w:del>
      <w:ins w:id="216" w:author="Eddy Lincango" w:date="2020-06-01T23:17:00Z">
        <w:r>
          <w:rPr>
            <w:rFonts w:cstheme="minorHAnsi"/>
            <w:color w:val="000000" w:themeColor="text1"/>
            <w:sz w:val="24"/>
            <w:szCs w:val="24"/>
            <w:shd w:val="clear" w:color="auto" w:fill="FFFFFF"/>
          </w:rPr>
          <w:t>8</w:t>
        </w:r>
      </w:ins>
      <w:r w:rsidR="002D7529" w:rsidRPr="00437166">
        <w:rPr>
          <w:rFonts w:cstheme="minorHAnsi"/>
          <w:color w:val="000000" w:themeColor="text1"/>
          <w:sz w:val="24"/>
          <w:szCs w:val="24"/>
          <w:shd w:val="clear" w:color="auto" w:fill="FFFFFF"/>
        </w:rPr>
        <w:t>%) vs. &gt; 45 years 61% (95% CI: 56-67%)</w:t>
      </w:r>
      <w:r w:rsidR="00C00B5D" w:rsidRPr="00437166">
        <w:rPr>
          <w:rFonts w:cstheme="minorHAnsi"/>
          <w:color w:val="000000" w:themeColor="text1"/>
          <w:sz w:val="24"/>
          <w:szCs w:val="24"/>
          <w:shd w:val="clear" w:color="auto" w:fill="FFFFFF"/>
        </w:rPr>
        <w:t xml:space="preserve">, </w:t>
      </w:r>
      <w:r w:rsidR="00C00B5D" w:rsidRPr="00437166">
        <w:rPr>
          <w:rFonts w:cstheme="minorHAnsi"/>
          <w:i/>
          <w:iCs/>
          <w:color w:val="000000" w:themeColor="text1"/>
          <w:sz w:val="24"/>
          <w:szCs w:val="24"/>
          <w:shd w:val="clear" w:color="auto" w:fill="FFFFFF"/>
        </w:rPr>
        <w:t xml:space="preserve">p </w:t>
      </w:r>
      <w:r w:rsidR="00C00B5D" w:rsidRPr="00437166">
        <w:rPr>
          <w:rFonts w:cstheme="minorHAnsi"/>
          <w:color w:val="000000" w:themeColor="text1"/>
          <w:sz w:val="24"/>
          <w:szCs w:val="24"/>
          <w:shd w:val="clear" w:color="auto" w:fill="FFFFFF"/>
        </w:rPr>
        <w:t>value for interaction test of &lt;0.01</w:t>
      </w:r>
      <w:r w:rsidR="002D7529" w:rsidRPr="00437166">
        <w:rPr>
          <w:rFonts w:cstheme="minorHAnsi"/>
          <w:color w:val="000000" w:themeColor="text1"/>
          <w:sz w:val="24"/>
          <w:szCs w:val="24"/>
          <w:shd w:val="clear" w:color="auto" w:fill="FFFFFF"/>
        </w:rPr>
        <w:t xml:space="preserve">. </w:t>
      </w:r>
      <w:r w:rsidR="00C00B5D" w:rsidRPr="00437166">
        <w:rPr>
          <w:rFonts w:cstheme="minorHAnsi"/>
          <w:color w:val="000000" w:themeColor="text1"/>
          <w:sz w:val="24"/>
          <w:szCs w:val="24"/>
          <w:shd w:val="clear" w:color="auto" w:fill="FFFFFF"/>
        </w:rPr>
        <w:t>Similar findings were found when comparing studies performed in the U</w:t>
      </w:r>
      <w:r w:rsidR="00394B64" w:rsidRPr="00437166">
        <w:rPr>
          <w:rFonts w:cstheme="minorHAnsi"/>
          <w:color w:val="000000" w:themeColor="text1"/>
          <w:sz w:val="24"/>
          <w:szCs w:val="24"/>
          <w:shd w:val="clear" w:color="auto" w:fill="FFFFFF"/>
        </w:rPr>
        <w:t>nited States</w:t>
      </w:r>
      <w:r w:rsidR="00C00B5D" w:rsidRPr="00437166">
        <w:rPr>
          <w:rFonts w:cstheme="minorHAnsi"/>
          <w:color w:val="000000" w:themeColor="text1"/>
          <w:sz w:val="24"/>
          <w:szCs w:val="24"/>
          <w:shd w:val="clear" w:color="auto" w:fill="FFFFFF"/>
        </w:rPr>
        <w:t xml:space="preserve"> (42%; 95%CI: 32-53%</w:t>
      </w:r>
      <w:r w:rsidR="00452489" w:rsidRPr="00437166">
        <w:rPr>
          <w:rFonts w:cstheme="minorHAnsi"/>
          <w:color w:val="000000" w:themeColor="text1"/>
          <w:sz w:val="24"/>
          <w:szCs w:val="24"/>
          <w:shd w:val="clear" w:color="auto" w:fill="FFFFFF"/>
        </w:rPr>
        <w:t xml:space="preserve">, </w:t>
      </w:r>
      <w:r w:rsidR="00452489" w:rsidRPr="00437166">
        <w:rPr>
          <w:rFonts w:cstheme="minorHAnsi"/>
          <w:sz w:val="24"/>
          <w:szCs w:val="24"/>
        </w:rPr>
        <w:t>I</w:t>
      </w:r>
      <w:r w:rsidR="00452489" w:rsidRPr="00437166">
        <w:rPr>
          <w:rFonts w:cstheme="minorHAnsi"/>
          <w:sz w:val="24"/>
          <w:szCs w:val="24"/>
          <w:vertAlign w:val="superscript"/>
        </w:rPr>
        <w:t>2</w:t>
      </w:r>
      <w:r w:rsidR="00452489" w:rsidRPr="00437166">
        <w:rPr>
          <w:rFonts w:cstheme="minorHAnsi"/>
          <w:color w:val="000000" w:themeColor="text1"/>
          <w:sz w:val="24"/>
          <w:szCs w:val="24"/>
        </w:rPr>
        <w:t>: 9</w:t>
      </w:r>
      <w:del w:id="217" w:author="Eddy Lincango" w:date="2020-06-01T23:18:00Z">
        <w:r w:rsidR="00452489" w:rsidRPr="00437166" w:rsidDel="00BA3423">
          <w:rPr>
            <w:rFonts w:cstheme="minorHAnsi"/>
            <w:color w:val="000000" w:themeColor="text1"/>
            <w:sz w:val="24"/>
            <w:szCs w:val="24"/>
          </w:rPr>
          <w:delText>5</w:delText>
        </w:r>
      </w:del>
      <w:ins w:id="218" w:author="Eddy Lincango" w:date="2020-06-01T23:18:00Z">
        <w:r>
          <w:rPr>
            <w:rFonts w:cstheme="minorHAnsi"/>
            <w:color w:val="000000" w:themeColor="text1"/>
            <w:sz w:val="24"/>
            <w:szCs w:val="24"/>
          </w:rPr>
          <w:t>6</w:t>
        </w:r>
      </w:ins>
      <w:r w:rsidR="00452489" w:rsidRPr="00437166">
        <w:rPr>
          <w:rFonts w:cstheme="minorHAnsi"/>
          <w:color w:val="000000" w:themeColor="text1"/>
          <w:sz w:val="24"/>
          <w:szCs w:val="24"/>
        </w:rPr>
        <w:t>%</w:t>
      </w:r>
      <w:r w:rsidR="00C00B5D" w:rsidRPr="00437166">
        <w:rPr>
          <w:rFonts w:cstheme="minorHAnsi"/>
          <w:color w:val="000000" w:themeColor="text1"/>
          <w:sz w:val="24"/>
          <w:szCs w:val="24"/>
          <w:shd w:val="clear" w:color="auto" w:fill="FFFFFF"/>
        </w:rPr>
        <w:t>) vs. studies performed outside the U</w:t>
      </w:r>
      <w:r w:rsidR="00394B64" w:rsidRPr="00437166">
        <w:rPr>
          <w:rFonts w:cstheme="minorHAnsi"/>
          <w:color w:val="000000" w:themeColor="text1"/>
          <w:sz w:val="24"/>
          <w:szCs w:val="24"/>
          <w:shd w:val="clear" w:color="auto" w:fill="FFFFFF"/>
        </w:rPr>
        <w:t>nited States</w:t>
      </w:r>
      <w:r w:rsidR="00C00B5D" w:rsidRPr="00437166">
        <w:rPr>
          <w:rFonts w:cstheme="minorHAnsi"/>
          <w:color w:val="000000" w:themeColor="text1"/>
          <w:sz w:val="24"/>
          <w:szCs w:val="24"/>
          <w:shd w:val="clear" w:color="auto" w:fill="FFFFFF"/>
        </w:rPr>
        <w:t xml:space="preserve"> (56%; 95%CI: 42-69%</w:t>
      </w:r>
      <w:r w:rsidR="00452489" w:rsidRPr="00437166">
        <w:rPr>
          <w:rFonts w:cstheme="minorHAnsi"/>
          <w:color w:val="000000" w:themeColor="text1"/>
          <w:sz w:val="24"/>
          <w:szCs w:val="24"/>
          <w:shd w:val="clear" w:color="auto" w:fill="FFFFFF"/>
        </w:rPr>
        <w:t xml:space="preserve">, </w:t>
      </w:r>
      <w:r w:rsidR="00452489" w:rsidRPr="00437166">
        <w:rPr>
          <w:rFonts w:cstheme="minorHAnsi"/>
          <w:sz w:val="24"/>
          <w:szCs w:val="24"/>
        </w:rPr>
        <w:t>I</w:t>
      </w:r>
      <w:r w:rsidR="00452489" w:rsidRPr="00437166">
        <w:rPr>
          <w:rFonts w:cstheme="minorHAnsi"/>
          <w:sz w:val="24"/>
          <w:szCs w:val="24"/>
          <w:vertAlign w:val="superscript"/>
        </w:rPr>
        <w:t>2</w:t>
      </w:r>
      <w:r w:rsidR="00452489" w:rsidRPr="00437166">
        <w:rPr>
          <w:rFonts w:cstheme="minorHAnsi"/>
          <w:color w:val="000000" w:themeColor="text1"/>
          <w:sz w:val="24"/>
          <w:szCs w:val="24"/>
        </w:rPr>
        <w:t>: 9</w:t>
      </w:r>
      <w:del w:id="219" w:author="Eddy Lincango" w:date="2020-06-01T23:18:00Z">
        <w:r w:rsidR="00452489" w:rsidRPr="00437166" w:rsidDel="00BA3423">
          <w:rPr>
            <w:rFonts w:cstheme="minorHAnsi"/>
            <w:color w:val="000000" w:themeColor="text1"/>
            <w:sz w:val="24"/>
            <w:szCs w:val="24"/>
          </w:rPr>
          <w:delText>7</w:delText>
        </w:r>
      </w:del>
      <w:ins w:id="220" w:author="Eddy Lincango" w:date="2020-06-01T23:18:00Z">
        <w:r>
          <w:rPr>
            <w:rFonts w:cstheme="minorHAnsi"/>
            <w:color w:val="000000" w:themeColor="text1"/>
            <w:sz w:val="24"/>
            <w:szCs w:val="24"/>
          </w:rPr>
          <w:t>8</w:t>
        </w:r>
      </w:ins>
      <w:r w:rsidR="00452489" w:rsidRPr="00437166">
        <w:rPr>
          <w:rFonts w:cstheme="minorHAnsi"/>
          <w:color w:val="000000" w:themeColor="text1"/>
          <w:sz w:val="24"/>
          <w:szCs w:val="24"/>
        </w:rPr>
        <w:t>%</w:t>
      </w:r>
      <w:r w:rsidR="00C00B5D" w:rsidRPr="00437166">
        <w:rPr>
          <w:rFonts w:cstheme="minorHAnsi"/>
          <w:color w:val="000000" w:themeColor="text1"/>
          <w:sz w:val="24"/>
          <w:szCs w:val="24"/>
          <w:shd w:val="clear" w:color="auto" w:fill="FFFFFF"/>
        </w:rPr>
        <w:t>) with a p value</w:t>
      </w:r>
      <w:r w:rsidR="00AC4984" w:rsidRPr="00437166">
        <w:rPr>
          <w:rFonts w:cstheme="minorHAnsi"/>
          <w:color w:val="000000" w:themeColor="text1"/>
          <w:sz w:val="24"/>
          <w:szCs w:val="24"/>
          <w:shd w:val="clear" w:color="auto" w:fill="FFFFFF"/>
        </w:rPr>
        <w:t xml:space="preserve"> for subgroup interaction</w:t>
      </w:r>
      <w:r w:rsidR="00C00B5D" w:rsidRPr="00437166">
        <w:rPr>
          <w:rFonts w:cstheme="minorHAnsi"/>
          <w:color w:val="000000" w:themeColor="text1"/>
          <w:sz w:val="24"/>
          <w:szCs w:val="24"/>
          <w:shd w:val="clear" w:color="auto" w:fill="FFFFFF"/>
        </w:rPr>
        <w:t xml:space="preserve"> of 0.12, and</w:t>
      </w:r>
      <w:r w:rsidR="00926BD0" w:rsidRPr="00437166">
        <w:rPr>
          <w:rFonts w:cstheme="minorHAnsi"/>
          <w:color w:val="000000" w:themeColor="text1"/>
          <w:sz w:val="24"/>
          <w:szCs w:val="24"/>
          <w:shd w:val="clear" w:color="auto" w:fill="FFFFFF"/>
        </w:rPr>
        <w:t xml:space="preserve"> population-based studies 53%</w:t>
      </w:r>
      <w:r w:rsidR="00C00B5D" w:rsidRPr="00437166">
        <w:rPr>
          <w:rFonts w:cstheme="minorHAnsi"/>
          <w:color w:val="000000" w:themeColor="text1"/>
          <w:sz w:val="24"/>
          <w:szCs w:val="24"/>
          <w:shd w:val="clear" w:color="auto" w:fill="FFFFFF"/>
        </w:rPr>
        <w:t xml:space="preserve"> </w:t>
      </w:r>
      <w:r w:rsidR="00926BD0" w:rsidRPr="00437166">
        <w:rPr>
          <w:rFonts w:cstheme="minorHAnsi"/>
          <w:color w:val="000000" w:themeColor="text1"/>
          <w:sz w:val="24"/>
          <w:szCs w:val="24"/>
          <w:shd w:val="clear" w:color="auto" w:fill="FFFFFF"/>
        </w:rPr>
        <w:t>(</w:t>
      </w:r>
      <w:r w:rsidR="00C00B5D" w:rsidRPr="00437166">
        <w:rPr>
          <w:rFonts w:cstheme="minorHAnsi"/>
          <w:color w:val="000000" w:themeColor="text1"/>
          <w:sz w:val="24"/>
          <w:szCs w:val="24"/>
          <w:shd w:val="clear" w:color="auto" w:fill="FFFFFF"/>
        </w:rPr>
        <w:t>95%</w:t>
      </w:r>
      <w:r w:rsidR="00926BD0" w:rsidRPr="00437166">
        <w:rPr>
          <w:rFonts w:cstheme="minorHAnsi"/>
          <w:color w:val="000000" w:themeColor="text1"/>
          <w:sz w:val="24"/>
          <w:szCs w:val="24"/>
          <w:shd w:val="clear" w:color="auto" w:fill="FFFFFF"/>
        </w:rPr>
        <w:t xml:space="preserve"> </w:t>
      </w:r>
      <w:r w:rsidR="00C00B5D" w:rsidRPr="00437166">
        <w:rPr>
          <w:rFonts w:cstheme="minorHAnsi"/>
          <w:color w:val="000000" w:themeColor="text1"/>
          <w:sz w:val="24"/>
          <w:szCs w:val="24"/>
          <w:shd w:val="clear" w:color="auto" w:fill="FFFFFF"/>
        </w:rPr>
        <w:t>CI: 38-68%</w:t>
      </w:r>
      <w:ins w:id="221" w:author="Eddy Lincango" w:date="2020-06-01T23:18:00Z">
        <w:r>
          <w:rPr>
            <w:rFonts w:cstheme="minorHAnsi"/>
            <w:color w:val="000000" w:themeColor="text1"/>
            <w:sz w:val="24"/>
            <w:szCs w:val="24"/>
            <w:shd w:val="clear" w:color="auto" w:fill="FFFFFF"/>
          </w:rPr>
          <w:t xml:space="preserve">, </w:t>
        </w:r>
        <w:r w:rsidRPr="00437166">
          <w:rPr>
            <w:rFonts w:cstheme="minorHAnsi"/>
            <w:sz w:val="24"/>
            <w:szCs w:val="24"/>
          </w:rPr>
          <w:t>I</w:t>
        </w:r>
        <w:r w:rsidRPr="00437166">
          <w:rPr>
            <w:rFonts w:cstheme="minorHAnsi"/>
            <w:sz w:val="24"/>
            <w:szCs w:val="24"/>
            <w:vertAlign w:val="superscript"/>
          </w:rPr>
          <w:t>2</w:t>
        </w:r>
        <w:r w:rsidRPr="00437166">
          <w:rPr>
            <w:rFonts w:cstheme="minorHAnsi"/>
            <w:color w:val="000000" w:themeColor="text1"/>
            <w:sz w:val="24"/>
            <w:szCs w:val="24"/>
          </w:rPr>
          <w:t>:</w:t>
        </w:r>
        <w:r>
          <w:rPr>
            <w:rFonts w:cstheme="minorHAnsi"/>
            <w:color w:val="000000" w:themeColor="text1"/>
            <w:sz w:val="24"/>
            <w:szCs w:val="24"/>
          </w:rPr>
          <w:t xml:space="preserve"> 94%</w:t>
        </w:r>
      </w:ins>
      <w:r w:rsidR="00C00B5D" w:rsidRPr="00437166">
        <w:rPr>
          <w:rFonts w:cstheme="minorHAnsi"/>
          <w:color w:val="000000" w:themeColor="text1"/>
          <w:sz w:val="24"/>
          <w:szCs w:val="24"/>
          <w:shd w:val="clear" w:color="auto" w:fill="FFFFFF"/>
        </w:rPr>
        <w:t>) vs. non-population-based studies (50%; 95%CI: 39-60%</w:t>
      </w:r>
      <w:r w:rsidR="00121E81" w:rsidRPr="00437166">
        <w:rPr>
          <w:rFonts w:cstheme="minorHAnsi"/>
          <w:color w:val="000000" w:themeColor="text1"/>
          <w:sz w:val="24"/>
          <w:szCs w:val="24"/>
          <w:shd w:val="clear" w:color="auto" w:fill="FFFFFF"/>
        </w:rPr>
        <w:t xml:space="preserve">, </w:t>
      </w:r>
      <w:r w:rsidR="00121E81" w:rsidRPr="00437166">
        <w:rPr>
          <w:rFonts w:cstheme="minorHAnsi"/>
          <w:sz w:val="24"/>
          <w:szCs w:val="24"/>
        </w:rPr>
        <w:t>I</w:t>
      </w:r>
      <w:r w:rsidR="00121E81" w:rsidRPr="00437166">
        <w:rPr>
          <w:rFonts w:cstheme="minorHAnsi"/>
          <w:sz w:val="24"/>
          <w:szCs w:val="24"/>
          <w:vertAlign w:val="superscript"/>
        </w:rPr>
        <w:t>2</w:t>
      </w:r>
      <w:r w:rsidR="00121E81" w:rsidRPr="00437166">
        <w:rPr>
          <w:rFonts w:cstheme="minorHAnsi"/>
          <w:color w:val="000000" w:themeColor="text1"/>
          <w:sz w:val="24"/>
          <w:szCs w:val="24"/>
        </w:rPr>
        <w:t>: 97%</w:t>
      </w:r>
      <w:r w:rsidR="00C00B5D" w:rsidRPr="00437166">
        <w:rPr>
          <w:rFonts w:cstheme="minorHAnsi"/>
          <w:color w:val="000000" w:themeColor="text1"/>
          <w:sz w:val="24"/>
          <w:szCs w:val="24"/>
          <w:shd w:val="clear" w:color="auto" w:fill="FFFFFF"/>
        </w:rPr>
        <w:t xml:space="preserve">) with a </w:t>
      </w:r>
      <w:r w:rsidR="00C00B5D" w:rsidRPr="00437166">
        <w:rPr>
          <w:rFonts w:cstheme="minorHAnsi"/>
          <w:i/>
          <w:iCs/>
          <w:color w:val="000000" w:themeColor="text1"/>
          <w:sz w:val="24"/>
          <w:szCs w:val="24"/>
          <w:shd w:val="clear" w:color="auto" w:fill="FFFFFF"/>
        </w:rPr>
        <w:t xml:space="preserve">p </w:t>
      </w:r>
      <w:r w:rsidR="00C00B5D" w:rsidRPr="00437166">
        <w:rPr>
          <w:rFonts w:cstheme="minorHAnsi"/>
          <w:color w:val="000000" w:themeColor="text1"/>
          <w:sz w:val="24"/>
          <w:szCs w:val="24"/>
          <w:shd w:val="clear" w:color="auto" w:fill="FFFFFF"/>
        </w:rPr>
        <w:t>value of 0.72</w:t>
      </w:r>
      <w:r w:rsidR="00AC4984" w:rsidRPr="00437166">
        <w:rPr>
          <w:rFonts w:cstheme="minorHAnsi"/>
          <w:color w:val="000000" w:themeColor="text1"/>
          <w:sz w:val="24"/>
          <w:szCs w:val="24"/>
          <w:shd w:val="clear" w:color="auto" w:fill="FFFFFF"/>
        </w:rPr>
        <w:t xml:space="preserve"> for interaction </w:t>
      </w:r>
      <w:r w:rsidR="002D7529" w:rsidRPr="00437166">
        <w:rPr>
          <w:rFonts w:cstheme="minorHAnsi"/>
          <w:color w:val="000000" w:themeColor="text1"/>
          <w:sz w:val="24"/>
          <w:szCs w:val="24"/>
        </w:rPr>
        <w:t xml:space="preserve">(Figure </w:t>
      </w:r>
      <w:del w:id="222" w:author="Eddy Lincango" w:date="2020-06-01T23:19:00Z">
        <w:r w:rsidR="002D7529" w:rsidRPr="00437166" w:rsidDel="00BA3423">
          <w:rPr>
            <w:rFonts w:cstheme="minorHAnsi"/>
            <w:color w:val="000000" w:themeColor="text1"/>
            <w:sz w:val="24"/>
            <w:szCs w:val="24"/>
          </w:rPr>
          <w:delText>3</w:delText>
        </w:r>
      </w:del>
      <w:ins w:id="223" w:author="Eddy Lincango" w:date="2020-06-01T23:19:00Z">
        <w:r>
          <w:rPr>
            <w:rFonts w:cstheme="minorHAnsi"/>
            <w:color w:val="000000" w:themeColor="text1"/>
            <w:sz w:val="24"/>
            <w:szCs w:val="24"/>
          </w:rPr>
          <w:t>4</w:t>
        </w:r>
      </w:ins>
      <w:r w:rsidR="002D7529" w:rsidRPr="00437166">
        <w:rPr>
          <w:rFonts w:cstheme="minorHAnsi"/>
          <w:color w:val="000000" w:themeColor="text1"/>
          <w:sz w:val="24"/>
          <w:szCs w:val="24"/>
        </w:rPr>
        <w:t xml:space="preserve"> </w:t>
      </w:r>
      <w:del w:id="224" w:author="Eddy Lincango" w:date="2020-06-01T23:19:00Z">
        <w:r w:rsidR="002D7529" w:rsidRPr="00437166" w:rsidDel="00BA3423">
          <w:rPr>
            <w:rFonts w:cstheme="minorHAnsi"/>
            <w:color w:val="000000" w:themeColor="text1"/>
            <w:sz w:val="24"/>
            <w:szCs w:val="24"/>
          </w:rPr>
          <w:delText>and Appendix</w:delText>
        </w:r>
      </w:del>
      <w:r w:rsidR="002D7529" w:rsidRPr="00437166">
        <w:rPr>
          <w:rFonts w:cstheme="minorHAnsi"/>
          <w:color w:val="000000" w:themeColor="text1"/>
          <w:sz w:val="24"/>
          <w:szCs w:val="24"/>
        </w:rPr>
        <w:t>)</w:t>
      </w:r>
      <w:del w:id="225" w:author="Eddy Lincango" w:date="2020-06-01T01:42:00Z">
        <w:r w:rsidR="00C00B5D" w:rsidRPr="00437166" w:rsidDel="00DB78BB">
          <w:rPr>
            <w:rFonts w:cstheme="minorHAnsi"/>
            <w:color w:val="000000" w:themeColor="text1"/>
            <w:sz w:val="24"/>
            <w:szCs w:val="24"/>
          </w:rPr>
          <w:delText>.</w:delText>
        </w:r>
      </w:del>
    </w:p>
    <w:p w14:paraId="7A8A8913" w14:textId="25E8F375" w:rsidR="00B50084" w:rsidRDefault="00B50084" w:rsidP="008B7BD3">
      <w:pPr>
        <w:spacing w:line="480" w:lineRule="auto"/>
        <w:rPr>
          <w:ins w:id="226" w:author="Eddy Lincango" w:date="2020-05-27T22:26:00Z"/>
          <w:rFonts w:cstheme="minorHAnsi"/>
          <w:b/>
          <w:color w:val="000000" w:themeColor="text1"/>
          <w:sz w:val="24"/>
          <w:szCs w:val="24"/>
        </w:rPr>
      </w:pPr>
      <w:ins w:id="227" w:author="Eddy Lincango" w:date="2020-05-24T14:01:00Z">
        <w:r w:rsidRPr="008B7BD3">
          <w:rPr>
            <w:rFonts w:cstheme="minorHAnsi"/>
            <w:b/>
            <w:color w:val="000000" w:themeColor="text1"/>
            <w:sz w:val="24"/>
            <w:szCs w:val="24"/>
          </w:rPr>
          <w:lastRenderedPageBreak/>
          <w:t>Incidental imaging by subgroups</w:t>
        </w:r>
      </w:ins>
    </w:p>
    <w:p w14:paraId="06EE92BB" w14:textId="14C5A246" w:rsidR="003A3C7E" w:rsidRDefault="00712838" w:rsidP="003A3C7E">
      <w:pPr>
        <w:spacing w:line="480" w:lineRule="auto"/>
        <w:ind w:firstLine="720"/>
        <w:rPr>
          <w:rFonts w:cstheme="minorHAnsi"/>
          <w:color w:val="000000" w:themeColor="text1"/>
          <w:sz w:val="24"/>
          <w:szCs w:val="24"/>
        </w:rPr>
      </w:pPr>
      <w:ins w:id="228" w:author="Eddy Lincango" w:date="2020-05-27T22:26:00Z">
        <w:r w:rsidRPr="00B0541B">
          <w:rPr>
            <w:rFonts w:cstheme="minorHAnsi"/>
            <w:color w:val="000000" w:themeColor="text1"/>
            <w:sz w:val="24"/>
            <w:szCs w:val="24"/>
            <w:shd w:val="clear" w:color="auto" w:fill="FFFFFF"/>
          </w:rPr>
          <w:t xml:space="preserve">Incidental </w:t>
        </w:r>
      </w:ins>
      <w:ins w:id="229" w:author="Eddy Lincango" w:date="2020-05-27T22:27:00Z">
        <w:r>
          <w:rPr>
            <w:rFonts w:cstheme="minorHAnsi"/>
            <w:color w:val="000000" w:themeColor="text1"/>
            <w:sz w:val="24"/>
            <w:szCs w:val="24"/>
            <w:shd w:val="clear" w:color="auto" w:fill="FFFFFF"/>
          </w:rPr>
          <w:t xml:space="preserve">imaging </w:t>
        </w:r>
      </w:ins>
      <w:ins w:id="230" w:author="Eddy Lincango" w:date="2020-05-27T22:26:00Z">
        <w:r w:rsidRPr="00B0541B">
          <w:rPr>
            <w:rFonts w:cstheme="minorHAnsi"/>
            <w:color w:val="000000" w:themeColor="text1"/>
            <w:sz w:val="24"/>
            <w:szCs w:val="24"/>
            <w:shd w:val="clear" w:color="auto" w:fill="FFFFFF"/>
          </w:rPr>
          <w:t xml:space="preserve">subgroup analysis by tumor size showed that tumor </w:t>
        </w:r>
        <w:r w:rsidRPr="00B0541B">
          <w:rPr>
            <w:rFonts w:cstheme="minorHAnsi"/>
            <w:color w:val="222222"/>
            <w:sz w:val="24"/>
            <w:szCs w:val="24"/>
            <w:shd w:val="clear" w:color="auto" w:fill="FFFFFF"/>
          </w:rPr>
          <w:t>≤</w:t>
        </w:r>
        <w:r w:rsidRPr="00B0541B">
          <w:rPr>
            <w:rFonts w:cstheme="minorHAnsi"/>
            <w:color w:val="000000" w:themeColor="text1"/>
            <w:sz w:val="24"/>
            <w:szCs w:val="24"/>
            <w:shd w:val="clear" w:color="auto" w:fill="FFFFFF"/>
          </w:rPr>
          <w:t xml:space="preserve"> 10mm was incidentally found in </w:t>
        </w:r>
        <w:r>
          <w:rPr>
            <w:rFonts w:cstheme="minorHAnsi"/>
            <w:color w:val="000000" w:themeColor="text1"/>
            <w:sz w:val="24"/>
            <w:szCs w:val="24"/>
            <w:shd w:val="clear" w:color="auto" w:fill="FFFFFF"/>
          </w:rPr>
          <w:t>50</w:t>
        </w:r>
        <w:r w:rsidRPr="00B0541B">
          <w:rPr>
            <w:rFonts w:cstheme="minorHAnsi"/>
            <w:color w:val="000000" w:themeColor="text1"/>
            <w:sz w:val="24"/>
            <w:szCs w:val="24"/>
            <w:shd w:val="clear" w:color="auto" w:fill="FFFFFF"/>
          </w:rPr>
          <w:t xml:space="preserve">% (95% CI: </w:t>
        </w:r>
      </w:ins>
      <w:ins w:id="231" w:author="Eddy Lincango" w:date="2020-05-27T22:28:00Z">
        <w:r>
          <w:rPr>
            <w:rFonts w:cstheme="minorHAnsi"/>
            <w:color w:val="000000" w:themeColor="text1"/>
            <w:sz w:val="24"/>
            <w:szCs w:val="24"/>
            <w:shd w:val="clear" w:color="auto" w:fill="FFFFFF"/>
          </w:rPr>
          <w:t>35</w:t>
        </w:r>
      </w:ins>
      <w:ins w:id="232" w:author="Eddy Lincango" w:date="2020-05-27T22:26:00Z">
        <w:r w:rsidRPr="00B0541B">
          <w:rPr>
            <w:rFonts w:cstheme="minorHAnsi"/>
            <w:color w:val="000000" w:themeColor="text1"/>
            <w:sz w:val="24"/>
            <w:szCs w:val="24"/>
            <w:shd w:val="clear" w:color="auto" w:fill="FFFFFF"/>
          </w:rPr>
          <w:t>-</w:t>
        </w:r>
      </w:ins>
      <w:ins w:id="233" w:author="Eddy Lincango" w:date="2020-05-27T22:28:00Z">
        <w:r>
          <w:rPr>
            <w:rFonts w:cstheme="minorHAnsi"/>
            <w:color w:val="000000" w:themeColor="text1"/>
            <w:sz w:val="24"/>
            <w:szCs w:val="24"/>
            <w:shd w:val="clear" w:color="auto" w:fill="FFFFFF"/>
          </w:rPr>
          <w:t>65</w:t>
        </w:r>
      </w:ins>
      <w:ins w:id="234"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w:t>
        </w:r>
      </w:ins>
      <w:ins w:id="235" w:author="Eddy Lincango" w:date="2020-05-27T22:29:00Z">
        <w:r w:rsidR="00191E6C">
          <w:rPr>
            <w:rFonts w:cstheme="minorHAnsi"/>
            <w:color w:val="000000" w:themeColor="text1"/>
            <w:sz w:val="24"/>
            <w:szCs w:val="24"/>
          </w:rPr>
          <w:t>3</w:t>
        </w:r>
      </w:ins>
      <w:ins w:id="236" w:author="Eddy Lincango" w:date="2020-05-27T22:26: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while tumors &gt; 10mm were </w:t>
        </w:r>
      </w:ins>
      <w:ins w:id="237" w:author="Eddy Lincango" w:date="2020-05-27T22:29:00Z">
        <w:r>
          <w:rPr>
            <w:rFonts w:cstheme="minorHAnsi"/>
            <w:color w:val="000000" w:themeColor="text1"/>
            <w:sz w:val="24"/>
            <w:szCs w:val="24"/>
            <w:shd w:val="clear" w:color="auto" w:fill="FFFFFF"/>
          </w:rPr>
          <w:t>29</w:t>
        </w:r>
      </w:ins>
      <w:ins w:id="238" w:author="Eddy Lincango" w:date="2020-05-27T22:26:00Z">
        <w:r w:rsidRPr="00B0541B">
          <w:rPr>
            <w:rFonts w:cstheme="minorHAnsi"/>
            <w:color w:val="000000" w:themeColor="text1"/>
            <w:sz w:val="24"/>
            <w:szCs w:val="24"/>
            <w:shd w:val="clear" w:color="auto" w:fill="FFFFFF"/>
          </w:rPr>
          <w:t>% (95% CI: 1</w:t>
        </w:r>
      </w:ins>
      <w:ins w:id="239" w:author="Eddy Lincango" w:date="2020-05-27T22:29:00Z">
        <w:r>
          <w:rPr>
            <w:rFonts w:cstheme="minorHAnsi"/>
            <w:color w:val="000000" w:themeColor="text1"/>
            <w:sz w:val="24"/>
            <w:szCs w:val="24"/>
            <w:shd w:val="clear" w:color="auto" w:fill="FFFFFF"/>
          </w:rPr>
          <w:t>0</w:t>
        </w:r>
      </w:ins>
      <w:ins w:id="240" w:author="Eddy Lincango" w:date="2020-05-27T22:26:00Z">
        <w:r w:rsidRPr="00B0541B">
          <w:rPr>
            <w:rFonts w:cstheme="minorHAnsi"/>
            <w:color w:val="000000" w:themeColor="text1"/>
            <w:sz w:val="24"/>
            <w:szCs w:val="24"/>
            <w:shd w:val="clear" w:color="auto" w:fill="FFFFFF"/>
          </w:rPr>
          <w:t>-5</w:t>
        </w:r>
      </w:ins>
      <w:ins w:id="241" w:author="Eddy Lincango" w:date="2020-05-27T22:30:00Z">
        <w:r>
          <w:rPr>
            <w:rFonts w:cstheme="minorHAnsi"/>
            <w:color w:val="000000" w:themeColor="text1"/>
            <w:sz w:val="24"/>
            <w:szCs w:val="24"/>
            <w:shd w:val="clear" w:color="auto" w:fill="FFFFFF"/>
          </w:rPr>
          <w:t>2</w:t>
        </w:r>
      </w:ins>
      <w:ins w:id="242"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w:t>
        </w:r>
      </w:ins>
      <w:ins w:id="243" w:author="Eddy Lincango" w:date="2020-05-27T22:30:00Z">
        <w:r>
          <w:rPr>
            <w:rFonts w:cstheme="minorHAnsi"/>
            <w:color w:val="000000" w:themeColor="text1"/>
            <w:sz w:val="24"/>
            <w:szCs w:val="24"/>
          </w:rPr>
          <w:t>8</w:t>
        </w:r>
      </w:ins>
      <w:ins w:id="244" w:author="Eddy Lincango" w:date="2020-05-27T22:26: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with a </w:t>
        </w:r>
        <w:r w:rsidRPr="00B0541B">
          <w:rPr>
            <w:rFonts w:cstheme="minorHAnsi"/>
            <w:i/>
            <w:iCs/>
            <w:color w:val="000000" w:themeColor="text1"/>
            <w:sz w:val="24"/>
            <w:szCs w:val="24"/>
            <w:shd w:val="clear" w:color="auto" w:fill="FFFFFF"/>
          </w:rPr>
          <w:t xml:space="preserve">p </w:t>
        </w:r>
        <w:r w:rsidR="00191E6C">
          <w:rPr>
            <w:rFonts w:cstheme="minorHAnsi"/>
            <w:color w:val="000000" w:themeColor="text1"/>
            <w:sz w:val="24"/>
            <w:szCs w:val="24"/>
            <w:shd w:val="clear" w:color="auto" w:fill="FFFFFF"/>
          </w:rPr>
          <w:t>value for interaction test of 0.14</w:t>
        </w:r>
      </w:ins>
      <w:ins w:id="245" w:author="Eddy Lincango" w:date="2020-05-28T15:58:00Z">
        <w:r w:rsidR="00191E6C">
          <w:rPr>
            <w:rFonts w:cstheme="minorHAnsi"/>
            <w:color w:val="000000" w:themeColor="text1"/>
            <w:sz w:val="24"/>
            <w:szCs w:val="24"/>
            <w:shd w:val="clear" w:color="auto" w:fill="FFFFFF"/>
          </w:rPr>
          <w:t>.</w:t>
        </w:r>
      </w:ins>
      <w:ins w:id="246" w:author="Eddy Lincango" w:date="2020-05-27T22:26:00Z">
        <w:r w:rsidRPr="00B0541B">
          <w:rPr>
            <w:rFonts w:cstheme="minorHAnsi"/>
            <w:color w:val="000000" w:themeColor="text1"/>
            <w:sz w:val="24"/>
            <w:szCs w:val="24"/>
            <w:shd w:val="clear" w:color="auto" w:fill="FFFFFF"/>
          </w:rPr>
          <w:t xml:space="preserve"> Furthermore, the frequency of incidental </w:t>
        </w:r>
      </w:ins>
      <w:ins w:id="247" w:author="Eddy Lincango" w:date="2020-05-27T22:30:00Z">
        <w:r>
          <w:rPr>
            <w:rFonts w:cstheme="minorHAnsi"/>
            <w:color w:val="000000" w:themeColor="text1"/>
            <w:sz w:val="24"/>
            <w:szCs w:val="24"/>
            <w:shd w:val="clear" w:color="auto" w:fill="FFFFFF"/>
          </w:rPr>
          <w:t>imaging</w:t>
        </w:r>
      </w:ins>
      <w:ins w:id="248" w:author="Eddy Lincango" w:date="2020-05-27T22:26:00Z">
        <w:r w:rsidRPr="00B0541B">
          <w:rPr>
            <w:rFonts w:cstheme="minorHAnsi"/>
            <w:color w:val="000000" w:themeColor="text1"/>
            <w:sz w:val="24"/>
            <w:szCs w:val="24"/>
            <w:shd w:val="clear" w:color="auto" w:fill="FFFFFF"/>
          </w:rPr>
          <w:t xml:space="preserve"> was </w:t>
        </w:r>
      </w:ins>
      <w:ins w:id="249" w:author="Eddy Lincango" w:date="2020-05-27T22:31:00Z">
        <w:r w:rsidR="00191E6C">
          <w:rPr>
            <w:rFonts w:cstheme="minorHAnsi"/>
            <w:color w:val="000000" w:themeColor="text1"/>
            <w:sz w:val="24"/>
            <w:szCs w:val="24"/>
            <w:shd w:val="clear" w:color="auto" w:fill="FFFFFF"/>
          </w:rPr>
          <w:t>slightly highe</w:t>
        </w:r>
      </w:ins>
      <w:ins w:id="250" w:author="Eddy Lincango" w:date="2020-05-28T16:05:00Z">
        <w:r w:rsidR="00191E6C">
          <w:rPr>
            <w:rFonts w:cstheme="minorHAnsi"/>
            <w:color w:val="000000" w:themeColor="text1"/>
            <w:sz w:val="24"/>
            <w:szCs w:val="24"/>
            <w:shd w:val="clear" w:color="auto" w:fill="FFFFFF"/>
          </w:rPr>
          <w:t>r</w:t>
        </w:r>
      </w:ins>
      <w:ins w:id="251" w:author="Eddy Lincango" w:date="2020-05-27T22:26:00Z">
        <w:r w:rsidRPr="00B0541B">
          <w:rPr>
            <w:rFonts w:cstheme="minorHAnsi"/>
            <w:color w:val="000000" w:themeColor="text1"/>
            <w:sz w:val="24"/>
            <w:szCs w:val="24"/>
            <w:shd w:val="clear" w:color="auto" w:fill="FFFFFF"/>
          </w:rPr>
          <w:t xml:space="preserve"> in </w:t>
        </w:r>
      </w:ins>
      <w:ins w:id="252" w:author="Eddy Lincango" w:date="2020-05-27T22:32:00Z">
        <w:r>
          <w:rPr>
            <w:rFonts w:cstheme="minorHAnsi"/>
            <w:color w:val="000000" w:themeColor="text1"/>
            <w:sz w:val="24"/>
            <w:szCs w:val="24"/>
            <w:shd w:val="clear" w:color="auto" w:fill="FFFFFF"/>
          </w:rPr>
          <w:t>men</w:t>
        </w:r>
      </w:ins>
      <w:ins w:id="253" w:author="Eddy Lincango" w:date="2020-05-27T22:26:00Z">
        <w:r w:rsidRPr="00B0541B">
          <w:rPr>
            <w:rFonts w:cstheme="minorHAnsi"/>
            <w:color w:val="000000" w:themeColor="text1"/>
            <w:sz w:val="24"/>
            <w:szCs w:val="24"/>
            <w:shd w:val="clear" w:color="auto" w:fill="FFFFFF"/>
          </w:rPr>
          <w:t xml:space="preserve"> </w:t>
        </w:r>
      </w:ins>
      <w:ins w:id="254" w:author="Eddy Lincango" w:date="2020-05-27T22:32:00Z">
        <w:r>
          <w:rPr>
            <w:rFonts w:cstheme="minorHAnsi"/>
            <w:color w:val="000000" w:themeColor="text1"/>
            <w:sz w:val="24"/>
            <w:szCs w:val="24"/>
            <w:shd w:val="clear" w:color="auto" w:fill="FFFFFF"/>
          </w:rPr>
          <w:t>than wo</w:t>
        </w:r>
      </w:ins>
      <w:ins w:id="255" w:author="Eddy Lincango" w:date="2020-05-27T22:26:00Z">
        <w:r w:rsidRPr="00B0541B">
          <w:rPr>
            <w:rFonts w:cstheme="minorHAnsi"/>
            <w:color w:val="000000" w:themeColor="text1"/>
            <w:sz w:val="24"/>
            <w:szCs w:val="24"/>
            <w:shd w:val="clear" w:color="auto" w:fill="FFFFFF"/>
          </w:rPr>
          <w:t xml:space="preserve">men, </w:t>
        </w:r>
      </w:ins>
      <w:ins w:id="256" w:author="Eddy Lincango" w:date="2020-05-27T22:32:00Z">
        <w:r>
          <w:rPr>
            <w:rFonts w:cstheme="minorHAnsi"/>
            <w:color w:val="000000" w:themeColor="text1"/>
            <w:sz w:val="24"/>
            <w:szCs w:val="24"/>
            <w:shd w:val="clear" w:color="auto" w:fill="FFFFFF"/>
          </w:rPr>
          <w:t>34</w:t>
        </w:r>
      </w:ins>
      <w:ins w:id="257" w:author="Eddy Lincango" w:date="2020-05-27T22:26:00Z">
        <w:r w:rsidRPr="00B0541B">
          <w:rPr>
            <w:rFonts w:cstheme="minorHAnsi"/>
            <w:color w:val="000000" w:themeColor="text1"/>
            <w:sz w:val="24"/>
            <w:szCs w:val="24"/>
            <w:shd w:val="clear" w:color="auto" w:fill="FFFFFF"/>
          </w:rPr>
          <w:t xml:space="preserve">% (95% CI: </w:t>
        </w:r>
      </w:ins>
      <w:ins w:id="258" w:author="Eddy Lincango" w:date="2020-05-27T22:32:00Z">
        <w:r>
          <w:rPr>
            <w:rFonts w:cstheme="minorHAnsi"/>
            <w:color w:val="000000" w:themeColor="text1"/>
            <w:sz w:val="24"/>
            <w:szCs w:val="24"/>
            <w:shd w:val="clear" w:color="auto" w:fill="FFFFFF"/>
          </w:rPr>
          <w:t>13</w:t>
        </w:r>
      </w:ins>
      <w:ins w:id="259" w:author="Eddy Lincango" w:date="2020-05-27T22:26:00Z">
        <w:r>
          <w:rPr>
            <w:rFonts w:cstheme="minorHAnsi"/>
            <w:color w:val="000000" w:themeColor="text1"/>
            <w:sz w:val="24"/>
            <w:szCs w:val="24"/>
            <w:shd w:val="clear" w:color="auto" w:fill="FFFFFF"/>
          </w:rPr>
          <w:t>-</w:t>
        </w:r>
      </w:ins>
      <w:ins w:id="260" w:author="Eddy Lincango" w:date="2020-05-27T22:32:00Z">
        <w:r>
          <w:rPr>
            <w:rFonts w:cstheme="minorHAnsi"/>
            <w:color w:val="000000" w:themeColor="text1"/>
            <w:sz w:val="24"/>
            <w:szCs w:val="24"/>
            <w:shd w:val="clear" w:color="auto" w:fill="FFFFFF"/>
          </w:rPr>
          <w:t>59</w:t>
        </w:r>
      </w:ins>
      <w:ins w:id="261"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w:t>
        </w:r>
      </w:ins>
      <w:ins w:id="262" w:author="Eddy Lincango" w:date="2020-05-27T22:32:00Z">
        <w:r w:rsidR="00191E6C">
          <w:rPr>
            <w:rFonts w:cstheme="minorHAnsi"/>
            <w:color w:val="000000" w:themeColor="text1"/>
            <w:sz w:val="24"/>
            <w:szCs w:val="24"/>
          </w:rPr>
          <w:t>3</w:t>
        </w:r>
      </w:ins>
      <w:ins w:id="263" w:author="Eddy Lincango" w:date="2020-05-27T22:26:00Z">
        <w:r w:rsidRPr="00B0541B">
          <w:rPr>
            <w:rFonts w:cstheme="minorHAnsi"/>
            <w:color w:val="000000" w:themeColor="text1"/>
            <w:sz w:val="24"/>
            <w:szCs w:val="24"/>
          </w:rPr>
          <w:t>%</w:t>
        </w:r>
        <w:r w:rsidR="003A3C7E">
          <w:rPr>
            <w:rFonts w:cstheme="minorHAnsi"/>
            <w:color w:val="000000" w:themeColor="text1"/>
            <w:sz w:val="24"/>
            <w:szCs w:val="24"/>
            <w:shd w:val="clear" w:color="auto" w:fill="FFFFFF"/>
          </w:rPr>
          <w:t>) vs. 21</w:t>
        </w:r>
        <w:r w:rsidRPr="00B0541B">
          <w:rPr>
            <w:rFonts w:cstheme="minorHAnsi"/>
            <w:color w:val="000000" w:themeColor="text1"/>
            <w:sz w:val="24"/>
            <w:szCs w:val="24"/>
            <w:shd w:val="clear" w:color="auto" w:fill="FFFFFF"/>
          </w:rPr>
          <w:t xml:space="preserve">% (95% CI: </w:t>
        </w:r>
      </w:ins>
      <w:ins w:id="264" w:author="Eddy Lincango" w:date="2020-05-27T22:33:00Z">
        <w:r w:rsidR="003A3C7E">
          <w:rPr>
            <w:rFonts w:cstheme="minorHAnsi"/>
            <w:color w:val="000000" w:themeColor="text1"/>
            <w:sz w:val="24"/>
            <w:szCs w:val="24"/>
            <w:shd w:val="clear" w:color="auto" w:fill="FFFFFF"/>
          </w:rPr>
          <w:t>02</w:t>
        </w:r>
      </w:ins>
      <w:ins w:id="265" w:author="Eddy Lincango" w:date="2020-05-27T22:26:00Z">
        <w:r w:rsidRPr="00B0541B">
          <w:rPr>
            <w:rFonts w:cstheme="minorHAnsi"/>
            <w:color w:val="000000" w:themeColor="text1"/>
            <w:sz w:val="24"/>
            <w:szCs w:val="24"/>
            <w:shd w:val="clear" w:color="auto" w:fill="FFFFFF"/>
          </w:rPr>
          <w:t>-</w:t>
        </w:r>
      </w:ins>
      <w:ins w:id="266" w:author="Eddy Lincango" w:date="2020-05-27T22:33:00Z">
        <w:r w:rsidR="003A3C7E">
          <w:rPr>
            <w:rFonts w:cstheme="minorHAnsi"/>
            <w:color w:val="000000" w:themeColor="text1"/>
            <w:sz w:val="24"/>
            <w:szCs w:val="24"/>
            <w:shd w:val="clear" w:color="auto" w:fill="FFFFFF"/>
          </w:rPr>
          <w:t>52</w:t>
        </w:r>
      </w:ins>
      <w:ins w:id="267"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xml:space="preserve">: </w:t>
        </w:r>
      </w:ins>
      <w:ins w:id="268" w:author="Eddy Lincango" w:date="2020-05-27T22:34:00Z">
        <w:r w:rsidR="00191E6C">
          <w:rPr>
            <w:rFonts w:cstheme="minorHAnsi"/>
            <w:color w:val="000000" w:themeColor="text1"/>
            <w:sz w:val="24"/>
            <w:szCs w:val="24"/>
          </w:rPr>
          <w:t>99</w:t>
        </w:r>
      </w:ins>
      <w:ins w:id="269" w:author="Eddy Lincango" w:date="2020-05-27T22:26:00Z">
        <w:r w:rsidRPr="00B0541B">
          <w:rPr>
            <w:rFonts w:cstheme="minorHAnsi"/>
            <w:color w:val="000000" w:themeColor="text1"/>
            <w:sz w:val="24"/>
            <w:szCs w:val="24"/>
            <w:shd w:val="clear" w:color="auto" w:fill="FFFFFF"/>
          </w:rPr>
          <w:t xml:space="preserve">%), respectively, with a </w:t>
        </w:r>
        <w:r w:rsidRPr="00B0541B">
          <w:rPr>
            <w:rFonts w:cstheme="minorHAnsi"/>
            <w:i/>
            <w:iCs/>
            <w:color w:val="000000" w:themeColor="text1"/>
            <w:sz w:val="24"/>
            <w:szCs w:val="24"/>
            <w:shd w:val="clear" w:color="auto" w:fill="FFFFFF"/>
          </w:rPr>
          <w:t xml:space="preserve">p </w:t>
        </w:r>
        <w:r w:rsidRPr="00B0541B">
          <w:rPr>
            <w:rFonts w:cstheme="minorHAnsi"/>
            <w:color w:val="000000" w:themeColor="text1"/>
            <w:sz w:val="24"/>
            <w:szCs w:val="24"/>
            <w:shd w:val="clear" w:color="auto" w:fill="FFFFFF"/>
          </w:rPr>
          <w:t xml:space="preserve">value for subgroup interaction of </w:t>
        </w:r>
      </w:ins>
      <w:ins w:id="270" w:author="Eddy Lincango" w:date="2020-05-27T22:34:00Z">
        <w:r w:rsidR="00191E6C">
          <w:rPr>
            <w:rFonts w:cstheme="minorHAnsi"/>
            <w:color w:val="000000" w:themeColor="text1"/>
            <w:sz w:val="24"/>
            <w:szCs w:val="24"/>
            <w:shd w:val="clear" w:color="auto" w:fill="FFFFFF"/>
          </w:rPr>
          <w:t>0.</w:t>
        </w:r>
      </w:ins>
      <w:ins w:id="271" w:author="Eddy Lincango" w:date="2020-05-28T16:07:00Z">
        <w:r w:rsidR="00191E6C">
          <w:rPr>
            <w:rFonts w:cstheme="minorHAnsi"/>
            <w:color w:val="000000" w:themeColor="text1"/>
            <w:sz w:val="24"/>
            <w:szCs w:val="24"/>
            <w:shd w:val="clear" w:color="auto" w:fill="FFFFFF"/>
          </w:rPr>
          <w:t>47</w:t>
        </w:r>
      </w:ins>
      <w:ins w:id="272" w:author="Eddy Lincango" w:date="2020-05-27T22:26:00Z">
        <w:r w:rsidR="003A3C7E">
          <w:rPr>
            <w:rFonts w:cstheme="minorHAnsi"/>
            <w:color w:val="000000" w:themeColor="text1"/>
            <w:sz w:val="24"/>
            <w:szCs w:val="24"/>
            <w:shd w:val="clear" w:color="auto" w:fill="FFFFFF"/>
          </w:rPr>
          <w:t>.</w:t>
        </w:r>
        <w:r w:rsidRPr="00B0541B">
          <w:rPr>
            <w:rFonts w:cstheme="minorHAnsi"/>
            <w:color w:val="000000" w:themeColor="text1"/>
            <w:sz w:val="24"/>
            <w:szCs w:val="24"/>
            <w:shd w:val="clear" w:color="auto" w:fill="FFFFFF"/>
          </w:rPr>
          <w:t xml:space="preserve"> Similar findings were found when comparing studies performed in the U</w:t>
        </w:r>
        <w:r>
          <w:rPr>
            <w:rFonts w:cstheme="minorHAnsi"/>
            <w:color w:val="000000" w:themeColor="text1"/>
            <w:sz w:val="24"/>
            <w:szCs w:val="24"/>
            <w:shd w:val="clear" w:color="auto" w:fill="FFFFFF"/>
          </w:rPr>
          <w:t>nited States</w:t>
        </w:r>
        <w:r w:rsidR="003A3C7E">
          <w:rPr>
            <w:rFonts w:cstheme="minorHAnsi"/>
            <w:color w:val="000000" w:themeColor="text1"/>
            <w:sz w:val="24"/>
            <w:szCs w:val="24"/>
            <w:shd w:val="clear" w:color="auto" w:fill="FFFFFF"/>
          </w:rPr>
          <w:t xml:space="preserve"> (35</w:t>
        </w:r>
        <w:r w:rsidRPr="00B0541B">
          <w:rPr>
            <w:rFonts w:cstheme="minorHAnsi"/>
            <w:color w:val="000000" w:themeColor="text1"/>
            <w:sz w:val="24"/>
            <w:szCs w:val="24"/>
            <w:shd w:val="clear" w:color="auto" w:fill="FFFFFF"/>
          </w:rPr>
          <w:t xml:space="preserve">%; 95%CI: </w:t>
        </w:r>
      </w:ins>
      <w:ins w:id="273" w:author="Eddy Lincango" w:date="2020-05-27T22:35:00Z">
        <w:r w:rsidR="003A3C7E">
          <w:rPr>
            <w:rFonts w:cstheme="minorHAnsi"/>
            <w:color w:val="000000" w:themeColor="text1"/>
            <w:sz w:val="24"/>
            <w:szCs w:val="24"/>
            <w:shd w:val="clear" w:color="auto" w:fill="FFFFFF"/>
          </w:rPr>
          <w:t>27</w:t>
        </w:r>
      </w:ins>
      <w:ins w:id="274" w:author="Eddy Lincango" w:date="2020-05-27T22:26:00Z">
        <w:r w:rsidRPr="00B0541B">
          <w:rPr>
            <w:rFonts w:cstheme="minorHAnsi"/>
            <w:color w:val="000000" w:themeColor="text1"/>
            <w:sz w:val="24"/>
            <w:szCs w:val="24"/>
            <w:shd w:val="clear" w:color="auto" w:fill="FFFFFF"/>
          </w:rPr>
          <w:t>-</w:t>
        </w:r>
      </w:ins>
      <w:ins w:id="275" w:author="Eddy Lincango" w:date="2020-05-27T22:35:00Z">
        <w:r w:rsidR="003A3C7E">
          <w:rPr>
            <w:rFonts w:cstheme="minorHAnsi"/>
            <w:color w:val="000000" w:themeColor="text1"/>
            <w:sz w:val="24"/>
            <w:szCs w:val="24"/>
            <w:shd w:val="clear" w:color="auto" w:fill="FFFFFF"/>
          </w:rPr>
          <w:t>4</w:t>
        </w:r>
      </w:ins>
      <w:ins w:id="276" w:author="Eddy Lincango" w:date="2020-05-27T22:26:00Z">
        <w:r w:rsidRPr="00B0541B">
          <w:rPr>
            <w:rFonts w:cstheme="minorHAnsi"/>
            <w:color w:val="000000" w:themeColor="text1"/>
            <w:sz w:val="24"/>
            <w:szCs w:val="24"/>
            <w:shd w:val="clear" w:color="auto" w:fill="FFFFFF"/>
          </w:rPr>
          <w:t xml:space="preserve">3%,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xml:space="preserve">: </w:t>
        </w:r>
      </w:ins>
      <w:ins w:id="277" w:author="Eddy Lincango" w:date="2020-05-27T22:35:00Z">
        <w:r w:rsidR="00191E6C">
          <w:rPr>
            <w:rFonts w:cstheme="minorHAnsi"/>
            <w:color w:val="000000" w:themeColor="text1"/>
            <w:sz w:val="24"/>
            <w:szCs w:val="24"/>
          </w:rPr>
          <w:t>9</w:t>
        </w:r>
      </w:ins>
      <w:ins w:id="278" w:author="Eddy Lincango" w:date="2020-05-28T16:07:00Z">
        <w:r w:rsidR="00191E6C">
          <w:rPr>
            <w:rFonts w:cstheme="minorHAnsi"/>
            <w:color w:val="000000" w:themeColor="text1"/>
            <w:sz w:val="24"/>
            <w:szCs w:val="24"/>
          </w:rPr>
          <w:t>3</w:t>
        </w:r>
      </w:ins>
      <w:ins w:id="279" w:author="Eddy Lincango" w:date="2020-05-27T22:26: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vs. studies performed outside the U</w:t>
        </w:r>
        <w:r>
          <w:rPr>
            <w:rFonts w:cstheme="minorHAnsi"/>
            <w:color w:val="000000" w:themeColor="text1"/>
            <w:sz w:val="24"/>
            <w:szCs w:val="24"/>
            <w:shd w:val="clear" w:color="auto" w:fill="FFFFFF"/>
          </w:rPr>
          <w:t>nited States</w:t>
        </w:r>
        <w:r w:rsidRPr="00B0541B">
          <w:rPr>
            <w:rFonts w:cstheme="minorHAnsi"/>
            <w:color w:val="000000" w:themeColor="text1"/>
            <w:sz w:val="24"/>
            <w:szCs w:val="24"/>
            <w:shd w:val="clear" w:color="auto" w:fill="FFFFFF"/>
          </w:rPr>
          <w:t xml:space="preserve"> (</w:t>
        </w:r>
      </w:ins>
      <w:ins w:id="280" w:author="Eddy Lincango" w:date="2020-05-27T22:36:00Z">
        <w:r w:rsidR="003A3C7E">
          <w:rPr>
            <w:rFonts w:cstheme="minorHAnsi"/>
            <w:color w:val="000000" w:themeColor="text1"/>
            <w:sz w:val="24"/>
            <w:szCs w:val="24"/>
            <w:shd w:val="clear" w:color="auto" w:fill="FFFFFF"/>
          </w:rPr>
          <w:t>38</w:t>
        </w:r>
      </w:ins>
      <w:ins w:id="281" w:author="Eddy Lincango" w:date="2020-05-27T22:26:00Z">
        <w:r w:rsidRPr="00B0541B">
          <w:rPr>
            <w:rFonts w:cstheme="minorHAnsi"/>
            <w:color w:val="000000" w:themeColor="text1"/>
            <w:sz w:val="24"/>
            <w:szCs w:val="24"/>
            <w:shd w:val="clear" w:color="auto" w:fill="FFFFFF"/>
          </w:rPr>
          <w:t xml:space="preserve">%; 95%CI: </w:t>
        </w:r>
      </w:ins>
      <w:ins w:id="282" w:author="Eddy Lincango" w:date="2020-05-27T22:36:00Z">
        <w:r w:rsidR="003A3C7E">
          <w:rPr>
            <w:rFonts w:cstheme="minorHAnsi"/>
            <w:color w:val="000000" w:themeColor="text1"/>
            <w:sz w:val="24"/>
            <w:szCs w:val="24"/>
            <w:shd w:val="clear" w:color="auto" w:fill="FFFFFF"/>
          </w:rPr>
          <w:t>19</w:t>
        </w:r>
      </w:ins>
      <w:ins w:id="283" w:author="Eddy Lincango" w:date="2020-05-27T22:26:00Z">
        <w:r w:rsidRPr="00B0541B">
          <w:rPr>
            <w:rFonts w:cstheme="minorHAnsi"/>
            <w:color w:val="000000" w:themeColor="text1"/>
            <w:sz w:val="24"/>
            <w:szCs w:val="24"/>
            <w:shd w:val="clear" w:color="auto" w:fill="FFFFFF"/>
          </w:rPr>
          <w:t>-</w:t>
        </w:r>
      </w:ins>
      <w:ins w:id="284" w:author="Eddy Lincango" w:date="2020-05-27T22:36:00Z">
        <w:r w:rsidR="003A3C7E">
          <w:rPr>
            <w:rFonts w:cstheme="minorHAnsi"/>
            <w:color w:val="000000" w:themeColor="text1"/>
            <w:sz w:val="24"/>
            <w:szCs w:val="24"/>
            <w:shd w:val="clear" w:color="auto" w:fill="FFFFFF"/>
          </w:rPr>
          <w:t>0.60</w:t>
        </w:r>
      </w:ins>
      <w:ins w:id="285"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w:t>
        </w:r>
      </w:ins>
      <w:ins w:id="286" w:author="Eddy Lincango" w:date="2020-05-28T16:08:00Z">
        <w:r w:rsidR="00191E6C">
          <w:rPr>
            <w:rFonts w:cstheme="minorHAnsi"/>
            <w:color w:val="000000" w:themeColor="text1"/>
            <w:sz w:val="24"/>
            <w:szCs w:val="24"/>
          </w:rPr>
          <w:t>9</w:t>
        </w:r>
      </w:ins>
      <w:ins w:id="287" w:author="Eddy Lincango" w:date="2020-05-27T22:26: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with a p value</w:t>
        </w:r>
        <w:r>
          <w:rPr>
            <w:rFonts w:cstheme="minorHAnsi"/>
            <w:color w:val="000000" w:themeColor="text1"/>
            <w:sz w:val="24"/>
            <w:szCs w:val="24"/>
            <w:shd w:val="clear" w:color="auto" w:fill="FFFFFF"/>
          </w:rPr>
          <w:t xml:space="preserve"> for subgroup interaction</w:t>
        </w:r>
        <w:r w:rsidRPr="00B0541B">
          <w:rPr>
            <w:rFonts w:cstheme="minorHAnsi"/>
            <w:color w:val="000000" w:themeColor="text1"/>
            <w:sz w:val="24"/>
            <w:szCs w:val="24"/>
            <w:shd w:val="clear" w:color="auto" w:fill="FFFFFF"/>
          </w:rPr>
          <w:t xml:space="preserve"> of </w:t>
        </w:r>
      </w:ins>
      <w:ins w:id="288" w:author="Eddy Lincango" w:date="2020-05-28T16:08:00Z">
        <w:r w:rsidR="00191E6C">
          <w:rPr>
            <w:rFonts w:cstheme="minorHAnsi"/>
            <w:color w:val="000000" w:themeColor="text1"/>
            <w:sz w:val="24"/>
            <w:szCs w:val="24"/>
            <w:shd w:val="clear" w:color="auto" w:fill="FFFFFF"/>
          </w:rPr>
          <w:t>0.76</w:t>
        </w:r>
      </w:ins>
      <w:ins w:id="289" w:author="Eddy Lincango" w:date="2020-05-27T22:26:00Z">
        <w:r w:rsidRPr="00B0541B">
          <w:rPr>
            <w:rFonts w:cstheme="minorHAnsi"/>
            <w:color w:val="000000" w:themeColor="text1"/>
            <w:sz w:val="24"/>
            <w:szCs w:val="24"/>
            <w:shd w:val="clear" w:color="auto" w:fill="FFFFFF"/>
          </w:rPr>
          <w:t>, and</w:t>
        </w:r>
        <w:r w:rsidR="003A3C7E">
          <w:rPr>
            <w:rFonts w:cstheme="minorHAnsi"/>
            <w:color w:val="000000" w:themeColor="text1"/>
            <w:sz w:val="24"/>
            <w:szCs w:val="24"/>
            <w:shd w:val="clear" w:color="auto" w:fill="FFFFFF"/>
          </w:rPr>
          <w:t xml:space="preserve"> population-based studies </w:t>
        </w:r>
        <w:r w:rsidRPr="00B0541B">
          <w:rPr>
            <w:rFonts w:cstheme="minorHAnsi"/>
            <w:color w:val="000000" w:themeColor="text1"/>
            <w:sz w:val="24"/>
            <w:szCs w:val="24"/>
            <w:shd w:val="clear" w:color="auto" w:fill="FFFFFF"/>
          </w:rPr>
          <w:t>3</w:t>
        </w:r>
      </w:ins>
      <w:ins w:id="290" w:author="Eddy Lincango" w:date="2020-05-27T22:37:00Z">
        <w:r w:rsidR="003A3C7E">
          <w:rPr>
            <w:rFonts w:cstheme="minorHAnsi"/>
            <w:color w:val="000000" w:themeColor="text1"/>
            <w:sz w:val="24"/>
            <w:szCs w:val="24"/>
            <w:shd w:val="clear" w:color="auto" w:fill="FFFFFF"/>
          </w:rPr>
          <w:t>6</w:t>
        </w:r>
      </w:ins>
      <w:ins w:id="291" w:author="Eddy Lincango" w:date="2020-05-27T22:26:00Z">
        <w:r w:rsidRPr="00B0541B">
          <w:rPr>
            <w:rFonts w:cstheme="minorHAnsi"/>
            <w:color w:val="000000" w:themeColor="text1"/>
            <w:sz w:val="24"/>
            <w:szCs w:val="24"/>
            <w:shd w:val="clear" w:color="auto" w:fill="FFFFFF"/>
          </w:rPr>
          <w:t xml:space="preserve">% (95% CI: </w:t>
        </w:r>
      </w:ins>
      <w:ins w:id="292" w:author="Eddy Lincango" w:date="2020-05-27T22:37:00Z">
        <w:r w:rsidR="003A3C7E">
          <w:rPr>
            <w:rFonts w:cstheme="minorHAnsi"/>
            <w:color w:val="000000" w:themeColor="text1"/>
            <w:sz w:val="24"/>
            <w:szCs w:val="24"/>
            <w:shd w:val="clear" w:color="auto" w:fill="FFFFFF"/>
          </w:rPr>
          <w:t>10</w:t>
        </w:r>
      </w:ins>
      <w:ins w:id="293" w:author="Eddy Lincango" w:date="2020-05-27T22:26:00Z">
        <w:r w:rsidRPr="00B0541B">
          <w:rPr>
            <w:rFonts w:cstheme="minorHAnsi"/>
            <w:color w:val="000000" w:themeColor="text1"/>
            <w:sz w:val="24"/>
            <w:szCs w:val="24"/>
            <w:shd w:val="clear" w:color="auto" w:fill="FFFFFF"/>
          </w:rPr>
          <w:t>-68%</w:t>
        </w:r>
      </w:ins>
      <w:ins w:id="294" w:author="Eddy Lincango" w:date="2020-05-28T16:08:00Z">
        <w:r w:rsidR="00191E6C">
          <w:rPr>
            <w:rFonts w:cstheme="minorHAnsi"/>
            <w:color w:val="000000" w:themeColor="text1"/>
            <w:sz w:val="24"/>
            <w:szCs w:val="24"/>
            <w:shd w:val="clear" w:color="auto" w:fill="FFFFFF"/>
          </w:rPr>
          <w:t>, I</w:t>
        </w:r>
        <w:r w:rsidR="00191E6C" w:rsidRPr="00191E6C">
          <w:rPr>
            <w:rFonts w:cstheme="minorHAnsi"/>
            <w:color w:val="000000" w:themeColor="text1"/>
            <w:sz w:val="24"/>
            <w:szCs w:val="24"/>
            <w:shd w:val="clear" w:color="auto" w:fill="FFFFFF"/>
            <w:vertAlign w:val="superscript"/>
          </w:rPr>
          <w:t>2</w:t>
        </w:r>
      </w:ins>
      <w:ins w:id="295" w:author="Eddy Lincango" w:date="2020-05-28T16:09:00Z">
        <w:r w:rsidR="00191E6C">
          <w:rPr>
            <w:rFonts w:cstheme="minorHAnsi"/>
            <w:color w:val="000000" w:themeColor="text1"/>
            <w:sz w:val="24"/>
            <w:szCs w:val="24"/>
            <w:shd w:val="clear" w:color="auto" w:fill="FFFFFF"/>
          </w:rPr>
          <w:t>: 99%</w:t>
        </w:r>
      </w:ins>
      <w:ins w:id="296" w:author="Eddy Lincango" w:date="2020-05-27T22:26:00Z">
        <w:r w:rsidRPr="00B0541B">
          <w:rPr>
            <w:rFonts w:cstheme="minorHAnsi"/>
            <w:color w:val="000000" w:themeColor="text1"/>
            <w:sz w:val="24"/>
            <w:szCs w:val="24"/>
            <w:shd w:val="clear" w:color="auto" w:fill="FFFFFF"/>
          </w:rPr>
          <w:t>) vs. non-population-based studies (</w:t>
        </w:r>
      </w:ins>
      <w:ins w:id="297" w:author="Eddy Lincango" w:date="2020-05-27T22:37:00Z">
        <w:r w:rsidR="003A3C7E">
          <w:rPr>
            <w:rFonts w:cstheme="minorHAnsi"/>
            <w:color w:val="000000" w:themeColor="text1"/>
            <w:sz w:val="24"/>
            <w:szCs w:val="24"/>
            <w:shd w:val="clear" w:color="auto" w:fill="FFFFFF"/>
          </w:rPr>
          <w:t>37</w:t>
        </w:r>
      </w:ins>
      <w:ins w:id="298" w:author="Eddy Lincango" w:date="2020-05-27T22:26:00Z">
        <w:r w:rsidRPr="00B0541B">
          <w:rPr>
            <w:rFonts w:cstheme="minorHAnsi"/>
            <w:color w:val="000000" w:themeColor="text1"/>
            <w:sz w:val="24"/>
            <w:szCs w:val="24"/>
            <w:shd w:val="clear" w:color="auto" w:fill="FFFFFF"/>
          </w:rPr>
          <w:t xml:space="preserve">%; 95%CI: </w:t>
        </w:r>
      </w:ins>
      <w:ins w:id="299" w:author="Eddy Lincango" w:date="2020-05-27T22:38:00Z">
        <w:r w:rsidR="003A3C7E">
          <w:rPr>
            <w:rFonts w:cstheme="minorHAnsi"/>
            <w:color w:val="000000" w:themeColor="text1"/>
            <w:sz w:val="24"/>
            <w:szCs w:val="24"/>
            <w:shd w:val="clear" w:color="auto" w:fill="FFFFFF"/>
          </w:rPr>
          <w:t>26</w:t>
        </w:r>
      </w:ins>
      <w:ins w:id="300" w:author="Eddy Lincango" w:date="2020-05-27T22:26:00Z">
        <w:r w:rsidRPr="00B0541B">
          <w:rPr>
            <w:rFonts w:cstheme="minorHAnsi"/>
            <w:color w:val="000000" w:themeColor="text1"/>
            <w:sz w:val="24"/>
            <w:szCs w:val="24"/>
            <w:shd w:val="clear" w:color="auto" w:fill="FFFFFF"/>
          </w:rPr>
          <w:t>-</w:t>
        </w:r>
      </w:ins>
      <w:ins w:id="301" w:author="Eddy Lincango" w:date="2020-05-27T22:38:00Z">
        <w:r w:rsidR="003A3C7E">
          <w:rPr>
            <w:rFonts w:cstheme="minorHAnsi"/>
            <w:color w:val="000000" w:themeColor="text1"/>
            <w:sz w:val="24"/>
            <w:szCs w:val="24"/>
            <w:shd w:val="clear" w:color="auto" w:fill="FFFFFF"/>
          </w:rPr>
          <w:t>47</w:t>
        </w:r>
      </w:ins>
      <w:ins w:id="302" w:author="Eddy Lincango" w:date="2020-05-27T22:26: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97</w:t>
        </w:r>
      </w:ins>
      <w:ins w:id="303" w:author="Eddy Lincango" w:date="2020-05-28T16:08:00Z">
        <w:r w:rsidR="00191E6C">
          <w:rPr>
            <w:rFonts w:cstheme="minorHAnsi"/>
            <w:color w:val="000000" w:themeColor="text1"/>
            <w:sz w:val="24"/>
            <w:szCs w:val="24"/>
          </w:rPr>
          <w:t>%</w:t>
        </w:r>
      </w:ins>
      <w:ins w:id="304" w:author="Eddy Lincango" w:date="2020-05-27T22:26:00Z">
        <w:r w:rsidRPr="00B0541B">
          <w:rPr>
            <w:rFonts w:cstheme="minorHAnsi"/>
            <w:color w:val="000000" w:themeColor="text1"/>
            <w:sz w:val="24"/>
            <w:szCs w:val="24"/>
            <w:shd w:val="clear" w:color="auto" w:fill="FFFFFF"/>
          </w:rPr>
          <w:t xml:space="preserve">) with a </w:t>
        </w:r>
        <w:r w:rsidRPr="00B0541B">
          <w:rPr>
            <w:rFonts w:cstheme="minorHAnsi"/>
            <w:i/>
            <w:iCs/>
            <w:color w:val="000000" w:themeColor="text1"/>
            <w:sz w:val="24"/>
            <w:szCs w:val="24"/>
            <w:shd w:val="clear" w:color="auto" w:fill="FFFFFF"/>
          </w:rPr>
          <w:t xml:space="preserve">p </w:t>
        </w:r>
        <w:r w:rsidRPr="00B0541B">
          <w:rPr>
            <w:rFonts w:cstheme="minorHAnsi"/>
            <w:color w:val="000000" w:themeColor="text1"/>
            <w:sz w:val="24"/>
            <w:szCs w:val="24"/>
            <w:shd w:val="clear" w:color="auto" w:fill="FFFFFF"/>
          </w:rPr>
          <w:t xml:space="preserve">value of </w:t>
        </w:r>
      </w:ins>
      <w:ins w:id="305" w:author="Eddy Lincango" w:date="2020-05-28T16:09:00Z">
        <w:r w:rsidR="00191E6C">
          <w:rPr>
            <w:rFonts w:cstheme="minorHAnsi"/>
            <w:color w:val="000000" w:themeColor="text1"/>
            <w:sz w:val="24"/>
            <w:szCs w:val="24"/>
            <w:shd w:val="clear" w:color="auto" w:fill="FFFFFF"/>
          </w:rPr>
          <w:t>0.95</w:t>
        </w:r>
      </w:ins>
      <w:ins w:id="306" w:author="Eddy Lincango" w:date="2020-05-27T22:26:00Z">
        <w:r>
          <w:rPr>
            <w:rFonts w:cstheme="minorHAnsi"/>
            <w:color w:val="000000" w:themeColor="text1"/>
            <w:sz w:val="24"/>
            <w:szCs w:val="24"/>
            <w:shd w:val="clear" w:color="auto" w:fill="FFFFFF"/>
          </w:rPr>
          <w:t xml:space="preserve"> for interaction </w:t>
        </w:r>
        <w:r w:rsidRPr="00B0541B">
          <w:rPr>
            <w:rFonts w:cstheme="minorHAnsi"/>
            <w:color w:val="000000" w:themeColor="text1"/>
            <w:sz w:val="24"/>
            <w:szCs w:val="24"/>
          </w:rPr>
          <w:t xml:space="preserve">(Figure </w:t>
        </w:r>
      </w:ins>
      <w:ins w:id="307" w:author="Eddy Lincango" w:date="2020-05-28T16:24:00Z">
        <w:r w:rsidR="00191E6C">
          <w:rPr>
            <w:rFonts w:cstheme="minorHAnsi"/>
            <w:color w:val="000000" w:themeColor="text1"/>
            <w:sz w:val="24"/>
            <w:szCs w:val="24"/>
          </w:rPr>
          <w:t>5</w:t>
        </w:r>
      </w:ins>
      <w:ins w:id="308" w:author="Eddy Lincango" w:date="2020-05-27T22:26:00Z">
        <w:r w:rsidRPr="00B0541B">
          <w:rPr>
            <w:rFonts w:cstheme="minorHAnsi"/>
            <w:color w:val="000000" w:themeColor="text1"/>
            <w:sz w:val="24"/>
            <w:szCs w:val="24"/>
          </w:rPr>
          <w:t>).</w:t>
        </w:r>
      </w:ins>
    </w:p>
    <w:p w14:paraId="5D6C53DC" w14:textId="097FB8EC" w:rsidR="00B50084" w:rsidRPr="003A3C7E" w:rsidRDefault="00B50084" w:rsidP="003A3C7E">
      <w:pPr>
        <w:spacing w:line="480" w:lineRule="auto"/>
        <w:rPr>
          <w:ins w:id="309" w:author="Eddy Lincango" w:date="2020-05-27T22:39:00Z"/>
          <w:rFonts w:cstheme="minorHAnsi"/>
          <w:color w:val="000000" w:themeColor="text1"/>
          <w:sz w:val="24"/>
          <w:szCs w:val="24"/>
        </w:rPr>
      </w:pPr>
      <w:ins w:id="310" w:author="Eddy Lincango" w:date="2020-05-24T14:01:00Z">
        <w:r w:rsidRPr="008B7BD3">
          <w:rPr>
            <w:rFonts w:cstheme="minorHAnsi"/>
            <w:b/>
            <w:color w:val="000000" w:themeColor="text1"/>
            <w:sz w:val="24"/>
            <w:szCs w:val="24"/>
          </w:rPr>
          <w:t xml:space="preserve">Incidental histological </w:t>
        </w:r>
      </w:ins>
      <w:ins w:id="311" w:author="Eddy Lincango" w:date="2020-05-24T14:02:00Z">
        <w:r w:rsidRPr="008B7BD3">
          <w:rPr>
            <w:rFonts w:cstheme="minorHAnsi"/>
            <w:b/>
            <w:color w:val="000000" w:themeColor="text1"/>
            <w:sz w:val="24"/>
            <w:szCs w:val="24"/>
          </w:rPr>
          <w:t>by subgroups</w:t>
        </w:r>
      </w:ins>
    </w:p>
    <w:p w14:paraId="1ACEC342" w14:textId="27350B07" w:rsidR="003A3C7E" w:rsidRDefault="003A3C7E" w:rsidP="003A3C7E">
      <w:pPr>
        <w:spacing w:line="480" w:lineRule="auto"/>
        <w:ind w:firstLine="720"/>
        <w:rPr>
          <w:ins w:id="312" w:author="Eddy Lincango" w:date="2020-05-31T16:17:00Z"/>
          <w:rFonts w:cstheme="minorHAnsi"/>
          <w:color w:val="000000" w:themeColor="text1"/>
          <w:sz w:val="24"/>
          <w:szCs w:val="24"/>
        </w:rPr>
      </w:pPr>
      <w:ins w:id="313" w:author="Eddy Lincango" w:date="2020-05-27T22:39:00Z">
        <w:r w:rsidRPr="00B0541B">
          <w:rPr>
            <w:rFonts w:cstheme="minorHAnsi"/>
            <w:color w:val="000000" w:themeColor="text1"/>
            <w:sz w:val="24"/>
            <w:szCs w:val="24"/>
            <w:shd w:val="clear" w:color="auto" w:fill="FFFFFF"/>
          </w:rPr>
          <w:t xml:space="preserve">Incidental </w:t>
        </w:r>
        <w:r>
          <w:rPr>
            <w:rFonts w:cstheme="minorHAnsi"/>
            <w:color w:val="000000" w:themeColor="text1"/>
            <w:sz w:val="24"/>
            <w:szCs w:val="24"/>
            <w:shd w:val="clear" w:color="auto" w:fill="FFFFFF"/>
          </w:rPr>
          <w:t>histological</w:t>
        </w:r>
        <w:r w:rsidRPr="00B0541B">
          <w:rPr>
            <w:rFonts w:cstheme="minorHAnsi"/>
            <w:color w:val="000000" w:themeColor="text1"/>
            <w:sz w:val="24"/>
            <w:szCs w:val="24"/>
            <w:shd w:val="clear" w:color="auto" w:fill="FFFFFF"/>
          </w:rPr>
          <w:t xml:space="preserve"> subgroup analysis by tumor size showed that tumor </w:t>
        </w:r>
        <w:r w:rsidRPr="00B0541B">
          <w:rPr>
            <w:rFonts w:cstheme="minorHAnsi"/>
            <w:color w:val="222222"/>
            <w:sz w:val="24"/>
            <w:szCs w:val="24"/>
            <w:shd w:val="clear" w:color="auto" w:fill="FFFFFF"/>
          </w:rPr>
          <w:t>≤</w:t>
        </w:r>
        <w:r w:rsidRPr="00B0541B">
          <w:rPr>
            <w:rFonts w:cstheme="minorHAnsi"/>
            <w:color w:val="000000" w:themeColor="text1"/>
            <w:sz w:val="24"/>
            <w:szCs w:val="24"/>
            <w:shd w:val="clear" w:color="auto" w:fill="FFFFFF"/>
          </w:rPr>
          <w:t xml:space="preserve"> 10mm was incidentally found in </w:t>
        </w:r>
        <w:r>
          <w:rPr>
            <w:rFonts w:cstheme="minorHAnsi"/>
            <w:color w:val="000000" w:themeColor="text1"/>
            <w:sz w:val="24"/>
            <w:szCs w:val="24"/>
            <w:shd w:val="clear" w:color="auto" w:fill="FFFFFF"/>
          </w:rPr>
          <w:t>55</w:t>
        </w:r>
        <w:r w:rsidRPr="00B0541B">
          <w:rPr>
            <w:rFonts w:cstheme="minorHAnsi"/>
            <w:color w:val="000000" w:themeColor="text1"/>
            <w:sz w:val="24"/>
            <w:szCs w:val="24"/>
            <w:shd w:val="clear" w:color="auto" w:fill="FFFFFF"/>
          </w:rPr>
          <w:t xml:space="preserve">% (95% CI: </w:t>
        </w:r>
      </w:ins>
      <w:ins w:id="314" w:author="Eddy Lincango" w:date="2020-05-27T22:40:00Z">
        <w:r>
          <w:rPr>
            <w:rFonts w:cstheme="minorHAnsi"/>
            <w:color w:val="000000" w:themeColor="text1"/>
            <w:sz w:val="24"/>
            <w:szCs w:val="24"/>
            <w:shd w:val="clear" w:color="auto" w:fill="FFFFFF"/>
          </w:rPr>
          <w:t>28</w:t>
        </w:r>
      </w:ins>
      <w:ins w:id="315" w:author="Eddy Lincango" w:date="2020-05-27T22:39:00Z">
        <w:r w:rsidRPr="00B0541B">
          <w:rPr>
            <w:rFonts w:cstheme="minorHAnsi"/>
            <w:color w:val="000000" w:themeColor="text1"/>
            <w:sz w:val="24"/>
            <w:szCs w:val="24"/>
            <w:shd w:val="clear" w:color="auto" w:fill="FFFFFF"/>
          </w:rPr>
          <w:t>-</w:t>
        </w:r>
      </w:ins>
      <w:ins w:id="316" w:author="Eddy Lincango" w:date="2020-05-27T22:40:00Z">
        <w:r>
          <w:rPr>
            <w:rFonts w:cstheme="minorHAnsi"/>
            <w:color w:val="000000" w:themeColor="text1"/>
            <w:sz w:val="24"/>
            <w:szCs w:val="24"/>
            <w:shd w:val="clear" w:color="auto" w:fill="FFFFFF"/>
          </w:rPr>
          <w:t>81</w:t>
        </w:r>
      </w:ins>
      <w:ins w:id="317" w:author="Eddy Lincango" w:date="2020-05-27T22:39: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xml:space="preserve">: </w:t>
        </w:r>
      </w:ins>
      <w:ins w:id="318" w:author="Eddy Lincango" w:date="2020-05-27T22:40:00Z">
        <w:r>
          <w:rPr>
            <w:rFonts w:cstheme="minorHAnsi"/>
            <w:color w:val="000000" w:themeColor="text1"/>
            <w:sz w:val="24"/>
            <w:szCs w:val="24"/>
          </w:rPr>
          <w:t>98</w:t>
        </w:r>
      </w:ins>
      <w:ins w:id="319" w:author="Eddy Lincango" w:date="2020-05-27T22:39: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while tumors &gt; 10mm were </w:t>
        </w:r>
      </w:ins>
      <w:ins w:id="320" w:author="Eddy Lincango" w:date="2020-05-27T22:40:00Z">
        <w:r>
          <w:rPr>
            <w:rFonts w:cstheme="minorHAnsi"/>
            <w:color w:val="000000" w:themeColor="text1"/>
            <w:sz w:val="24"/>
            <w:szCs w:val="24"/>
            <w:shd w:val="clear" w:color="auto" w:fill="FFFFFF"/>
          </w:rPr>
          <w:t>6</w:t>
        </w:r>
      </w:ins>
      <w:ins w:id="321" w:author="Eddy Lincango" w:date="2020-05-27T22:39:00Z">
        <w:r w:rsidRPr="00B0541B">
          <w:rPr>
            <w:rFonts w:cstheme="minorHAnsi"/>
            <w:color w:val="000000" w:themeColor="text1"/>
            <w:sz w:val="24"/>
            <w:szCs w:val="24"/>
            <w:shd w:val="clear" w:color="auto" w:fill="FFFFFF"/>
          </w:rPr>
          <w:t xml:space="preserve">% (95% CI: </w:t>
        </w:r>
      </w:ins>
      <w:ins w:id="322" w:author="Eddy Lincango" w:date="2020-05-27T22:41:00Z">
        <w:r>
          <w:rPr>
            <w:rFonts w:cstheme="minorHAnsi"/>
            <w:color w:val="000000" w:themeColor="text1"/>
            <w:sz w:val="24"/>
            <w:szCs w:val="24"/>
            <w:shd w:val="clear" w:color="auto" w:fill="FFFFFF"/>
          </w:rPr>
          <w:t>0</w:t>
        </w:r>
      </w:ins>
      <w:ins w:id="323" w:author="Eddy Lincango" w:date="2020-05-27T22:39:00Z">
        <w:r w:rsidRPr="00B0541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27</w:t>
        </w:r>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w:t>
        </w:r>
      </w:ins>
      <w:ins w:id="324" w:author="Eddy Lincango" w:date="2020-05-27T22:41:00Z">
        <w:r>
          <w:rPr>
            <w:rFonts w:cstheme="minorHAnsi"/>
            <w:color w:val="000000" w:themeColor="text1"/>
            <w:sz w:val="24"/>
            <w:szCs w:val="24"/>
          </w:rPr>
          <w:t>8</w:t>
        </w:r>
      </w:ins>
      <w:ins w:id="325" w:author="Eddy Lincango" w:date="2020-05-27T22:39: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with a </w:t>
        </w:r>
        <w:r w:rsidRPr="00B0541B">
          <w:rPr>
            <w:rFonts w:cstheme="minorHAnsi"/>
            <w:i/>
            <w:iCs/>
            <w:color w:val="000000" w:themeColor="text1"/>
            <w:sz w:val="24"/>
            <w:szCs w:val="24"/>
            <w:shd w:val="clear" w:color="auto" w:fill="FFFFFF"/>
          </w:rPr>
          <w:t xml:space="preserve">p </w:t>
        </w:r>
        <w:r w:rsidR="00191E6C">
          <w:rPr>
            <w:rFonts w:cstheme="minorHAnsi"/>
            <w:color w:val="000000" w:themeColor="text1"/>
            <w:sz w:val="24"/>
            <w:szCs w:val="24"/>
            <w:shd w:val="clear" w:color="auto" w:fill="FFFFFF"/>
          </w:rPr>
          <w:t>value for interaction test of 0.14</w:t>
        </w:r>
        <w:r w:rsidRPr="00B0541B">
          <w:rPr>
            <w:rFonts w:cstheme="minorHAnsi"/>
            <w:color w:val="000000" w:themeColor="text1"/>
            <w:sz w:val="24"/>
            <w:szCs w:val="24"/>
            <w:shd w:val="clear" w:color="auto" w:fill="FFFFFF"/>
          </w:rPr>
          <w:t xml:space="preserve">. Furthermore, the frequency of incidental thyroid cancer </w:t>
        </w:r>
        <w:r>
          <w:rPr>
            <w:rFonts w:cstheme="minorHAnsi"/>
            <w:color w:val="000000" w:themeColor="text1"/>
            <w:sz w:val="24"/>
            <w:szCs w:val="24"/>
            <w:shd w:val="clear" w:color="auto" w:fill="FFFFFF"/>
          </w:rPr>
          <w:t xml:space="preserve">was similar in men and </w:t>
        </w:r>
      </w:ins>
      <w:ins w:id="326" w:author="Eddy Lincango" w:date="2020-05-28T16:11:00Z">
        <w:r w:rsidR="00191E6C">
          <w:rPr>
            <w:rFonts w:cstheme="minorHAnsi"/>
            <w:color w:val="000000" w:themeColor="text1"/>
            <w:sz w:val="24"/>
            <w:szCs w:val="24"/>
            <w:shd w:val="clear" w:color="auto" w:fill="FFFFFF"/>
          </w:rPr>
          <w:t>wo</w:t>
        </w:r>
      </w:ins>
      <w:ins w:id="327" w:author="Eddy Lincango" w:date="2020-05-27T22:39:00Z">
        <w:r>
          <w:rPr>
            <w:rFonts w:cstheme="minorHAnsi"/>
            <w:color w:val="000000" w:themeColor="text1"/>
            <w:sz w:val="24"/>
            <w:szCs w:val="24"/>
            <w:shd w:val="clear" w:color="auto" w:fill="FFFFFF"/>
          </w:rPr>
          <w:t xml:space="preserve">men, </w:t>
        </w:r>
      </w:ins>
      <w:ins w:id="328" w:author="Eddy Lincango" w:date="2020-05-28T16:12:00Z">
        <w:r w:rsidR="00191E6C">
          <w:rPr>
            <w:rFonts w:cstheme="minorHAnsi"/>
            <w:color w:val="000000" w:themeColor="text1"/>
            <w:sz w:val="24"/>
            <w:szCs w:val="24"/>
            <w:shd w:val="clear" w:color="auto" w:fill="FFFFFF"/>
          </w:rPr>
          <w:t>35</w:t>
        </w:r>
        <w:r w:rsidR="00191E6C" w:rsidRPr="00B0541B">
          <w:rPr>
            <w:rFonts w:cstheme="minorHAnsi"/>
            <w:color w:val="000000" w:themeColor="text1"/>
            <w:sz w:val="24"/>
            <w:szCs w:val="24"/>
            <w:shd w:val="clear" w:color="auto" w:fill="FFFFFF"/>
          </w:rPr>
          <w:t xml:space="preserve">% (95% CI: </w:t>
        </w:r>
        <w:r w:rsidR="00191E6C">
          <w:rPr>
            <w:rFonts w:cstheme="minorHAnsi"/>
            <w:color w:val="000000" w:themeColor="text1"/>
            <w:sz w:val="24"/>
            <w:szCs w:val="24"/>
            <w:shd w:val="clear" w:color="auto" w:fill="FFFFFF"/>
          </w:rPr>
          <w:t>1</w:t>
        </w:r>
        <w:r w:rsidR="00191E6C" w:rsidRPr="00B0541B">
          <w:rPr>
            <w:rFonts w:cstheme="minorHAnsi"/>
            <w:color w:val="000000" w:themeColor="text1"/>
            <w:sz w:val="24"/>
            <w:szCs w:val="24"/>
            <w:shd w:val="clear" w:color="auto" w:fill="FFFFFF"/>
          </w:rPr>
          <w:t>4-</w:t>
        </w:r>
        <w:r w:rsidR="00191E6C">
          <w:rPr>
            <w:rFonts w:cstheme="minorHAnsi"/>
            <w:color w:val="000000" w:themeColor="text1"/>
            <w:sz w:val="24"/>
            <w:szCs w:val="24"/>
            <w:shd w:val="clear" w:color="auto" w:fill="FFFFFF"/>
          </w:rPr>
          <w:t>59</w:t>
        </w:r>
        <w:r w:rsidR="00191E6C" w:rsidRPr="00B0541B">
          <w:rPr>
            <w:rFonts w:cstheme="minorHAnsi"/>
            <w:color w:val="000000" w:themeColor="text1"/>
            <w:sz w:val="24"/>
            <w:szCs w:val="24"/>
            <w:shd w:val="clear" w:color="auto" w:fill="FFFFFF"/>
          </w:rPr>
          <w:t xml:space="preserve">%, </w:t>
        </w:r>
        <w:r w:rsidR="00191E6C" w:rsidRPr="00B0541B">
          <w:rPr>
            <w:rFonts w:cstheme="minorHAnsi"/>
            <w:sz w:val="24"/>
            <w:szCs w:val="24"/>
          </w:rPr>
          <w:t>I</w:t>
        </w:r>
        <w:r w:rsidR="00191E6C" w:rsidRPr="00B0541B">
          <w:rPr>
            <w:rFonts w:cstheme="minorHAnsi"/>
            <w:sz w:val="24"/>
            <w:szCs w:val="24"/>
            <w:vertAlign w:val="superscript"/>
          </w:rPr>
          <w:t>2</w:t>
        </w:r>
        <w:r w:rsidR="00191E6C" w:rsidRPr="00B0541B">
          <w:rPr>
            <w:rFonts w:cstheme="minorHAnsi"/>
            <w:color w:val="000000" w:themeColor="text1"/>
            <w:sz w:val="24"/>
            <w:szCs w:val="24"/>
          </w:rPr>
          <w:t xml:space="preserve">: </w:t>
        </w:r>
        <w:r w:rsidR="00191E6C">
          <w:rPr>
            <w:rFonts w:cstheme="minorHAnsi"/>
            <w:color w:val="000000" w:themeColor="text1"/>
            <w:sz w:val="24"/>
            <w:szCs w:val="24"/>
          </w:rPr>
          <w:t>9</w:t>
        </w:r>
        <w:r w:rsidR="00191E6C">
          <w:rPr>
            <w:rFonts w:cstheme="minorHAnsi"/>
            <w:color w:val="000000" w:themeColor="text1"/>
            <w:sz w:val="24"/>
            <w:szCs w:val="24"/>
            <w:shd w:val="clear" w:color="auto" w:fill="FFFFFF"/>
          </w:rPr>
          <w:t>5</w:t>
        </w:r>
        <w:r w:rsidR="00191E6C" w:rsidRPr="00B0541B">
          <w:rPr>
            <w:rFonts w:cstheme="minorHAnsi"/>
            <w:color w:val="000000" w:themeColor="text1"/>
            <w:sz w:val="24"/>
            <w:szCs w:val="24"/>
            <w:shd w:val="clear" w:color="auto" w:fill="FFFFFF"/>
          </w:rPr>
          <w:t>%)</w:t>
        </w:r>
        <w:r w:rsidR="00191E6C">
          <w:rPr>
            <w:rFonts w:cstheme="minorHAnsi"/>
            <w:color w:val="000000" w:themeColor="text1"/>
            <w:sz w:val="24"/>
            <w:szCs w:val="24"/>
            <w:shd w:val="clear" w:color="auto" w:fill="FFFFFF"/>
          </w:rPr>
          <w:t xml:space="preserve"> </w:t>
        </w:r>
      </w:ins>
      <w:ins w:id="329" w:author="Eddy Lincango" w:date="2020-05-27T22:39:00Z">
        <w:r w:rsidRPr="00B0541B">
          <w:rPr>
            <w:rFonts w:cstheme="minorHAnsi"/>
            <w:color w:val="000000" w:themeColor="text1"/>
            <w:sz w:val="24"/>
            <w:szCs w:val="24"/>
            <w:shd w:val="clear" w:color="auto" w:fill="FFFFFF"/>
          </w:rPr>
          <w:t xml:space="preserve">vs. </w:t>
        </w:r>
      </w:ins>
      <w:ins w:id="330" w:author="Eddy Lincango" w:date="2020-05-28T16:11:00Z">
        <w:r w:rsidR="00191E6C">
          <w:rPr>
            <w:rFonts w:cstheme="minorHAnsi"/>
            <w:color w:val="000000" w:themeColor="text1"/>
            <w:sz w:val="24"/>
            <w:szCs w:val="24"/>
            <w:shd w:val="clear" w:color="auto" w:fill="FFFFFF"/>
          </w:rPr>
          <w:t>39</w:t>
        </w:r>
        <w:r w:rsidR="00191E6C" w:rsidRPr="00B0541B">
          <w:rPr>
            <w:rFonts w:cstheme="minorHAnsi"/>
            <w:color w:val="000000" w:themeColor="text1"/>
            <w:sz w:val="24"/>
            <w:szCs w:val="24"/>
            <w:shd w:val="clear" w:color="auto" w:fill="FFFFFF"/>
          </w:rPr>
          <w:t xml:space="preserve">% (95% CI: </w:t>
        </w:r>
        <w:r w:rsidR="00191E6C">
          <w:rPr>
            <w:rFonts w:cstheme="minorHAnsi"/>
            <w:color w:val="000000" w:themeColor="text1"/>
            <w:sz w:val="24"/>
            <w:szCs w:val="24"/>
            <w:shd w:val="clear" w:color="auto" w:fill="FFFFFF"/>
          </w:rPr>
          <w:t>18</w:t>
        </w:r>
        <w:r w:rsidR="00191E6C" w:rsidRPr="00B0541B">
          <w:rPr>
            <w:rFonts w:cstheme="minorHAnsi"/>
            <w:color w:val="000000" w:themeColor="text1"/>
            <w:sz w:val="24"/>
            <w:szCs w:val="24"/>
            <w:shd w:val="clear" w:color="auto" w:fill="FFFFFF"/>
          </w:rPr>
          <w:t>-6</w:t>
        </w:r>
        <w:r w:rsidR="00191E6C">
          <w:rPr>
            <w:rFonts w:cstheme="minorHAnsi"/>
            <w:color w:val="000000" w:themeColor="text1"/>
            <w:sz w:val="24"/>
            <w:szCs w:val="24"/>
            <w:shd w:val="clear" w:color="auto" w:fill="FFFFFF"/>
          </w:rPr>
          <w:t>3</w:t>
        </w:r>
        <w:r w:rsidR="00191E6C" w:rsidRPr="00B0541B">
          <w:rPr>
            <w:rFonts w:cstheme="minorHAnsi"/>
            <w:color w:val="000000" w:themeColor="text1"/>
            <w:sz w:val="24"/>
            <w:szCs w:val="24"/>
            <w:shd w:val="clear" w:color="auto" w:fill="FFFFFF"/>
          </w:rPr>
          <w:t xml:space="preserve">%, </w:t>
        </w:r>
        <w:r w:rsidR="00191E6C" w:rsidRPr="00B0541B">
          <w:rPr>
            <w:rFonts w:cstheme="minorHAnsi"/>
            <w:sz w:val="24"/>
            <w:szCs w:val="24"/>
          </w:rPr>
          <w:t>I</w:t>
        </w:r>
        <w:r w:rsidR="00191E6C" w:rsidRPr="00B0541B">
          <w:rPr>
            <w:rFonts w:cstheme="minorHAnsi"/>
            <w:sz w:val="24"/>
            <w:szCs w:val="24"/>
            <w:vertAlign w:val="superscript"/>
          </w:rPr>
          <w:t>2</w:t>
        </w:r>
        <w:r w:rsidR="00191E6C" w:rsidRPr="00B0541B">
          <w:rPr>
            <w:rFonts w:cstheme="minorHAnsi"/>
            <w:color w:val="000000" w:themeColor="text1"/>
            <w:sz w:val="24"/>
            <w:szCs w:val="24"/>
          </w:rPr>
          <w:t>: 9</w:t>
        </w:r>
        <w:r w:rsidR="00191E6C">
          <w:rPr>
            <w:rFonts w:cstheme="minorHAnsi"/>
            <w:color w:val="000000" w:themeColor="text1"/>
            <w:sz w:val="24"/>
            <w:szCs w:val="24"/>
          </w:rPr>
          <w:t>8</w:t>
        </w:r>
        <w:r w:rsidR="00191E6C" w:rsidRPr="00B0541B">
          <w:rPr>
            <w:rFonts w:cstheme="minorHAnsi"/>
            <w:color w:val="000000" w:themeColor="text1"/>
            <w:sz w:val="24"/>
            <w:szCs w:val="24"/>
          </w:rPr>
          <w:t>%</w:t>
        </w:r>
        <w:r w:rsidR="00191E6C" w:rsidRPr="00B0541B">
          <w:rPr>
            <w:rFonts w:cstheme="minorHAnsi"/>
            <w:color w:val="000000" w:themeColor="text1"/>
            <w:sz w:val="24"/>
            <w:szCs w:val="24"/>
            <w:shd w:val="clear" w:color="auto" w:fill="FFFFFF"/>
          </w:rPr>
          <w:t>)</w:t>
        </w:r>
      </w:ins>
      <w:ins w:id="331" w:author="Eddy Lincango" w:date="2020-05-27T22:39:00Z">
        <w:r w:rsidRPr="00B0541B">
          <w:rPr>
            <w:rFonts w:cstheme="minorHAnsi"/>
            <w:color w:val="000000" w:themeColor="text1"/>
            <w:sz w:val="24"/>
            <w:szCs w:val="24"/>
            <w:shd w:val="clear" w:color="auto" w:fill="FFFFFF"/>
          </w:rPr>
          <w:t xml:space="preserve">, respectively, with a </w:t>
        </w:r>
        <w:r w:rsidRPr="00B0541B">
          <w:rPr>
            <w:rFonts w:cstheme="minorHAnsi"/>
            <w:i/>
            <w:iCs/>
            <w:color w:val="000000" w:themeColor="text1"/>
            <w:sz w:val="24"/>
            <w:szCs w:val="24"/>
            <w:shd w:val="clear" w:color="auto" w:fill="FFFFFF"/>
          </w:rPr>
          <w:t xml:space="preserve">p </w:t>
        </w:r>
        <w:r w:rsidRPr="00B0541B">
          <w:rPr>
            <w:rFonts w:cstheme="minorHAnsi"/>
            <w:color w:val="000000" w:themeColor="text1"/>
            <w:sz w:val="24"/>
            <w:szCs w:val="24"/>
            <w:shd w:val="clear" w:color="auto" w:fill="FFFFFF"/>
          </w:rPr>
          <w:t xml:space="preserve">value for subgroup interaction of </w:t>
        </w:r>
      </w:ins>
      <w:ins w:id="332" w:author="Eddy Lincango" w:date="2020-05-28T16:12:00Z">
        <w:r w:rsidR="00191E6C">
          <w:rPr>
            <w:rFonts w:cstheme="minorHAnsi"/>
            <w:color w:val="000000" w:themeColor="text1"/>
            <w:sz w:val="24"/>
            <w:szCs w:val="24"/>
            <w:shd w:val="clear" w:color="auto" w:fill="FFFFFF"/>
          </w:rPr>
          <w:t>0.80</w:t>
        </w:r>
      </w:ins>
      <w:ins w:id="333" w:author="Eddy Lincango" w:date="2020-05-27T22:39:00Z">
        <w:r w:rsidRPr="00B0541B">
          <w:rPr>
            <w:rFonts w:cstheme="minorHAnsi"/>
            <w:color w:val="000000" w:themeColor="text1"/>
            <w:sz w:val="24"/>
            <w:szCs w:val="24"/>
            <w:shd w:val="clear" w:color="auto" w:fill="FFFFFF"/>
          </w:rPr>
          <w:t>, and different in studies performed in the U</w:t>
        </w:r>
        <w:r>
          <w:rPr>
            <w:rFonts w:cstheme="minorHAnsi"/>
            <w:color w:val="000000" w:themeColor="text1"/>
            <w:sz w:val="24"/>
            <w:szCs w:val="24"/>
            <w:shd w:val="clear" w:color="auto" w:fill="FFFFFF"/>
          </w:rPr>
          <w:t>nited States</w:t>
        </w:r>
        <w:r w:rsidRPr="00B0541B">
          <w:rPr>
            <w:rFonts w:cstheme="minorHAnsi"/>
            <w:color w:val="000000" w:themeColor="text1"/>
            <w:sz w:val="24"/>
            <w:szCs w:val="24"/>
            <w:shd w:val="clear" w:color="auto" w:fill="FFFFFF"/>
          </w:rPr>
          <w:t xml:space="preserve"> (</w:t>
        </w:r>
      </w:ins>
      <w:ins w:id="334" w:author="Eddy Lincango" w:date="2020-05-27T22:44:00Z">
        <w:r>
          <w:rPr>
            <w:rFonts w:cstheme="minorHAnsi"/>
            <w:color w:val="000000" w:themeColor="text1"/>
            <w:sz w:val="24"/>
            <w:szCs w:val="24"/>
            <w:shd w:val="clear" w:color="auto" w:fill="FFFFFF"/>
          </w:rPr>
          <w:t>13</w:t>
        </w:r>
      </w:ins>
      <w:ins w:id="335" w:author="Eddy Lincango" w:date="2020-05-27T22:39:00Z">
        <w:r w:rsidRPr="00B0541B">
          <w:rPr>
            <w:rFonts w:cstheme="minorHAnsi"/>
            <w:color w:val="000000" w:themeColor="text1"/>
            <w:sz w:val="24"/>
            <w:szCs w:val="24"/>
            <w:shd w:val="clear" w:color="auto" w:fill="FFFFFF"/>
          </w:rPr>
          <w:t xml:space="preserve">%; 95%CI: </w:t>
        </w:r>
      </w:ins>
      <w:ins w:id="336" w:author="Eddy Lincango" w:date="2020-05-27T22:44:00Z">
        <w:r>
          <w:rPr>
            <w:rFonts w:cstheme="minorHAnsi"/>
            <w:color w:val="000000" w:themeColor="text1"/>
            <w:sz w:val="24"/>
            <w:szCs w:val="24"/>
            <w:shd w:val="clear" w:color="auto" w:fill="FFFFFF"/>
          </w:rPr>
          <w:t>11</w:t>
        </w:r>
      </w:ins>
      <w:ins w:id="337" w:author="Eddy Lincango" w:date="2020-05-27T22:39:00Z">
        <w:r w:rsidRPr="00B0541B">
          <w:rPr>
            <w:rFonts w:cstheme="minorHAnsi"/>
            <w:color w:val="000000" w:themeColor="text1"/>
            <w:sz w:val="24"/>
            <w:szCs w:val="24"/>
            <w:shd w:val="clear" w:color="auto" w:fill="FFFFFF"/>
          </w:rPr>
          <w:t>-</w:t>
        </w:r>
      </w:ins>
      <w:ins w:id="338" w:author="Eddy Lincango" w:date="2020-05-27T22:44:00Z">
        <w:r>
          <w:rPr>
            <w:rFonts w:cstheme="minorHAnsi"/>
            <w:color w:val="000000" w:themeColor="text1"/>
            <w:sz w:val="24"/>
            <w:szCs w:val="24"/>
            <w:shd w:val="clear" w:color="auto" w:fill="FFFFFF"/>
          </w:rPr>
          <w:t>16</w:t>
        </w:r>
      </w:ins>
      <w:ins w:id="339" w:author="Eddy Lincango" w:date="2020-05-27T22:39: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xml:space="preserve">: </w:t>
        </w:r>
      </w:ins>
      <w:ins w:id="340" w:author="Eddy Lincango" w:date="2020-05-27T22:45:00Z">
        <w:r>
          <w:rPr>
            <w:rFonts w:cstheme="minorHAnsi"/>
            <w:color w:val="000000" w:themeColor="text1"/>
            <w:sz w:val="24"/>
            <w:szCs w:val="24"/>
          </w:rPr>
          <w:t>38</w:t>
        </w:r>
      </w:ins>
      <w:ins w:id="341" w:author="Eddy Lincango" w:date="2020-05-27T22:39: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vs. studies performed outside the U</w:t>
        </w:r>
        <w:r>
          <w:rPr>
            <w:rFonts w:cstheme="minorHAnsi"/>
            <w:color w:val="000000" w:themeColor="text1"/>
            <w:sz w:val="24"/>
            <w:szCs w:val="24"/>
            <w:shd w:val="clear" w:color="auto" w:fill="FFFFFF"/>
          </w:rPr>
          <w:t>nited States</w:t>
        </w:r>
        <w:r w:rsidRPr="00B0541B">
          <w:rPr>
            <w:rFonts w:cstheme="minorHAnsi"/>
            <w:color w:val="000000" w:themeColor="text1"/>
            <w:sz w:val="24"/>
            <w:szCs w:val="24"/>
            <w:shd w:val="clear" w:color="auto" w:fill="FFFFFF"/>
          </w:rPr>
          <w:t xml:space="preserve"> (</w:t>
        </w:r>
      </w:ins>
      <w:ins w:id="342" w:author="Eddy Lincango" w:date="2020-05-27T22:45:00Z">
        <w:r>
          <w:rPr>
            <w:rFonts w:cstheme="minorHAnsi"/>
            <w:color w:val="000000" w:themeColor="text1"/>
            <w:sz w:val="24"/>
            <w:szCs w:val="24"/>
            <w:shd w:val="clear" w:color="auto" w:fill="FFFFFF"/>
          </w:rPr>
          <w:t>29</w:t>
        </w:r>
      </w:ins>
      <w:ins w:id="343" w:author="Eddy Lincango" w:date="2020-05-27T22:39:00Z">
        <w:r w:rsidRPr="00B0541B">
          <w:rPr>
            <w:rFonts w:cstheme="minorHAnsi"/>
            <w:color w:val="000000" w:themeColor="text1"/>
            <w:sz w:val="24"/>
            <w:szCs w:val="24"/>
            <w:shd w:val="clear" w:color="auto" w:fill="FFFFFF"/>
          </w:rPr>
          <w:t xml:space="preserve">%; 95%CI: </w:t>
        </w:r>
      </w:ins>
      <w:ins w:id="344" w:author="Eddy Lincango" w:date="2020-05-27T22:45:00Z">
        <w:r>
          <w:rPr>
            <w:rFonts w:cstheme="minorHAnsi"/>
            <w:color w:val="000000" w:themeColor="text1"/>
            <w:sz w:val="24"/>
            <w:szCs w:val="24"/>
            <w:shd w:val="clear" w:color="auto" w:fill="FFFFFF"/>
          </w:rPr>
          <w:t>16</w:t>
        </w:r>
      </w:ins>
      <w:ins w:id="345" w:author="Eddy Lincango" w:date="2020-05-27T22:39:00Z">
        <w:r w:rsidRPr="00B0541B">
          <w:rPr>
            <w:rFonts w:cstheme="minorHAnsi"/>
            <w:color w:val="000000" w:themeColor="text1"/>
            <w:sz w:val="24"/>
            <w:szCs w:val="24"/>
            <w:shd w:val="clear" w:color="auto" w:fill="FFFFFF"/>
          </w:rPr>
          <w:t>-</w:t>
        </w:r>
      </w:ins>
      <w:ins w:id="346" w:author="Eddy Lincango" w:date="2020-05-27T22:45:00Z">
        <w:r>
          <w:rPr>
            <w:rFonts w:cstheme="minorHAnsi"/>
            <w:color w:val="000000" w:themeColor="text1"/>
            <w:sz w:val="24"/>
            <w:szCs w:val="24"/>
            <w:shd w:val="clear" w:color="auto" w:fill="FFFFFF"/>
          </w:rPr>
          <w:t>43</w:t>
        </w:r>
      </w:ins>
      <w:ins w:id="347" w:author="Eddy Lincango" w:date="2020-05-27T22:39: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xml:space="preserve">: </w:t>
        </w:r>
      </w:ins>
      <w:ins w:id="348" w:author="Eddy Lincango" w:date="2020-05-27T22:45:00Z">
        <w:r>
          <w:rPr>
            <w:rFonts w:cstheme="minorHAnsi"/>
            <w:color w:val="000000" w:themeColor="text1"/>
            <w:sz w:val="24"/>
            <w:szCs w:val="24"/>
          </w:rPr>
          <w:t>98</w:t>
        </w:r>
      </w:ins>
      <w:ins w:id="349" w:author="Eddy Lincango" w:date="2020-05-27T22:39: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with a p value</w:t>
        </w:r>
        <w:r>
          <w:rPr>
            <w:rFonts w:cstheme="minorHAnsi"/>
            <w:color w:val="000000" w:themeColor="text1"/>
            <w:sz w:val="24"/>
            <w:szCs w:val="24"/>
            <w:shd w:val="clear" w:color="auto" w:fill="FFFFFF"/>
          </w:rPr>
          <w:t xml:space="preserve"> for subgroup interaction of </w:t>
        </w:r>
      </w:ins>
      <w:ins w:id="350" w:author="Eddy Lincango" w:date="2020-05-28T16:13:00Z">
        <w:r w:rsidR="00191E6C">
          <w:rPr>
            <w:rFonts w:cstheme="minorHAnsi"/>
            <w:color w:val="000000" w:themeColor="text1"/>
            <w:sz w:val="24"/>
            <w:szCs w:val="24"/>
            <w:shd w:val="clear" w:color="auto" w:fill="FFFFFF"/>
          </w:rPr>
          <w:t>0.01</w:t>
        </w:r>
      </w:ins>
      <w:ins w:id="351" w:author="Eddy Lincango" w:date="2020-05-27T22:39:00Z">
        <w:r>
          <w:rPr>
            <w:rFonts w:cstheme="minorHAnsi"/>
            <w:color w:val="000000" w:themeColor="text1"/>
            <w:sz w:val="24"/>
            <w:szCs w:val="24"/>
            <w:shd w:val="clear" w:color="auto" w:fill="FFFFFF"/>
          </w:rPr>
          <w:t xml:space="preserve">. </w:t>
        </w:r>
      </w:ins>
      <w:ins w:id="352" w:author="Eddy Lincango" w:date="2020-05-27T22:46:00Z">
        <w:r>
          <w:rPr>
            <w:rFonts w:cstheme="minorHAnsi"/>
            <w:color w:val="000000" w:themeColor="text1"/>
            <w:sz w:val="24"/>
            <w:szCs w:val="24"/>
            <w:shd w:val="clear" w:color="auto" w:fill="FFFFFF"/>
          </w:rPr>
          <w:t>S</w:t>
        </w:r>
        <w:r w:rsidRPr="00B0541B">
          <w:rPr>
            <w:rFonts w:cstheme="minorHAnsi"/>
            <w:color w:val="000000" w:themeColor="text1"/>
            <w:sz w:val="24"/>
            <w:szCs w:val="24"/>
            <w:shd w:val="clear" w:color="auto" w:fill="FFFFFF"/>
          </w:rPr>
          <w:t xml:space="preserve">imilar findings were found when comparing </w:t>
        </w:r>
      </w:ins>
      <w:ins w:id="353" w:author="Eddy Lincango" w:date="2020-05-27T22:39:00Z">
        <w:r w:rsidRPr="00B0541B">
          <w:rPr>
            <w:rFonts w:cstheme="minorHAnsi"/>
            <w:color w:val="000000" w:themeColor="text1"/>
            <w:sz w:val="24"/>
            <w:szCs w:val="24"/>
            <w:shd w:val="clear" w:color="auto" w:fill="FFFFFF"/>
          </w:rPr>
          <w:t xml:space="preserve">and population-based studies </w:t>
        </w:r>
      </w:ins>
      <w:ins w:id="354" w:author="Eddy Lincango" w:date="2020-05-27T22:46:00Z">
        <w:r>
          <w:rPr>
            <w:rFonts w:cstheme="minorHAnsi"/>
            <w:color w:val="000000" w:themeColor="text1"/>
            <w:sz w:val="24"/>
            <w:szCs w:val="24"/>
            <w:shd w:val="clear" w:color="auto" w:fill="FFFFFF"/>
          </w:rPr>
          <w:lastRenderedPageBreak/>
          <w:t>15</w:t>
        </w:r>
      </w:ins>
      <w:ins w:id="355" w:author="Eddy Lincango" w:date="2020-05-27T22:39:00Z">
        <w:r w:rsidRPr="00B0541B">
          <w:rPr>
            <w:rFonts w:cstheme="minorHAnsi"/>
            <w:color w:val="000000" w:themeColor="text1"/>
            <w:sz w:val="24"/>
            <w:szCs w:val="24"/>
            <w:shd w:val="clear" w:color="auto" w:fill="FFFFFF"/>
          </w:rPr>
          <w:t xml:space="preserve">% (95% CI: </w:t>
        </w:r>
      </w:ins>
      <w:ins w:id="356" w:author="Eddy Lincango" w:date="2020-05-27T22:46:00Z">
        <w:r>
          <w:rPr>
            <w:rFonts w:cstheme="minorHAnsi"/>
            <w:color w:val="000000" w:themeColor="text1"/>
            <w:sz w:val="24"/>
            <w:szCs w:val="24"/>
            <w:shd w:val="clear" w:color="auto" w:fill="FFFFFF"/>
          </w:rPr>
          <w:t>04</w:t>
        </w:r>
      </w:ins>
      <w:ins w:id="357" w:author="Eddy Lincango" w:date="2020-05-27T22:39:00Z">
        <w:r w:rsidRPr="00B0541B">
          <w:rPr>
            <w:rFonts w:cstheme="minorHAnsi"/>
            <w:color w:val="000000" w:themeColor="text1"/>
            <w:sz w:val="24"/>
            <w:szCs w:val="24"/>
            <w:shd w:val="clear" w:color="auto" w:fill="FFFFFF"/>
          </w:rPr>
          <w:t>-</w:t>
        </w:r>
      </w:ins>
      <w:ins w:id="358" w:author="Eddy Lincango" w:date="2020-05-27T22:46:00Z">
        <w:r>
          <w:rPr>
            <w:rFonts w:cstheme="minorHAnsi"/>
            <w:color w:val="000000" w:themeColor="text1"/>
            <w:sz w:val="24"/>
            <w:szCs w:val="24"/>
            <w:shd w:val="clear" w:color="auto" w:fill="FFFFFF"/>
          </w:rPr>
          <w:t>31</w:t>
        </w:r>
      </w:ins>
      <w:ins w:id="359" w:author="Eddy Lincango" w:date="2020-05-27T22:39:00Z">
        <w:r w:rsidRPr="00B0541B">
          <w:rPr>
            <w:rFonts w:cstheme="minorHAnsi"/>
            <w:color w:val="000000" w:themeColor="text1"/>
            <w:sz w:val="24"/>
            <w:szCs w:val="24"/>
            <w:shd w:val="clear" w:color="auto" w:fill="FFFFFF"/>
          </w:rPr>
          <w:t>%</w:t>
        </w:r>
      </w:ins>
      <w:ins w:id="360" w:author="Eddy Lincango" w:date="2020-05-28T16:14:00Z">
        <w:r w:rsidR="00191E6C">
          <w:rPr>
            <w:rFonts w:cstheme="minorHAnsi"/>
            <w:color w:val="000000" w:themeColor="text1"/>
            <w:sz w:val="24"/>
            <w:szCs w:val="24"/>
            <w:shd w:val="clear" w:color="auto" w:fill="FFFFFF"/>
          </w:rPr>
          <w:t>, I</w:t>
        </w:r>
        <w:r w:rsidR="00191E6C" w:rsidRPr="00191E6C">
          <w:rPr>
            <w:rFonts w:cstheme="minorHAnsi"/>
            <w:color w:val="000000" w:themeColor="text1"/>
            <w:sz w:val="24"/>
            <w:szCs w:val="24"/>
            <w:shd w:val="clear" w:color="auto" w:fill="FFFFFF"/>
            <w:vertAlign w:val="superscript"/>
          </w:rPr>
          <w:t>2</w:t>
        </w:r>
      </w:ins>
      <w:ins w:id="361" w:author="Eddy Lincango" w:date="2020-05-28T16:15:00Z">
        <w:r w:rsidR="00191E6C">
          <w:rPr>
            <w:rFonts w:cstheme="minorHAnsi"/>
            <w:color w:val="000000" w:themeColor="text1"/>
            <w:sz w:val="24"/>
            <w:szCs w:val="24"/>
            <w:shd w:val="clear" w:color="auto" w:fill="FFFFFF"/>
          </w:rPr>
          <w:t>: 97%</w:t>
        </w:r>
      </w:ins>
      <w:ins w:id="362" w:author="Eddy Lincango" w:date="2020-05-27T22:39:00Z">
        <w:r w:rsidRPr="00B0541B">
          <w:rPr>
            <w:rFonts w:cstheme="minorHAnsi"/>
            <w:color w:val="000000" w:themeColor="text1"/>
            <w:sz w:val="24"/>
            <w:szCs w:val="24"/>
            <w:shd w:val="clear" w:color="auto" w:fill="FFFFFF"/>
          </w:rPr>
          <w:t>) vs. non-population-based studies (</w:t>
        </w:r>
      </w:ins>
      <w:ins w:id="363" w:author="Eddy Lincango" w:date="2020-05-27T22:46:00Z">
        <w:r>
          <w:rPr>
            <w:rFonts w:cstheme="minorHAnsi"/>
            <w:color w:val="000000" w:themeColor="text1"/>
            <w:sz w:val="24"/>
            <w:szCs w:val="24"/>
            <w:shd w:val="clear" w:color="auto" w:fill="FFFFFF"/>
          </w:rPr>
          <w:t>26</w:t>
        </w:r>
      </w:ins>
      <w:ins w:id="364" w:author="Eddy Lincango" w:date="2020-05-27T22:39:00Z">
        <w:r w:rsidRPr="00B0541B">
          <w:rPr>
            <w:rFonts w:cstheme="minorHAnsi"/>
            <w:color w:val="000000" w:themeColor="text1"/>
            <w:sz w:val="24"/>
            <w:szCs w:val="24"/>
            <w:shd w:val="clear" w:color="auto" w:fill="FFFFFF"/>
          </w:rPr>
          <w:t xml:space="preserve">%; 95%CI: </w:t>
        </w:r>
      </w:ins>
      <w:ins w:id="365" w:author="Eddy Lincango" w:date="2020-05-27T22:46:00Z">
        <w:r>
          <w:rPr>
            <w:rFonts w:cstheme="minorHAnsi"/>
            <w:color w:val="000000" w:themeColor="text1"/>
            <w:sz w:val="24"/>
            <w:szCs w:val="24"/>
            <w:shd w:val="clear" w:color="auto" w:fill="FFFFFF"/>
          </w:rPr>
          <w:t>16</w:t>
        </w:r>
      </w:ins>
      <w:ins w:id="366" w:author="Eddy Lincango" w:date="2020-05-27T22:39:00Z">
        <w:r w:rsidRPr="00B0541B">
          <w:rPr>
            <w:rFonts w:cstheme="minorHAnsi"/>
            <w:color w:val="000000" w:themeColor="text1"/>
            <w:sz w:val="24"/>
            <w:szCs w:val="24"/>
            <w:shd w:val="clear" w:color="auto" w:fill="FFFFFF"/>
          </w:rPr>
          <w:t>-</w:t>
        </w:r>
      </w:ins>
      <w:ins w:id="367" w:author="Eddy Lincango" w:date="2020-05-27T22:46:00Z">
        <w:r>
          <w:rPr>
            <w:rFonts w:cstheme="minorHAnsi"/>
            <w:color w:val="000000" w:themeColor="text1"/>
            <w:sz w:val="24"/>
            <w:szCs w:val="24"/>
            <w:shd w:val="clear" w:color="auto" w:fill="FFFFFF"/>
          </w:rPr>
          <w:t>38</w:t>
        </w:r>
      </w:ins>
      <w:ins w:id="368" w:author="Eddy Lincango" w:date="2020-05-27T22:39:00Z">
        <w:r w:rsidRPr="00B0541B">
          <w:rPr>
            <w:rFonts w:cstheme="minorHAnsi"/>
            <w:color w:val="000000" w:themeColor="text1"/>
            <w:sz w:val="24"/>
            <w:szCs w:val="24"/>
            <w:shd w:val="clear" w:color="auto" w:fill="FFFFFF"/>
          </w:rPr>
          <w:t xml:space="preserve">%, </w:t>
        </w:r>
        <w:r w:rsidRPr="00B0541B">
          <w:rPr>
            <w:rFonts w:cstheme="minorHAnsi"/>
            <w:sz w:val="24"/>
            <w:szCs w:val="24"/>
          </w:rPr>
          <w:t>I</w:t>
        </w:r>
        <w:r w:rsidRPr="00B0541B">
          <w:rPr>
            <w:rFonts w:cstheme="minorHAnsi"/>
            <w:sz w:val="24"/>
            <w:szCs w:val="24"/>
            <w:vertAlign w:val="superscript"/>
          </w:rPr>
          <w:t>2</w:t>
        </w:r>
        <w:r w:rsidR="00191E6C">
          <w:rPr>
            <w:rFonts w:cstheme="minorHAnsi"/>
            <w:color w:val="000000" w:themeColor="text1"/>
            <w:sz w:val="24"/>
            <w:szCs w:val="24"/>
          </w:rPr>
          <w:t>: 9</w:t>
        </w:r>
      </w:ins>
      <w:ins w:id="369" w:author="Eddy Lincango" w:date="2020-05-27T22:46:00Z">
        <w:r>
          <w:rPr>
            <w:rFonts w:cstheme="minorHAnsi"/>
            <w:color w:val="000000" w:themeColor="text1"/>
            <w:sz w:val="24"/>
            <w:szCs w:val="24"/>
          </w:rPr>
          <w:t>8</w:t>
        </w:r>
      </w:ins>
      <w:ins w:id="370" w:author="Eddy Lincango" w:date="2020-05-27T22:39:00Z">
        <w:r w:rsidRPr="00B0541B">
          <w:rPr>
            <w:rFonts w:cstheme="minorHAnsi"/>
            <w:color w:val="000000" w:themeColor="text1"/>
            <w:sz w:val="24"/>
            <w:szCs w:val="24"/>
          </w:rPr>
          <w:t>%</w:t>
        </w:r>
        <w:r w:rsidRPr="00B0541B">
          <w:rPr>
            <w:rFonts w:cstheme="minorHAnsi"/>
            <w:color w:val="000000" w:themeColor="text1"/>
            <w:sz w:val="24"/>
            <w:szCs w:val="24"/>
            <w:shd w:val="clear" w:color="auto" w:fill="FFFFFF"/>
          </w:rPr>
          <w:t xml:space="preserve">) with a </w:t>
        </w:r>
        <w:r w:rsidRPr="00B0541B">
          <w:rPr>
            <w:rFonts w:cstheme="minorHAnsi"/>
            <w:i/>
            <w:iCs/>
            <w:color w:val="000000" w:themeColor="text1"/>
            <w:sz w:val="24"/>
            <w:szCs w:val="24"/>
            <w:shd w:val="clear" w:color="auto" w:fill="FFFFFF"/>
          </w:rPr>
          <w:t xml:space="preserve">p </w:t>
        </w:r>
        <w:r w:rsidRPr="00B0541B">
          <w:rPr>
            <w:rFonts w:cstheme="minorHAnsi"/>
            <w:color w:val="000000" w:themeColor="text1"/>
            <w:sz w:val="24"/>
            <w:szCs w:val="24"/>
            <w:shd w:val="clear" w:color="auto" w:fill="FFFFFF"/>
          </w:rPr>
          <w:t xml:space="preserve">value of </w:t>
        </w:r>
      </w:ins>
      <w:ins w:id="371" w:author="Eddy Lincango" w:date="2020-05-28T16:15:00Z">
        <w:r w:rsidR="00191E6C">
          <w:rPr>
            <w:rFonts w:cstheme="minorHAnsi"/>
            <w:color w:val="000000" w:themeColor="text1"/>
            <w:sz w:val="24"/>
            <w:szCs w:val="24"/>
            <w:shd w:val="clear" w:color="auto" w:fill="FFFFFF"/>
          </w:rPr>
          <w:t>0.22</w:t>
        </w:r>
      </w:ins>
      <w:ins w:id="372" w:author="Eddy Lincango" w:date="2020-05-27T22:39:00Z">
        <w:r>
          <w:rPr>
            <w:rFonts w:cstheme="minorHAnsi"/>
            <w:color w:val="000000" w:themeColor="text1"/>
            <w:sz w:val="24"/>
            <w:szCs w:val="24"/>
            <w:shd w:val="clear" w:color="auto" w:fill="FFFFFF"/>
          </w:rPr>
          <w:t xml:space="preserve"> for interaction </w:t>
        </w:r>
        <w:r w:rsidR="00191E6C">
          <w:rPr>
            <w:rFonts w:cstheme="minorHAnsi"/>
            <w:color w:val="000000" w:themeColor="text1"/>
            <w:sz w:val="24"/>
            <w:szCs w:val="24"/>
          </w:rPr>
          <w:t xml:space="preserve">(Figure </w:t>
        </w:r>
      </w:ins>
      <w:ins w:id="373" w:author="Eddy Lincango" w:date="2020-05-28T16:24:00Z">
        <w:r w:rsidR="00191E6C">
          <w:rPr>
            <w:rFonts w:cstheme="minorHAnsi"/>
            <w:color w:val="000000" w:themeColor="text1"/>
            <w:sz w:val="24"/>
            <w:szCs w:val="24"/>
          </w:rPr>
          <w:t>5)</w:t>
        </w:r>
      </w:ins>
      <w:ins w:id="374" w:author="Eddy Lincango" w:date="2020-05-27T22:39:00Z">
        <w:r w:rsidRPr="00B0541B">
          <w:rPr>
            <w:rFonts w:cstheme="minorHAnsi"/>
            <w:color w:val="000000" w:themeColor="text1"/>
            <w:sz w:val="24"/>
            <w:szCs w:val="24"/>
          </w:rPr>
          <w:t>.</w:t>
        </w:r>
      </w:ins>
    </w:p>
    <w:p w14:paraId="1C5C53DC" w14:textId="7062657D" w:rsidR="00A4341A" w:rsidRPr="00E07B4D" w:rsidRDefault="00A4341A" w:rsidP="00E07B4D">
      <w:pPr>
        <w:spacing w:line="480" w:lineRule="auto"/>
        <w:rPr>
          <w:ins w:id="375" w:author="Eddy Lincango" w:date="2020-05-31T16:18:00Z"/>
          <w:rFonts w:cstheme="minorHAnsi"/>
          <w:b/>
          <w:color w:val="000000" w:themeColor="text1"/>
          <w:sz w:val="24"/>
          <w:szCs w:val="24"/>
        </w:rPr>
      </w:pPr>
      <w:ins w:id="376" w:author="Eddy Lincango" w:date="2020-05-31T16:17:00Z">
        <w:r w:rsidRPr="00E07B4D">
          <w:rPr>
            <w:rFonts w:cstheme="minorHAnsi"/>
            <w:b/>
            <w:color w:val="000000" w:themeColor="text1"/>
            <w:sz w:val="24"/>
            <w:szCs w:val="24"/>
          </w:rPr>
          <w:t xml:space="preserve">Indications for </w:t>
        </w:r>
      </w:ins>
      <w:ins w:id="377" w:author="Eddy Lincango" w:date="2020-05-31T18:34:00Z">
        <w:r w:rsidR="00E07B4D">
          <w:rPr>
            <w:rFonts w:cstheme="minorHAnsi"/>
            <w:b/>
            <w:color w:val="000000" w:themeColor="text1"/>
            <w:sz w:val="24"/>
            <w:szCs w:val="24"/>
          </w:rPr>
          <w:t xml:space="preserve">incidental </w:t>
        </w:r>
      </w:ins>
      <w:ins w:id="378" w:author="Eddy Lincango" w:date="2020-06-01T11:30:00Z">
        <w:r w:rsidR="00FD6D8B">
          <w:rPr>
            <w:rFonts w:cstheme="minorHAnsi"/>
            <w:b/>
            <w:color w:val="000000" w:themeColor="text1"/>
            <w:sz w:val="24"/>
            <w:szCs w:val="24"/>
          </w:rPr>
          <w:t>diagnosis</w:t>
        </w:r>
      </w:ins>
      <w:ins w:id="379" w:author="Eddy Lincango" w:date="2020-06-01T11:21:00Z">
        <w:r w:rsidR="00981506">
          <w:rPr>
            <w:rFonts w:cstheme="minorHAnsi"/>
            <w:b/>
            <w:color w:val="000000" w:themeColor="text1"/>
            <w:sz w:val="24"/>
            <w:szCs w:val="24"/>
          </w:rPr>
          <w:t xml:space="preserve"> by ultrasound</w:t>
        </w:r>
      </w:ins>
    </w:p>
    <w:p w14:paraId="120459EA" w14:textId="7C8675A8" w:rsidR="00A4341A" w:rsidRPr="00457647" w:rsidRDefault="00A4341A" w:rsidP="00E81945">
      <w:pPr>
        <w:spacing w:line="480" w:lineRule="auto"/>
        <w:rPr>
          <w:ins w:id="380" w:author="Eddy Lincango" w:date="2020-05-27T22:39:00Z"/>
          <w:rFonts w:cstheme="minorHAnsi"/>
          <w:bCs/>
          <w:color w:val="000000" w:themeColor="text1"/>
          <w:sz w:val="24"/>
          <w:szCs w:val="24"/>
          <w:bdr w:val="none" w:sz="0" w:space="0" w:color="auto" w:frame="1"/>
        </w:rPr>
      </w:pPr>
      <w:ins w:id="381" w:author="Eddy Lincango" w:date="2020-05-31T16:18:00Z">
        <w:r>
          <w:rPr>
            <w:rFonts w:cstheme="minorHAnsi"/>
            <w:color w:val="000000" w:themeColor="text1"/>
            <w:sz w:val="24"/>
            <w:szCs w:val="24"/>
          </w:rPr>
          <w:tab/>
        </w:r>
        <w:r w:rsidRPr="00457647">
          <w:rPr>
            <w:rFonts w:cstheme="minorHAnsi"/>
            <w:color w:val="000000" w:themeColor="text1"/>
            <w:sz w:val="24"/>
            <w:szCs w:val="24"/>
          </w:rPr>
          <w:t xml:space="preserve">Only 4 studies </w:t>
        </w:r>
      </w:ins>
      <w:ins w:id="382" w:author="Eddy Lincango" w:date="2020-05-31T16:19:00Z">
        <w:r w:rsidRPr="00457647">
          <w:rPr>
            <w:rFonts w:cstheme="minorHAnsi"/>
            <w:color w:val="000000" w:themeColor="text1"/>
            <w:sz w:val="24"/>
            <w:szCs w:val="24"/>
          </w:rPr>
          <w:t>repor</w:t>
        </w:r>
        <w:r w:rsidRPr="00627157">
          <w:rPr>
            <w:rFonts w:cstheme="minorHAnsi"/>
            <w:color w:val="000000" w:themeColor="text1"/>
            <w:sz w:val="24"/>
            <w:szCs w:val="24"/>
          </w:rPr>
          <w:t>ted</w:t>
        </w:r>
      </w:ins>
      <w:ins w:id="383" w:author="Eddy Lincango" w:date="2020-05-31T16:18:00Z">
        <w:r w:rsidRPr="00627157">
          <w:rPr>
            <w:rFonts w:cstheme="minorHAnsi"/>
            <w:color w:val="000000" w:themeColor="text1"/>
            <w:sz w:val="24"/>
            <w:szCs w:val="24"/>
          </w:rPr>
          <w:t xml:space="preserve"> </w:t>
        </w:r>
      </w:ins>
      <w:ins w:id="384" w:author="Eddy Lincango" w:date="2020-05-31T16:20:00Z">
        <w:r w:rsidRPr="00627157">
          <w:rPr>
            <w:rFonts w:cstheme="minorHAnsi"/>
            <w:color w:val="000000" w:themeColor="text1"/>
            <w:sz w:val="24"/>
            <w:szCs w:val="24"/>
          </w:rPr>
          <w:t xml:space="preserve">indications </w:t>
        </w:r>
      </w:ins>
      <w:ins w:id="385" w:author="Eddy Lincango" w:date="2020-06-03T00:48:00Z">
        <w:r w:rsidR="00654502">
          <w:rPr>
            <w:rFonts w:cstheme="minorHAnsi"/>
            <w:color w:val="000000" w:themeColor="text1"/>
            <w:sz w:val="24"/>
            <w:szCs w:val="24"/>
          </w:rPr>
          <w:t xml:space="preserve">for </w:t>
        </w:r>
      </w:ins>
      <w:ins w:id="386" w:author="Eddy Lincango" w:date="2020-06-01T11:22:00Z">
        <w:r w:rsidR="00155A8E" w:rsidRPr="00570506">
          <w:rPr>
            <w:rFonts w:cstheme="minorHAnsi"/>
            <w:color w:val="000000" w:themeColor="text1"/>
            <w:sz w:val="24"/>
            <w:szCs w:val="24"/>
          </w:rPr>
          <w:t>ultrasound</w:t>
        </w:r>
      </w:ins>
      <w:ins w:id="387" w:author="Eddy Lincango" w:date="2020-06-03T00:50:00Z">
        <w:r w:rsidR="00B94C22">
          <w:rPr>
            <w:rFonts w:cstheme="minorHAnsi"/>
            <w:color w:val="000000" w:themeColor="text1"/>
            <w:sz w:val="24"/>
            <w:szCs w:val="24"/>
          </w:rPr>
          <w:t xml:space="preserve"> imaging</w:t>
        </w:r>
      </w:ins>
      <w:ins w:id="388" w:author="Eddy Lincango" w:date="2020-05-31T19:44:00Z">
        <w:r w:rsidR="007B5FE2" w:rsidRPr="00570506">
          <w:rPr>
            <w:rFonts w:cstheme="minorHAnsi"/>
            <w:color w:val="000000" w:themeColor="text1"/>
            <w:sz w:val="24"/>
            <w:szCs w:val="24"/>
          </w:rPr>
          <w:t xml:space="preserve">. </w:t>
        </w:r>
      </w:ins>
      <w:ins w:id="389" w:author="Eddy Lincango" w:date="2020-06-01T11:23:00Z">
        <w:r w:rsidR="00155A8E" w:rsidRPr="00457647">
          <w:rPr>
            <w:rFonts w:cstheme="minorHAnsi"/>
            <w:color w:val="000000" w:themeColor="text1"/>
            <w:sz w:val="24"/>
            <w:szCs w:val="24"/>
          </w:rPr>
          <w:t>T</w:t>
        </w:r>
        <w:r w:rsidR="00E81945" w:rsidRPr="00457647">
          <w:rPr>
            <w:rFonts w:cstheme="minorHAnsi"/>
            <w:color w:val="000000" w:themeColor="text1"/>
            <w:sz w:val="24"/>
            <w:szCs w:val="24"/>
          </w:rPr>
          <w:t xml:space="preserve">he indications </w:t>
        </w:r>
      </w:ins>
      <w:ins w:id="390" w:author="Eddy Lincango" w:date="2020-06-01T11:38:00Z">
        <w:r w:rsidR="00457647">
          <w:rPr>
            <w:rFonts w:cstheme="minorHAnsi"/>
            <w:color w:val="000000" w:themeColor="text1"/>
            <w:sz w:val="24"/>
            <w:szCs w:val="24"/>
          </w:rPr>
          <w:t>(n=</w:t>
        </w:r>
      </w:ins>
      <w:ins w:id="391" w:author="Eddy Lincango" w:date="2020-06-01T11:57:00Z">
        <w:r w:rsidR="00627157">
          <w:rPr>
            <w:rFonts w:cstheme="minorHAnsi"/>
            <w:color w:val="000000" w:themeColor="text1"/>
            <w:sz w:val="24"/>
            <w:szCs w:val="24"/>
          </w:rPr>
          <w:t xml:space="preserve">384) </w:t>
        </w:r>
      </w:ins>
      <w:ins w:id="392" w:author="Eddy Lincango" w:date="2020-06-01T11:23:00Z">
        <w:r w:rsidR="00E81945" w:rsidRPr="00457647">
          <w:rPr>
            <w:rFonts w:cstheme="minorHAnsi"/>
            <w:color w:val="000000" w:themeColor="text1"/>
            <w:sz w:val="24"/>
            <w:szCs w:val="24"/>
          </w:rPr>
          <w:t xml:space="preserve">were: </w:t>
        </w:r>
      </w:ins>
      <w:ins w:id="393" w:author="Eddy Lincango" w:date="2020-06-01T11:25:00Z">
        <w:r w:rsidR="00E81945" w:rsidRPr="00457647">
          <w:rPr>
            <w:rStyle w:val="Textoennegrita"/>
            <w:rFonts w:cstheme="minorHAnsi"/>
            <w:b w:val="0"/>
            <w:color w:val="000000" w:themeColor="text1"/>
            <w:sz w:val="24"/>
            <w:szCs w:val="24"/>
            <w:bdr w:val="none" w:sz="0" w:space="0" w:color="auto" w:frame="1"/>
          </w:rPr>
          <w:t xml:space="preserve">family history of thyroid disease and/or presence of </w:t>
        </w:r>
        <w:r w:rsidR="00B94C22">
          <w:rPr>
            <w:rStyle w:val="Textoennegrita"/>
            <w:rFonts w:cstheme="minorHAnsi"/>
            <w:b w:val="0"/>
            <w:color w:val="000000" w:themeColor="text1"/>
            <w:sz w:val="24"/>
            <w:szCs w:val="24"/>
            <w:bdr w:val="none" w:sz="0" w:space="0" w:color="auto" w:frame="1"/>
          </w:rPr>
          <w:t>altered laboratory test results</w:t>
        </w:r>
      </w:ins>
      <w:ins w:id="394" w:author="Eddy Lincango" w:date="2020-06-03T00:51:00Z">
        <w:r w:rsidR="00B94C22">
          <w:rPr>
            <w:rStyle w:val="Textoennegrita"/>
            <w:rFonts w:cstheme="minorHAnsi"/>
            <w:b w:val="0"/>
            <w:color w:val="000000" w:themeColor="text1"/>
            <w:sz w:val="24"/>
            <w:szCs w:val="24"/>
            <w:bdr w:val="none" w:sz="0" w:space="0" w:color="auto" w:frame="1"/>
          </w:rPr>
          <w:t xml:space="preserve"> </w:t>
        </w:r>
      </w:ins>
      <w:ins w:id="395" w:author="Eddy Lincango" w:date="2020-06-01T11:25:00Z">
        <w:r w:rsidR="00E81945" w:rsidRPr="00457647">
          <w:rPr>
            <w:rStyle w:val="Textoennegrita"/>
            <w:rFonts w:cstheme="minorHAnsi"/>
            <w:b w:val="0"/>
            <w:color w:val="000000" w:themeColor="text1"/>
            <w:sz w:val="24"/>
            <w:szCs w:val="24"/>
            <w:bdr w:val="none" w:sz="0" w:space="0" w:color="auto" w:frame="1"/>
          </w:rPr>
          <w:t xml:space="preserve">(n=103), </w:t>
        </w:r>
      </w:ins>
      <w:ins w:id="396" w:author="Eddy Lincango" w:date="2020-06-01T23:24:00Z">
        <w:r w:rsidR="00BA3423">
          <w:rPr>
            <w:rStyle w:val="Textoennegrita"/>
            <w:rFonts w:cstheme="minorHAnsi"/>
            <w:b w:val="0"/>
            <w:color w:val="000000" w:themeColor="text1"/>
            <w:sz w:val="24"/>
            <w:szCs w:val="24"/>
            <w:bdr w:val="none" w:sz="0" w:space="0" w:color="auto" w:frame="1"/>
          </w:rPr>
          <w:t>p</w:t>
        </w:r>
      </w:ins>
      <w:ins w:id="397" w:author="Eddy Lincango" w:date="2020-06-01T11:33:00Z">
        <w:r w:rsidR="00686D78" w:rsidRPr="00457647">
          <w:rPr>
            <w:rFonts w:cstheme="minorHAnsi"/>
            <w:sz w:val="24"/>
            <w:szCs w:val="24"/>
          </w:rPr>
          <w:t>alpated nodule or symptoms not associated with nodule harboring thyroid cancer</w:t>
        </w:r>
        <w:r w:rsidR="00686D78" w:rsidRPr="00457647">
          <w:rPr>
            <w:rStyle w:val="Textoennegrita"/>
            <w:rFonts w:cstheme="minorHAnsi"/>
            <w:b w:val="0"/>
            <w:color w:val="000000" w:themeColor="text1"/>
            <w:sz w:val="24"/>
            <w:szCs w:val="24"/>
            <w:bdr w:val="none" w:sz="0" w:space="0" w:color="auto" w:frame="1"/>
          </w:rPr>
          <w:t xml:space="preserve"> (n=38), </w:t>
        </w:r>
      </w:ins>
      <w:ins w:id="398" w:author="Eddy Lincango" w:date="2020-06-01T11:35:00Z">
        <w:r w:rsidR="00686D78" w:rsidRPr="00457647">
          <w:rPr>
            <w:rStyle w:val="Textoennegrita"/>
            <w:rFonts w:cstheme="minorHAnsi"/>
            <w:b w:val="0"/>
            <w:color w:val="000000" w:themeColor="text1"/>
            <w:sz w:val="24"/>
            <w:szCs w:val="24"/>
            <w:bdr w:val="none" w:sz="0" w:space="0" w:color="auto" w:frame="1"/>
          </w:rPr>
          <w:t xml:space="preserve">neck </w:t>
        </w:r>
      </w:ins>
      <w:ins w:id="399" w:author="Eddy Lincango" w:date="2020-06-01T23:24:00Z">
        <w:r w:rsidR="00BA3423">
          <w:rPr>
            <w:rStyle w:val="Textoennegrita"/>
            <w:rFonts w:cstheme="minorHAnsi"/>
            <w:b w:val="0"/>
            <w:color w:val="000000" w:themeColor="text1"/>
            <w:sz w:val="24"/>
            <w:szCs w:val="24"/>
            <w:bdr w:val="none" w:sz="0" w:space="0" w:color="auto" w:frame="1"/>
          </w:rPr>
          <w:t>ultrasound</w:t>
        </w:r>
      </w:ins>
      <w:ins w:id="400" w:author="Eddy Lincango" w:date="2020-06-01T11:35:00Z">
        <w:r w:rsidR="00686D78" w:rsidRPr="00457647">
          <w:rPr>
            <w:rStyle w:val="Textoennegrita"/>
            <w:rFonts w:cstheme="minorHAnsi"/>
            <w:b w:val="0"/>
            <w:color w:val="000000" w:themeColor="text1"/>
            <w:sz w:val="24"/>
            <w:szCs w:val="24"/>
            <w:bdr w:val="none" w:sz="0" w:space="0" w:color="auto" w:frame="1"/>
          </w:rPr>
          <w:t xml:space="preserve"> for salivary glands or lymph</w:t>
        </w:r>
      </w:ins>
      <w:ins w:id="401" w:author="Eddy Lincango" w:date="2020-06-03T00:51:00Z">
        <w:r w:rsidR="00B94C22">
          <w:rPr>
            <w:rStyle w:val="Textoennegrita"/>
            <w:rFonts w:cstheme="minorHAnsi"/>
            <w:b w:val="0"/>
            <w:color w:val="000000" w:themeColor="text1"/>
            <w:sz w:val="24"/>
            <w:szCs w:val="24"/>
            <w:bdr w:val="none" w:sz="0" w:space="0" w:color="auto" w:frame="1"/>
          </w:rPr>
          <w:t xml:space="preserve"> </w:t>
        </w:r>
      </w:ins>
      <w:ins w:id="402" w:author="Eddy Lincango" w:date="2020-06-01T11:35:00Z">
        <w:r w:rsidR="00686D78" w:rsidRPr="00457647">
          <w:rPr>
            <w:rStyle w:val="Textoennegrita"/>
            <w:rFonts w:cstheme="minorHAnsi"/>
            <w:b w:val="0"/>
            <w:color w:val="000000" w:themeColor="text1"/>
            <w:sz w:val="24"/>
            <w:szCs w:val="24"/>
            <w:bdr w:val="none" w:sz="0" w:space="0" w:color="auto" w:frame="1"/>
          </w:rPr>
          <w:t>n</w:t>
        </w:r>
      </w:ins>
      <w:ins w:id="403" w:author="Eddy Lincango" w:date="2020-06-01T11:36:00Z">
        <w:r w:rsidR="00686D78" w:rsidRPr="00457647">
          <w:rPr>
            <w:rStyle w:val="Textoennegrita"/>
            <w:rFonts w:cstheme="minorHAnsi"/>
            <w:b w:val="0"/>
            <w:color w:val="000000" w:themeColor="text1"/>
            <w:sz w:val="24"/>
            <w:szCs w:val="24"/>
            <w:bdr w:val="none" w:sz="0" w:space="0" w:color="auto" w:frame="1"/>
          </w:rPr>
          <w:t>o</w:t>
        </w:r>
      </w:ins>
      <w:ins w:id="404" w:author="Eddy Lincango" w:date="2020-06-01T11:35:00Z">
        <w:r w:rsidR="00686D78" w:rsidRPr="00457647">
          <w:rPr>
            <w:rStyle w:val="Textoennegrita"/>
            <w:rFonts w:cstheme="minorHAnsi"/>
            <w:b w:val="0"/>
            <w:color w:val="000000" w:themeColor="text1"/>
            <w:sz w:val="24"/>
            <w:szCs w:val="24"/>
            <w:bdr w:val="none" w:sz="0" w:space="0" w:color="auto" w:frame="1"/>
          </w:rPr>
          <w:t xml:space="preserve">de studies (n=32), </w:t>
        </w:r>
      </w:ins>
      <w:ins w:id="405" w:author="Eddy Lincango" w:date="2020-06-03T00:51:00Z">
        <w:r w:rsidR="00B94C22">
          <w:rPr>
            <w:rStyle w:val="Textoennegrita"/>
            <w:rFonts w:cstheme="minorHAnsi"/>
            <w:b w:val="0"/>
            <w:color w:val="000000" w:themeColor="text1"/>
            <w:sz w:val="24"/>
            <w:szCs w:val="24"/>
            <w:bdr w:val="none" w:sz="0" w:space="0" w:color="auto" w:frame="1"/>
          </w:rPr>
          <w:t>screening</w:t>
        </w:r>
      </w:ins>
      <w:ins w:id="406" w:author="Eddy Lincango" w:date="2020-06-03T00:52:00Z">
        <w:r w:rsidR="00B94C22">
          <w:rPr>
            <w:rStyle w:val="Textoennegrita"/>
            <w:rFonts w:cstheme="minorHAnsi"/>
            <w:b w:val="0"/>
            <w:color w:val="000000" w:themeColor="text1"/>
            <w:sz w:val="24"/>
            <w:szCs w:val="24"/>
            <w:bdr w:val="none" w:sz="0" w:space="0" w:color="auto" w:frame="1"/>
          </w:rPr>
          <w:t xml:space="preserve"> </w:t>
        </w:r>
      </w:ins>
      <w:ins w:id="407" w:author="Eddy Lincango" w:date="2020-06-01T11:34:00Z">
        <w:r w:rsidR="00686D78" w:rsidRPr="00457647">
          <w:rPr>
            <w:rStyle w:val="Textoennegrita"/>
            <w:rFonts w:cstheme="minorHAnsi"/>
            <w:b w:val="0"/>
            <w:color w:val="000000" w:themeColor="text1"/>
            <w:sz w:val="24"/>
            <w:szCs w:val="24"/>
            <w:bdr w:val="none" w:sz="0" w:space="0" w:color="auto" w:frame="1"/>
          </w:rPr>
          <w:t xml:space="preserve">(n=25), </w:t>
        </w:r>
      </w:ins>
      <w:ins w:id="408" w:author="Eddy Lincango" w:date="2020-06-01T11:36:00Z">
        <w:r w:rsidR="00686D78" w:rsidRPr="00457647">
          <w:rPr>
            <w:rStyle w:val="Textoennegrita"/>
            <w:rFonts w:cstheme="minorHAnsi"/>
            <w:b w:val="0"/>
            <w:color w:val="000000" w:themeColor="text1"/>
            <w:sz w:val="24"/>
            <w:szCs w:val="24"/>
            <w:bdr w:val="none" w:sz="0" w:space="0" w:color="auto" w:frame="1"/>
          </w:rPr>
          <w:t xml:space="preserve">carotid power duplex (n=25), </w:t>
        </w:r>
      </w:ins>
      <w:ins w:id="409" w:author="Eddy Lincango" w:date="2020-06-01T11:27:00Z">
        <w:r w:rsidR="00AC1E33">
          <w:rPr>
            <w:rStyle w:val="Textoennegrita"/>
            <w:rFonts w:cstheme="minorHAnsi"/>
            <w:b w:val="0"/>
            <w:color w:val="000000" w:themeColor="text1"/>
            <w:sz w:val="24"/>
            <w:szCs w:val="24"/>
            <w:bdr w:val="none" w:sz="0" w:space="0" w:color="auto" w:frame="1"/>
          </w:rPr>
          <w:t>Hashimoto’s thyroiditis (n=17)</w:t>
        </w:r>
      </w:ins>
      <w:ins w:id="410" w:author="Eddy Lincango" w:date="2020-06-02T00:09:00Z">
        <w:r w:rsidR="00AC1E33" w:rsidRPr="00457647">
          <w:rPr>
            <w:rStyle w:val="Textoennegrita"/>
            <w:rFonts w:cstheme="minorHAnsi"/>
            <w:b w:val="0"/>
            <w:color w:val="000000" w:themeColor="text1"/>
            <w:sz w:val="24"/>
            <w:szCs w:val="24"/>
            <w:bdr w:val="none" w:sz="0" w:space="0" w:color="auto" w:frame="1"/>
          </w:rPr>
          <w:t>, hypothyroidism (n=14)</w:t>
        </w:r>
        <w:r w:rsidR="00AC1E33">
          <w:rPr>
            <w:rStyle w:val="Textoennegrita"/>
            <w:rFonts w:cstheme="minorHAnsi"/>
            <w:b w:val="0"/>
            <w:color w:val="000000" w:themeColor="text1"/>
            <w:sz w:val="24"/>
            <w:szCs w:val="24"/>
            <w:bdr w:val="none" w:sz="0" w:space="0" w:color="auto" w:frame="1"/>
          </w:rPr>
          <w:t xml:space="preserve">, </w:t>
        </w:r>
      </w:ins>
      <w:ins w:id="411" w:author="Eddy Lincango" w:date="2020-06-01T11:28:00Z">
        <w:r w:rsidR="00FD6D8B" w:rsidRPr="00457647">
          <w:rPr>
            <w:rStyle w:val="Textoennegrita"/>
            <w:rFonts w:cstheme="minorHAnsi"/>
            <w:b w:val="0"/>
            <w:color w:val="000000" w:themeColor="text1"/>
            <w:sz w:val="24"/>
            <w:szCs w:val="24"/>
            <w:bdr w:val="none" w:sz="0" w:space="0" w:color="auto" w:frame="1"/>
          </w:rPr>
          <w:t>f</w:t>
        </w:r>
      </w:ins>
      <w:ins w:id="412" w:author="Eddy Lincango" w:date="2020-06-01T11:27:00Z">
        <w:r w:rsidR="00E81945" w:rsidRPr="00457647">
          <w:rPr>
            <w:rStyle w:val="Textoennegrita"/>
            <w:rFonts w:cstheme="minorHAnsi"/>
            <w:b w:val="0"/>
            <w:color w:val="000000" w:themeColor="text1"/>
            <w:sz w:val="24"/>
            <w:szCs w:val="24"/>
            <w:bdr w:val="none" w:sz="0" w:space="0" w:color="auto" w:frame="1"/>
          </w:rPr>
          <w:t>amily hi</w:t>
        </w:r>
        <w:r w:rsidR="00FD6D8B" w:rsidRPr="00457647">
          <w:rPr>
            <w:rStyle w:val="Textoennegrita"/>
            <w:rFonts w:cstheme="minorHAnsi"/>
            <w:b w:val="0"/>
            <w:color w:val="000000" w:themeColor="text1"/>
            <w:sz w:val="24"/>
            <w:szCs w:val="24"/>
            <w:bdr w:val="none" w:sz="0" w:space="0" w:color="auto" w:frame="1"/>
          </w:rPr>
          <w:t xml:space="preserve">story of thyroid cancer (n=11), hyperthyroidism (n=11), </w:t>
        </w:r>
        <w:r w:rsidR="00E81945" w:rsidRPr="00457647">
          <w:rPr>
            <w:rStyle w:val="Textoennegrita"/>
            <w:rFonts w:cstheme="minorHAnsi"/>
            <w:b w:val="0"/>
            <w:color w:val="000000" w:themeColor="text1"/>
            <w:sz w:val="24"/>
            <w:szCs w:val="24"/>
            <w:bdr w:val="none" w:sz="0" w:space="0" w:color="auto" w:frame="1"/>
          </w:rPr>
          <w:t>n</w:t>
        </w:r>
      </w:ins>
      <w:ins w:id="413" w:author="Eddy Lincango" w:date="2020-06-01T11:28:00Z">
        <w:r w:rsidR="00FD6D8B" w:rsidRPr="00457647">
          <w:rPr>
            <w:rStyle w:val="Textoennegrita"/>
            <w:rFonts w:cstheme="minorHAnsi"/>
            <w:b w:val="0"/>
            <w:color w:val="000000" w:themeColor="text1"/>
            <w:sz w:val="24"/>
            <w:szCs w:val="24"/>
            <w:bdr w:val="none" w:sz="0" w:space="0" w:color="auto" w:frame="1"/>
          </w:rPr>
          <w:t>on-</w:t>
        </w:r>
      </w:ins>
      <w:ins w:id="414" w:author="Eddy Lincango" w:date="2020-06-01T11:27:00Z">
        <w:r w:rsidR="00FD6D8B" w:rsidRPr="00457647">
          <w:rPr>
            <w:rStyle w:val="Textoennegrita"/>
            <w:rFonts w:cstheme="minorHAnsi"/>
            <w:b w:val="0"/>
            <w:color w:val="000000" w:themeColor="text1"/>
            <w:sz w:val="24"/>
            <w:szCs w:val="24"/>
            <w:bdr w:val="none" w:sz="0" w:space="0" w:color="auto" w:frame="1"/>
          </w:rPr>
          <w:t>specific neck symptoms (n=10)</w:t>
        </w:r>
      </w:ins>
      <w:ins w:id="415" w:author="Eddy Lincango" w:date="2020-06-01T11:29:00Z">
        <w:r w:rsidR="00FD6D8B" w:rsidRPr="00457647">
          <w:rPr>
            <w:rStyle w:val="Textoennegrita"/>
            <w:rFonts w:cstheme="minorHAnsi"/>
            <w:b w:val="0"/>
            <w:color w:val="000000" w:themeColor="text1"/>
            <w:sz w:val="24"/>
            <w:szCs w:val="24"/>
            <w:bdr w:val="none" w:sz="0" w:space="0" w:color="auto" w:frame="1"/>
          </w:rPr>
          <w:t>, g</w:t>
        </w:r>
      </w:ins>
      <w:ins w:id="416" w:author="Eddy Lincango" w:date="2020-06-01T11:27:00Z">
        <w:r w:rsidR="00686D78" w:rsidRPr="00457647">
          <w:rPr>
            <w:rStyle w:val="Textoennegrita"/>
            <w:rFonts w:cstheme="minorHAnsi"/>
            <w:b w:val="0"/>
            <w:color w:val="000000" w:themeColor="text1"/>
            <w:sz w:val="24"/>
            <w:szCs w:val="24"/>
            <w:bdr w:val="none" w:sz="0" w:space="0" w:color="auto" w:frame="1"/>
          </w:rPr>
          <w:t>ynecological exam (n=10</w:t>
        </w:r>
        <w:r w:rsidR="00FD6D8B" w:rsidRPr="00457647">
          <w:rPr>
            <w:rStyle w:val="Textoennegrita"/>
            <w:rFonts w:cstheme="minorHAnsi"/>
            <w:b w:val="0"/>
            <w:color w:val="000000" w:themeColor="text1"/>
            <w:sz w:val="24"/>
            <w:szCs w:val="24"/>
            <w:bdr w:val="none" w:sz="0" w:space="0" w:color="auto" w:frame="1"/>
          </w:rPr>
          <w:t xml:space="preserve">), </w:t>
        </w:r>
      </w:ins>
      <w:ins w:id="417" w:author="Eddy Lincango" w:date="2020-06-01T11:34:00Z">
        <w:r w:rsidR="00686D78" w:rsidRPr="00457647">
          <w:rPr>
            <w:rStyle w:val="Textoennegrita"/>
            <w:rFonts w:cstheme="minorHAnsi"/>
            <w:b w:val="0"/>
            <w:color w:val="000000" w:themeColor="text1"/>
            <w:sz w:val="24"/>
            <w:szCs w:val="24"/>
            <w:bdr w:val="none" w:sz="0" w:space="0" w:color="auto" w:frame="1"/>
          </w:rPr>
          <w:t xml:space="preserve">cardiologic exam (n=7), </w:t>
        </w:r>
      </w:ins>
      <w:ins w:id="418" w:author="Eddy Lincango" w:date="2020-06-02T00:08:00Z">
        <w:r w:rsidR="00AC1E33" w:rsidRPr="00457647">
          <w:rPr>
            <w:rStyle w:val="Textoennegrita"/>
            <w:rFonts w:cstheme="minorHAnsi"/>
            <w:b w:val="0"/>
            <w:color w:val="000000" w:themeColor="text1"/>
            <w:sz w:val="24"/>
            <w:szCs w:val="24"/>
            <w:bdr w:val="none" w:sz="0" w:space="0" w:color="auto" w:frame="1"/>
          </w:rPr>
          <w:t>non-specific constitutional symptoms (n=6)</w:t>
        </w:r>
        <w:r w:rsidR="00AC1E33">
          <w:rPr>
            <w:rStyle w:val="Textoennegrita"/>
            <w:rFonts w:cstheme="minorHAnsi"/>
            <w:b w:val="0"/>
            <w:color w:val="000000" w:themeColor="text1"/>
            <w:sz w:val="24"/>
            <w:szCs w:val="24"/>
            <w:bdr w:val="none" w:sz="0" w:space="0" w:color="auto" w:frame="1"/>
          </w:rPr>
          <w:t xml:space="preserve">, </w:t>
        </w:r>
      </w:ins>
      <w:ins w:id="419" w:author="Eddy Lincango" w:date="2020-06-01T11:29:00Z">
        <w:r w:rsidR="00FD6D8B" w:rsidRPr="00457647">
          <w:rPr>
            <w:rStyle w:val="Textoennegrita"/>
            <w:rFonts w:cstheme="minorHAnsi"/>
            <w:b w:val="0"/>
            <w:color w:val="000000" w:themeColor="text1"/>
            <w:sz w:val="24"/>
            <w:szCs w:val="24"/>
            <w:bdr w:val="none" w:sz="0" w:space="0" w:color="auto" w:frame="1"/>
          </w:rPr>
          <w:t>h</w:t>
        </w:r>
      </w:ins>
      <w:ins w:id="420" w:author="Eddy Lincango" w:date="2020-06-01T11:27:00Z">
        <w:r w:rsidR="00E81945" w:rsidRPr="00457647">
          <w:rPr>
            <w:rStyle w:val="Textoennegrita"/>
            <w:rFonts w:cstheme="minorHAnsi"/>
            <w:b w:val="0"/>
            <w:color w:val="000000" w:themeColor="text1"/>
            <w:sz w:val="24"/>
            <w:szCs w:val="24"/>
            <w:bdr w:val="none" w:sz="0" w:space="0" w:color="auto" w:frame="1"/>
          </w:rPr>
          <w:t>isto</w:t>
        </w:r>
        <w:r w:rsidR="00FD6D8B" w:rsidRPr="00457647">
          <w:rPr>
            <w:rStyle w:val="Textoennegrita"/>
            <w:rFonts w:cstheme="minorHAnsi"/>
            <w:b w:val="0"/>
            <w:color w:val="000000" w:themeColor="text1"/>
            <w:sz w:val="24"/>
            <w:szCs w:val="24"/>
            <w:bdr w:val="none" w:sz="0" w:space="0" w:color="auto" w:frame="1"/>
          </w:rPr>
          <w:t xml:space="preserve">ry of radiation exposure (n=4), </w:t>
        </w:r>
      </w:ins>
      <w:ins w:id="421" w:author="Eddy Lincango" w:date="2020-06-01T11:29:00Z">
        <w:r w:rsidR="00FD6D8B" w:rsidRPr="00457647">
          <w:rPr>
            <w:rStyle w:val="Textoennegrita"/>
            <w:rFonts w:cstheme="minorHAnsi"/>
            <w:b w:val="0"/>
            <w:color w:val="000000" w:themeColor="text1"/>
            <w:sz w:val="24"/>
            <w:szCs w:val="24"/>
            <w:bdr w:val="none" w:sz="0" w:space="0" w:color="auto" w:frame="1"/>
          </w:rPr>
          <w:t>h</w:t>
        </w:r>
      </w:ins>
      <w:ins w:id="422" w:author="Eddy Lincango" w:date="2020-06-01T11:27:00Z">
        <w:r w:rsidR="00FD6D8B" w:rsidRPr="00457647">
          <w:rPr>
            <w:rStyle w:val="Textoennegrita"/>
            <w:rFonts w:cstheme="minorHAnsi"/>
            <w:b w:val="0"/>
            <w:color w:val="000000" w:themeColor="text1"/>
            <w:sz w:val="24"/>
            <w:szCs w:val="24"/>
            <w:bdr w:val="none" w:sz="0" w:space="0" w:color="auto" w:frame="1"/>
          </w:rPr>
          <w:t>yperparathyroidism (n=4), goiter (n=3), p</w:t>
        </w:r>
        <w:r w:rsidR="00E81945" w:rsidRPr="00457647">
          <w:rPr>
            <w:rStyle w:val="Textoennegrita"/>
            <w:rFonts w:cstheme="minorHAnsi"/>
            <w:b w:val="0"/>
            <w:color w:val="000000" w:themeColor="text1"/>
            <w:sz w:val="24"/>
            <w:szCs w:val="24"/>
            <w:bdr w:val="none" w:sz="0" w:space="0" w:color="auto" w:frame="1"/>
          </w:rPr>
          <w:t>revious thyroid</w:t>
        </w:r>
        <w:r w:rsidR="00FD6D8B" w:rsidRPr="00457647">
          <w:rPr>
            <w:rStyle w:val="Textoennegrita"/>
            <w:rFonts w:cstheme="minorHAnsi"/>
            <w:b w:val="0"/>
            <w:color w:val="000000" w:themeColor="text1"/>
            <w:sz w:val="24"/>
            <w:szCs w:val="24"/>
            <w:bdr w:val="none" w:sz="0" w:space="0" w:color="auto" w:frame="1"/>
          </w:rPr>
          <w:t xml:space="preserve"> surgery (no malignancy) (n=2), </w:t>
        </w:r>
      </w:ins>
      <w:ins w:id="423" w:author="Eddy Lincango" w:date="2020-06-01T11:30:00Z">
        <w:r w:rsidR="00FD6D8B" w:rsidRPr="00457647">
          <w:rPr>
            <w:rStyle w:val="Textoennegrita"/>
            <w:rFonts w:cstheme="minorHAnsi"/>
            <w:b w:val="0"/>
            <w:color w:val="000000" w:themeColor="text1"/>
            <w:sz w:val="24"/>
            <w:szCs w:val="24"/>
            <w:bdr w:val="none" w:sz="0" w:space="0" w:color="auto" w:frame="1"/>
          </w:rPr>
          <w:t>h</w:t>
        </w:r>
      </w:ins>
      <w:ins w:id="424" w:author="Eddy Lincango" w:date="2020-06-01T11:27:00Z">
        <w:r w:rsidR="00FD6D8B" w:rsidRPr="00457647">
          <w:rPr>
            <w:rStyle w:val="Textoennegrita"/>
            <w:rFonts w:cstheme="minorHAnsi"/>
            <w:b w:val="0"/>
            <w:color w:val="000000" w:themeColor="text1"/>
            <w:sz w:val="24"/>
            <w:szCs w:val="24"/>
            <w:bdr w:val="none" w:sz="0" w:space="0" w:color="auto" w:frame="1"/>
          </w:rPr>
          <w:t>ypercalcemia (n=2), self-sonography (n=2), o</w:t>
        </w:r>
        <w:r w:rsidR="00686D78" w:rsidRPr="00457647">
          <w:rPr>
            <w:rStyle w:val="Textoennegrita"/>
            <w:rFonts w:cstheme="minorHAnsi"/>
            <w:b w:val="0"/>
            <w:color w:val="000000" w:themeColor="text1"/>
            <w:sz w:val="24"/>
            <w:szCs w:val="24"/>
            <w:bdr w:val="none" w:sz="0" w:space="0" w:color="auto" w:frame="1"/>
          </w:rPr>
          <w:t>ther lab abnormalities (n=2)</w:t>
        </w:r>
      </w:ins>
      <w:ins w:id="425" w:author="Eddy Lincango" w:date="2020-06-01T11:32:00Z">
        <w:r w:rsidR="00FD6D8B" w:rsidRPr="00457647">
          <w:rPr>
            <w:rStyle w:val="Textoennegrita"/>
            <w:rFonts w:cstheme="minorHAnsi"/>
            <w:b w:val="0"/>
            <w:color w:val="000000" w:themeColor="text1"/>
            <w:sz w:val="24"/>
            <w:szCs w:val="24"/>
            <w:bdr w:val="none" w:sz="0" w:space="0" w:color="auto" w:frame="1"/>
          </w:rPr>
          <w:t>,</w:t>
        </w:r>
      </w:ins>
      <w:ins w:id="426" w:author="Eddy Lincango" w:date="2020-06-03T00:53:00Z">
        <w:r w:rsidR="00B94C22">
          <w:rPr>
            <w:rStyle w:val="Textoennegrita"/>
            <w:rFonts w:cstheme="minorHAnsi"/>
            <w:b w:val="0"/>
            <w:color w:val="000000" w:themeColor="text1"/>
            <w:sz w:val="24"/>
            <w:szCs w:val="24"/>
            <w:bdr w:val="none" w:sz="0" w:space="0" w:color="auto" w:frame="1"/>
          </w:rPr>
          <w:t xml:space="preserve"> </w:t>
        </w:r>
      </w:ins>
      <w:bookmarkStart w:id="427" w:name="_GoBack"/>
      <w:bookmarkEnd w:id="427"/>
      <w:ins w:id="428" w:author="Eddy Lincango" w:date="2020-06-01T23:25:00Z">
        <w:r w:rsidR="00BA3423">
          <w:rPr>
            <w:rStyle w:val="Textoennegrita"/>
            <w:rFonts w:cstheme="minorHAnsi"/>
            <w:b w:val="0"/>
            <w:color w:val="000000" w:themeColor="text1"/>
            <w:sz w:val="24"/>
            <w:szCs w:val="24"/>
            <w:bdr w:val="none" w:sz="0" w:space="0" w:color="auto" w:frame="1"/>
          </w:rPr>
          <w:t>and</w:t>
        </w:r>
      </w:ins>
      <w:ins w:id="429" w:author="Eddy Lincango" w:date="2020-06-01T11:32:00Z">
        <w:r w:rsidR="00FD6D8B" w:rsidRPr="00457647">
          <w:rPr>
            <w:rStyle w:val="Textoennegrita"/>
            <w:rFonts w:cstheme="minorHAnsi"/>
            <w:b w:val="0"/>
            <w:color w:val="000000" w:themeColor="text1"/>
            <w:sz w:val="24"/>
            <w:szCs w:val="24"/>
            <w:bdr w:val="none" w:sz="0" w:space="0" w:color="auto" w:frame="1"/>
          </w:rPr>
          <w:t xml:space="preserve"> </w:t>
        </w:r>
      </w:ins>
      <w:ins w:id="430" w:author="Eddy Lincango" w:date="2020-06-01T11:27:00Z">
        <w:r w:rsidR="00FD6D8B" w:rsidRPr="00457647">
          <w:rPr>
            <w:rStyle w:val="Textoennegrita"/>
            <w:rFonts w:cstheme="minorHAnsi"/>
            <w:b w:val="0"/>
            <w:color w:val="000000" w:themeColor="text1"/>
            <w:sz w:val="24"/>
            <w:szCs w:val="24"/>
            <w:bdr w:val="none" w:sz="0" w:space="0" w:color="auto" w:frame="1"/>
          </w:rPr>
          <w:t>u</w:t>
        </w:r>
        <w:r w:rsidR="00457647" w:rsidRPr="00457647">
          <w:rPr>
            <w:rStyle w:val="Textoennegrita"/>
            <w:rFonts w:cstheme="minorHAnsi"/>
            <w:b w:val="0"/>
            <w:color w:val="000000" w:themeColor="text1"/>
            <w:sz w:val="24"/>
            <w:szCs w:val="24"/>
            <w:bdr w:val="none" w:sz="0" w:space="0" w:color="auto" w:frame="1"/>
          </w:rPr>
          <w:t>nknown (n=20</w:t>
        </w:r>
        <w:r w:rsidR="00E81945" w:rsidRPr="00457647">
          <w:rPr>
            <w:rStyle w:val="Textoennegrita"/>
            <w:rFonts w:cstheme="minorHAnsi"/>
            <w:b w:val="0"/>
            <w:color w:val="000000" w:themeColor="text1"/>
            <w:sz w:val="24"/>
            <w:szCs w:val="24"/>
            <w:bdr w:val="none" w:sz="0" w:space="0" w:color="auto" w:frame="1"/>
          </w:rPr>
          <w:t>)</w:t>
        </w:r>
      </w:ins>
      <w:ins w:id="431" w:author="Eddy Lincango" w:date="2020-06-02T00:02:00Z">
        <w:r w:rsidR="00AC1E33">
          <w:rPr>
            <w:rStyle w:val="Textoennegrita"/>
            <w:rFonts w:cstheme="minorHAnsi"/>
            <w:b w:val="0"/>
            <w:color w:val="000000" w:themeColor="text1"/>
            <w:sz w:val="24"/>
            <w:szCs w:val="24"/>
            <w:bdr w:val="none" w:sz="0" w:space="0" w:color="auto" w:frame="1"/>
          </w:rPr>
          <w:t xml:space="preserve"> (Table A3)</w:t>
        </w:r>
      </w:ins>
      <w:ins w:id="432" w:author="Eddy Lincango" w:date="2020-06-01T11:36:00Z">
        <w:r w:rsidR="00A2268A" w:rsidRPr="00457647">
          <w:rPr>
            <w:rStyle w:val="Textoennegrita"/>
            <w:rFonts w:cstheme="minorHAnsi"/>
            <w:b w:val="0"/>
            <w:color w:val="000000" w:themeColor="text1"/>
            <w:sz w:val="24"/>
            <w:szCs w:val="24"/>
            <w:bdr w:val="none" w:sz="0" w:space="0" w:color="auto" w:frame="1"/>
          </w:rPr>
          <w:t>.</w:t>
        </w:r>
      </w:ins>
    </w:p>
    <w:p w14:paraId="44B9F6AB" w14:textId="77777777" w:rsidR="00174D98" w:rsidRPr="00B0541B" w:rsidRDefault="00174D98" w:rsidP="00D9510C">
      <w:pPr>
        <w:spacing w:line="480" w:lineRule="auto"/>
        <w:rPr>
          <w:rFonts w:cstheme="minorHAnsi"/>
          <w:b/>
          <w:iCs/>
          <w:color w:val="000000" w:themeColor="text1"/>
          <w:sz w:val="24"/>
          <w:szCs w:val="24"/>
          <w:shd w:val="clear" w:color="auto" w:fill="FFFFFF"/>
        </w:rPr>
      </w:pPr>
      <w:r w:rsidRPr="00B0541B">
        <w:rPr>
          <w:rFonts w:cstheme="minorHAnsi"/>
          <w:b/>
          <w:iCs/>
          <w:color w:val="000000" w:themeColor="text1"/>
          <w:sz w:val="24"/>
          <w:szCs w:val="24"/>
          <w:shd w:val="clear" w:color="auto" w:fill="FFFFFF"/>
        </w:rPr>
        <w:t>Sensitivity analyses</w:t>
      </w:r>
    </w:p>
    <w:p w14:paraId="29D33FAC" w14:textId="237C0FC1" w:rsidR="00436651" w:rsidRPr="00FA7A2F" w:rsidRDefault="00436651" w:rsidP="00436651">
      <w:pPr>
        <w:spacing w:line="480"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overall estimates of studies with proportions different from 0% or 100%, including those close to these numbers (e.g. 1-2%), were similar in both methods: generalized linear mixed model and Freeman-Turkey double arcsine. Nonetheless, in estimates where one of the studies had a proportion of 0% or 100%, the results were divergent. The Freeman-Turkey double arcsine method in the i</w:t>
      </w:r>
      <w:r w:rsidRPr="00B0541B">
        <w:rPr>
          <w:rFonts w:cstheme="minorHAnsi"/>
          <w:color w:val="000000" w:themeColor="text1"/>
          <w:sz w:val="24"/>
          <w:szCs w:val="24"/>
          <w:shd w:val="clear" w:color="auto" w:fill="FFFFFF"/>
        </w:rPr>
        <w:t xml:space="preserve">ncidental thyroid cancer subgroup analysis by tumor size showed that </w:t>
      </w:r>
      <w:r>
        <w:rPr>
          <w:rFonts w:cstheme="minorHAnsi"/>
          <w:color w:val="000000" w:themeColor="text1"/>
          <w:sz w:val="24"/>
          <w:szCs w:val="24"/>
          <w:shd w:val="clear" w:color="auto" w:fill="FFFFFF"/>
        </w:rPr>
        <w:t xml:space="preserve">for </w:t>
      </w:r>
      <w:r w:rsidRPr="00B0541B">
        <w:rPr>
          <w:rFonts w:cstheme="minorHAnsi"/>
          <w:color w:val="000000" w:themeColor="text1"/>
          <w:sz w:val="24"/>
          <w:szCs w:val="24"/>
          <w:shd w:val="clear" w:color="auto" w:fill="FFFFFF"/>
        </w:rPr>
        <w:t xml:space="preserve">tumor </w:t>
      </w:r>
      <w:r w:rsidRPr="00B0541B">
        <w:rPr>
          <w:rFonts w:cstheme="minorHAnsi"/>
          <w:color w:val="222222"/>
          <w:sz w:val="24"/>
          <w:szCs w:val="24"/>
          <w:shd w:val="clear" w:color="auto" w:fill="FFFFFF"/>
        </w:rPr>
        <w:t>≤</w:t>
      </w:r>
      <w:r w:rsidRPr="00B0541B">
        <w:rPr>
          <w:rFonts w:cstheme="minorHAnsi"/>
          <w:color w:val="000000" w:themeColor="text1"/>
          <w:sz w:val="24"/>
          <w:szCs w:val="24"/>
          <w:shd w:val="clear" w:color="auto" w:fill="FFFFFF"/>
        </w:rPr>
        <w:t xml:space="preserve"> 10mm </w:t>
      </w:r>
      <w:r>
        <w:rPr>
          <w:rFonts w:cstheme="minorHAnsi"/>
          <w:color w:val="000000" w:themeColor="text1"/>
          <w:sz w:val="24"/>
          <w:szCs w:val="24"/>
          <w:shd w:val="clear" w:color="auto" w:fill="FFFFFF"/>
        </w:rPr>
        <w:t xml:space="preserve">the proportion was </w:t>
      </w:r>
      <w:r w:rsidRPr="00B0541B">
        <w:rPr>
          <w:rFonts w:cstheme="minorHAnsi"/>
          <w:color w:val="000000" w:themeColor="text1"/>
          <w:sz w:val="24"/>
          <w:szCs w:val="24"/>
          <w:shd w:val="clear" w:color="auto" w:fill="FFFFFF"/>
        </w:rPr>
        <w:t xml:space="preserve">76% (95% CI: 56-92%,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97%</w:t>
      </w:r>
      <w:r w:rsidRPr="00B0541B">
        <w:rPr>
          <w:rFonts w:cstheme="minorHAnsi"/>
          <w:color w:val="000000" w:themeColor="text1"/>
          <w:sz w:val="24"/>
          <w:szCs w:val="24"/>
          <w:shd w:val="clear" w:color="auto" w:fill="FFFFFF"/>
        </w:rPr>
        <w:t xml:space="preserve">), while </w:t>
      </w:r>
      <w:r>
        <w:rPr>
          <w:rFonts w:cstheme="minorHAnsi"/>
          <w:color w:val="000000" w:themeColor="text1"/>
          <w:sz w:val="24"/>
          <w:szCs w:val="24"/>
          <w:shd w:val="clear" w:color="auto" w:fill="FFFFFF"/>
        </w:rPr>
        <w:t xml:space="preserve">for </w:t>
      </w:r>
      <w:r w:rsidRPr="00B0541B">
        <w:rPr>
          <w:rFonts w:cstheme="minorHAnsi"/>
          <w:color w:val="000000" w:themeColor="text1"/>
          <w:sz w:val="24"/>
          <w:szCs w:val="24"/>
          <w:shd w:val="clear" w:color="auto" w:fill="FFFFFF"/>
        </w:rPr>
        <w:t xml:space="preserve">tumors &gt; 10mm </w:t>
      </w:r>
      <w:r>
        <w:rPr>
          <w:rFonts w:cstheme="minorHAnsi"/>
          <w:color w:val="000000" w:themeColor="text1"/>
          <w:sz w:val="24"/>
          <w:szCs w:val="24"/>
          <w:shd w:val="clear" w:color="auto" w:fill="FFFFFF"/>
        </w:rPr>
        <w:t xml:space="preserve">it was </w:t>
      </w:r>
      <w:r w:rsidRPr="00B0541B">
        <w:rPr>
          <w:rFonts w:cstheme="minorHAnsi"/>
          <w:color w:val="000000" w:themeColor="text1"/>
          <w:sz w:val="24"/>
          <w:szCs w:val="24"/>
          <w:shd w:val="clear" w:color="auto" w:fill="FFFFFF"/>
        </w:rPr>
        <w:t xml:space="preserve">31% (95% CI: 15-50%, </w:t>
      </w:r>
      <w:r w:rsidRPr="00B0541B">
        <w:rPr>
          <w:rFonts w:cstheme="minorHAnsi"/>
          <w:sz w:val="24"/>
          <w:szCs w:val="24"/>
        </w:rPr>
        <w:t>I</w:t>
      </w:r>
      <w:r w:rsidRPr="00B0541B">
        <w:rPr>
          <w:rFonts w:cstheme="minorHAnsi"/>
          <w:sz w:val="24"/>
          <w:szCs w:val="24"/>
          <w:vertAlign w:val="superscript"/>
        </w:rPr>
        <w:t>2</w:t>
      </w:r>
      <w:r w:rsidRPr="00B0541B">
        <w:rPr>
          <w:rFonts w:cstheme="minorHAnsi"/>
          <w:color w:val="000000" w:themeColor="text1"/>
          <w:sz w:val="24"/>
          <w:szCs w:val="24"/>
        </w:rPr>
        <w:t>: 97%</w:t>
      </w:r>
      <w:r w:rsidRPr="00B0541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In contrast, by using the generalized linear mixed </w:t>
      </w:r>
      <w:r>
        <w:rPr>
          <w:rFonts w:cstheme="minorHAnsi"/>
          <w:color w:val="000000" w:themeColor="text1"/>
          <w:sz w:val="24"/>
          <w:szCs w:val="24"/>
          <w:shd w:val="clear" w:color="auto" w:fill="FFFFFF"/>
        </w:rPr>
        <w:lastRenderedPageBreak/>
        <w:t xml:space="preserve">model, the estimate for the </w:t>
      </w:r>
      <w:r w:rsidRPr="00B0541B">
        <w:rPr>
          <w:rFonts w:cstheme="minorHAnsi"/>
          <w:color w:val="222222"/>
          <w:sz w:val="24"/>
          <w:szCs w:val="24"/>
          <w:shd w:val="clear" w:color="auto" w:fill="FFFFFF"/>
        </w:rPr>
        <w:t>≤</w:t>
      </w:r>
      <w:r w:rsidRPr="00B0541B">
        <w:rPr>
          <w:rFonts w:cstheme="minorHAnsi"/>
          <w:color w:val="000000" w:themeColor="text1"/>
          <w:sz w:val="24"/>
          <w:szCs w:val="24"/>
          <w:shd w:val="clear" w:color="auto" w:fill="FFFFFF"/>
        </w:rPr>
        <w:t xml:space="preserve"> 10mm</w:t>
      </w:r>
      <w:r>
        <w:rPr>
          <w:rFonts w:cstheme="minorHAnsi"/>
          <w:color w:val="000000" w:themeColor="text1"/>
          <w:sz w:val="24"/>
          <w:szCs w:val="24"/>
          <w:shd w:val="clear" w:color="auto" w:fill="FFFFFF"/>
        </w:rPr>
        <w:t xml:space="preserve"> group was 83% (95% CI: 5</w:t>
      </w:r>
      <w:ins w:id="433" w:author="Eddy Lincango" w:date="2020-05-28T16:30:00Z">
        <w:r w:rsidR="00D808CC">
          <w:rPr>
            <w:rFonts w:cstheme="minorHAnsi"/>
            <w:color w:val="000000" w:themeColor="text1"/>
            <w:sz w:val="24"/>
            <w:szCs w:val="24"/>
            <w:shd w:val="clear" w:color="auto" w:fill="FFFFFF"/>
          </w:rPr>
          <w:t>2</w:t>
        </w:r>
      </w:ins>
      <w:del w:id="434" w:author="Eddy Lincango" w:date="2020-05-28T16:30:00Z">
        <w:r w:rsidDel="00D808CC">
          <w:rPr>
            <w:rFonts w:cstheme="minorHAnsi"/>
            <w:color w:val="000000" w:themeColor="text1"/>
            <w:sz w:val="24"/>
            <w:szCs w:val="24"/>
            <w:shd w:val="clear" w:color="auto" w:fill="FFFFFF"/>
          </w:rPr>
          <w:delText>3</w:delText>
        </w:r>
      </w:del>
      <w:r>
        <w:rPr>
          <w:rFonts w:cstheme="minorHAnsi"/>
          <w:color w:val="000000" w:themeColor="text1"/>
          <w:sz w:val="24"/>
          <w:szCs w:val="24"/>
          <w:shd w:val="clear" w:color="auto" w:fill="FFFFFF"/>
        </w:rPr>
        <w:t>-95%</w:t>
      </w:r>
      <w:ins w:id="435" w:author="Eddy Lincango" w:date="2020-05-28T16:30:00Z">
        <w:r w:rsidR="00D808CC">
          <w:rPr>
            <w:rFonts w:cstheme="minorHAnsi"/>
            <w:color w:val="000000" w:themeColor="text1"/>
            <w:sz w:val="24"/>
            <w:szCs w:val="24"/>
            <w:shd w:val="clear" w:color="auto" w:fill="FFFFFF"/>
          </w:rPr>
          <w:t>, I</w:t>
        </w:r>
        <w:r w:rsidR="00D808CC" w:rsidRPr="00D808CC">
          <w:rPr>
            <w:rFonts w:cstheme="minorHAnsi"/>
            <w:color w:val="000000" w:themeColor="text1"/>
            <w:sz w:val="24"/>
            <w:szCs w:val="24"/>
            <w:shd w:val="clear" w:color="auto" w:fill="FFFFFF"/>
            <w:vertAlign w:val="superscript"/>
          </w:rPr>
          <w:t>2</w:t>
        </w:r>
        <w:r w:rsidR="00D808CC">
          <w:rPr>
            <w:rFonts w:cstheme="minorHAnsi"/>
            <w:color w:val="000000" w:themeColor="text1"/>
            <w:sz w:val="24"/>
            <w:szCs w:val="24"/>
            <w:shd w:val="clear" w:color="auto" w:fill="FFFFFF"/>
          </w:rPr>
          <w:t xml:space="preserve">: </w:t>
        </w:r>
      </w:ins>
      <w:ins w:id="436" w:author="Eddy Lincango" w:date="2020-05-28T16:31:00Z">
        <w:r w:rsidR="00D808CC">
          <w:rPr>
            <w:rFonts w:cstheme="minorHAnsi"/>
            <w:color w:val="000000" w:themeColor="text1"/>
            <w:sz w:val="24"/>
            <w:szCs w:val="24"/>
            <w:shd w:val="clear" w:color="auto" w:fill="FFFFFF"/>
          </w:rPr>
          <w:t>98%</w:t>
        </w:r>
      </w:ins>
      <w:r>
        <w:rPr>
          <w:rFonts w:cstheme="minorHAnsi"/>
          <w:color w:val="000000" w:themeColor="text1"/>
          <w:sz w:val="24"/>
          <w:szCs w:val="24"/>
          <w:shd w:val="clear" w:color="auto" w:fill="FFFFFF"/>
        </w:rPr>
        <w:t xml:space="preserve">), whereas for the </w:t>
      </w:r>
      <w:r w:rsidRPr="00B0541B">
        <w:rPr>
          <w:rFonts w:cstheme="minorHAnsi"/>
          <w:color w:val="000000" w:themeColor="text1"/>
          <w:sz w:val="24"/>
          <w:szCs w:val="24"/>
          <w:shd w:val="clear" w:color="auto" w:fill="FFFFFF"/>
        </w:rPr>
        <w:t>&gt; 10mm</w:t>
      </w:r>
      <w:r>
        <w:rPr>
          <w:rFonts w:cstheme="minorHAnsi"/>
          <w:color w:val="000000" w:themeColor="text1"/>
          <w:sz w:val="24"/>
          <w:szCs w:val="24"/>
          <w:shd w:val="clear" w:color="auto" w:fill="FFFFFF"/>
        </w:rPr>
        <w:t xml:space="preserve"> the proportion was </w:t>
      </w:r>
      <w:ins w:id="437" w:author="Eddy Lincango" w:date="2020-05-28T16:29:00Z">
        <w:r w:rsidR="00D808CC">
          <w:rPr>
            <w:rFonts w:cstheme="minorHAnsi"/>
            <w:color w:val="000000" w:themeColor="text1"/>
            <w:sz w:val="24"/>
            <w:szCs w:val="24"/>
            <w:shd w:val="clear" w:color="auto" w:fill="FFFFFF"/>
          </w:rPr>
          <w:t>26</w:t>
        </w:r>
      </w:ins>
      <w:del w:id="438" w:author="Eddy Lincango" w:date="2020-05-28T16:29:00Z">
        <w:r w:rsidDel="00D808CC">
          <w:rPr>
            <w:rFonts w:cstheme="minorHAnsi"/>
            <w:color w:val="000000" w:themeColor="text1"/>
            <w:sz w:val="24"/>
            <w:szCs w:val="24"/>
            <w:shd w:val="clear" w:color="auto" w:fill="FFFFFF"/>
          </w:rPr>
          <w:delText>17</w:delText>
        </w:r>
      </w:del>
      <w:r>
        <w:rPr>
          <w:rFonts w:cstheme="minorHAnsi"/>
          <w:color w:val="000000" w:themeColor="text1"/>
          <w:sz w:val="24"/>
          <w:szCs w:val="24"/>
          <w:shd w:val="clear" w:color="auto" w:fill="FFFFFF"/>
        </w:rPr>
        <w:t xml:space="preserve">% (95% CI: </w:t>
      </w:r>
      <w:del w:id="439" w:author="Eddy Lincango" w:date="2020-05-28T16:29:00Z">
        <w:r w:rsidDel="00D808CC">
          <w:rPr>
            <w:rFonts w:cstheme="minorHAnsi"/>
            <w:color w:val="000000" w:themeColor="text1"/>
            <w:sz w:val="24"/>
            <w:szCs w:val="24"/>
            <w:shd w:val="clear" w:color="auto" w:fill="FFFFFF"/>
          </w:rPr>
          <w:delText>0</w:delText>
        </w:r>
      </w:del>
      <w:ins w:id="440" w:author="Eddy Lincango" w:date="2020-05-28T16:29:00Z">
        <w:r w:rsidR="00D808CC">
          <w:rPr>
            <w:rFonts w:cstheme="minorHAnsi"/>
            <w:color w:val="000000" w:themeColor="text1"/>
            <w:sz w:val="24"/>
            <w:szCs w:val="24"/>
            <w:shd w:val="clear" w:color="auto" w:fill="FFFFFF"/>
          </w:rPr>
          <w:t>11</w:t>
        </w:r>
      </w:ins>
      <w:del w:id="441" w:author="Eddy Lincango" w:date="2020-05-28T16:30:00Z">
        <w:r w:rsidDel="00D808CC">
          <w:rPr>
            <w:rFonts w:cstheme="minorHAnsi"/>
            <w:color w:val="000000" w:themeColor="text1"/>
            <w:sz w:val="24"/>
            <w:szCs w:val="24"/>
            <w:shd w:val="clear" w:color="auto" w:fill="FFFFFF"/>
          </w:rPr>
          <w:delText>3</w:delText>
        </w:r>
      </w:del>
      <w:r>
        <w:rPr>
          <w:rFonts w:cstheme="minorHAnsi"/>
          <w:color w:val="000000" w:themeColor="text1"/>
          <w:sz w:val="24"/>
          <w:szCs w:val="24"/>
          <w:shd w:val="clear" w:color="auto" w:fill="FFFFFF"/>
        </w:rPr>
        <w:t>-</w:t>
      </w:r>
      <w:ins w:id="442" w:author="Eddy Lincango" w:date="2020-05-28T16:30:00Z">
        <w:r w:rsidR="00D808CC">
          <w:rPr>
            <w:rFonts w:cstheme="minorHAnsi"/>
            <w:color w:val="000000" w:themeColor="text1"/>
            <w:sz w:val="24"/>
            <w:szCs w:val="24"/>
            <w:shd w:val="clear" w:color="auto" w:fill="FFFFFF"/>
          </w:rPr>
          <w:t>5</w:t>
        </w:r>
      </w:ins>
      <w:del w:id="443" w:author="Eddy Lincango" w:date="2020-05-28T16:30:00Z">
        <w:r w:rsidDel="00D808CC">
          <w:rPr>
            <w:rFonts w:cstheme="minorHAnsi"/>
            <w:color w:val="000000" w:themeColor="text1"/>
            <w:sz w:val="24"/>
            <w:szCs w:val="24"/>
            <w:shd w:val="clear" w:color="auto" w:fill="FFFFFF"/>
          </w:rPr>
          <w:delText>6</w:delText>
        </w:r>
      </w:del>
      <w:r>
        <w:rPr>
          <w:rFonts w:cstheme="minorHAnsi"/>
          <w:color w:val="000000" w:themeColor="text1"/>
          <w:sz w:val="24"/>
          <w:szCs w:val="24"/>
          <w:shd w:val="clear" w:color="auto" w:fill="FFFFFF"/>
        </w:rPr>
        <w:t>0%</w:t>
      </w:r>
      <w:ins w:id="444" w:author="Eddy Lincango" w:date="2020-05-28T16:31:00Z">
        <w:r w:rsidR="00D808CC">
          <w:rPr>
            <w:rFonts w:cstheme="minorHAnsi"/>
            <w:color w:val="000000" w:themeColor="text1"/>
            <w:sz w:val="24"/>
            <w:szCs w:val="24"/>
            <w:shd w:val="clear" w:color="auto" w:fill="FFFFFF"/>
          </w:rPr>
          <w:t>, I</w:t>
        </w:r>
        <w:r w:rsidR="00D808CC" w:rsidRPr="00D808CC">
          <w:rPr>
            <w:rFonts w:cstheme="minorHAnsi"/>
            <w:color w:val="000000" w:themeColor="text1"/>
            <w:sz w:val="24"/>
            <w:szCs w:val="24"/>
            <w:shd w:val="clear" w:color="auto" w:fill="FFFFFF"/>
            <w:vertAlign w:val="superscript"/>
          </w:rPr>
          <w:t>2</w:t>
        </w:r>
        <w:r w:rsidR="00D808CC">
          <w:rPr>
            <w:rFonts w:cstheme="minorHAnsi"/>
            <w:color w:val="000000" w:themeColor="text1"/>
            <w:sz w:val="24"/>
            <w:szCs w:val="24"/>
            <w:shd w:val="clear" w:color="auto" w:fill="FFFFFF"/>
          </w:rPr>
          <w:t>: 98%</w:t>
        </w:r>
      </w:ins>
      <w:r>
        <w:rPr>
          <w:rFonts w:cstheme="minorHAnsi"/>
          <w:color w:val="000000" w:themeColor="text1"/>
          <w:sz w:val="24"/>
          <w:szCs w:val="24"/>
          <w:shd w:val="clear" w:color="auto" w:fill="FFFFFF"/>
        </w:rPr>
        <w:t>) (</w:t>
      </w:r>
      <w:del w:id="445" w:author="Eddy Lincango" w:date="2020-06-01T23:27:00Z">
        <w:r w:rsidDel="00BA3423">
          <w:rPr>
            <w:rFonts w:cstheme="minorHAnsi"/>
            <w:color w:val="000000" w:themeColor="text1"/>
            <w:sz w:val="24"/>
            <w:szCs w:val="24"/>
            <w:shd w:val="clear" w:color="auto" w:fill="FFFFFF"/>
          </w:rPr>
          <w:delText xml:space="preserve">Figure 3 and </w:delText>
        </w:r>
      </w:del>
      <w:r>
        <w:rPr>
          <w:rFonts w:cstheme="minorHAnsi"/>
          <w:color w:val="000000" w:themeColor="text1"/>
          <w:sz w:val="24"/>
          <w:szCs w:val="24"/>
          <w:shd w:val="clear" w:color="auto" w:fill="FFFFFF"/>
        </w:rPr>
        <w:t>Appendix).</w:t>
      </w:r>
    </w:p>
    <w:p w14:paraId="7774590A" w14:textId="77777777" w:rsidR="00495A08" w:rsidRPr="00B0541B" w:rsidRDefault="00495A08" w:rsidP="00D9510C">
      <w:pPr>
        <w:spacing w:line="480" w:lineRule="auto"/>
        <w:rPr>
          <w:rFonts w:cstheme="minorHAnsi"/>
          <w:b/>
          <w:sz w:val="24"/>
          <w:szCs w:val="24"/>
        </w:rPr>
      </w:pPr>
      <w:r w:rsidRPr="00B0541B">
        <w:rPr>
          <w:rFonts w:cstheme="minorHAnsi"/>
          <w:b/>
          <w:sz w:val="24"/>
          <w:szCs w:val="24"/>
        </w:rPr>
        <w:t xml:space="preserve">Discussion </w:t>
      </w:r>
    </w:p>
    <w:p w14:paraId="4588BFB5" w14:textId="77777777" w:rsidR="00495A08" w:rsidRPr="00B0541B" w:rsidRDefault="00495A08" w:rsidP="00D9510C">
      <w:pPr>
        <w:spacing w:line="480" w:lineRule="auto"/>
        <w:jc w:val="both"/>
        <w:rPr>
          <w:rFonts w:cstheme="minorHAnsi"/>
          <w:b/>
          <w:sz w:val="24"/>
          <w:szCs w:val="24"/>
        </w:rPr>
      </w:pPr>
      <w:r w:rsidRPr="00B0541B">
        <w:rPr>
          <w:rFonts w:cstheme="minorHAnsi"/>
          <w:b/>
          <w:sz w:val="24"/>
          <w:szCs w:val="24"/>
        </w:rPr>
        <w:t>Summary of evidence</w:t>
      </w:r>
    </w:p>
    <w:p w14:paraId="2A2F4BF6" w14:textId="40BA5925" w:rsidR="00741E85" w:rsidRPr="00B0541B" w:rsidRDefault="00357856" w:rsidP="00D9510C">
      <w:pPr>
        <w:spacing w:line="480" w:lineRule="auto"/>
        <w:ind w:firstLine="720"/>
        <w:rPr>
          <w:rFonts w:cstheme="minorHAnsi"/>
          <w:color w:val="000000" w:themeColor="text1"/>
          <w:sz w:val="24"/>
          <w:szCs w:val="24"/>
        </w:rPr>
      </w:pPr>
      <w:r w:rsidRPr="00B0541B">
        <w:rPr>
          <w:rFonts w:eastAsia="Times New Roman" w:cstheme="minorHAnsi"/>
          <w:color w:val="000000"/>
          <w:sz w:val="24"/>
          <w:szCs w:val="24"/>
        </w:rPr>
        <w:t xml:space="preserve">We found that a significant proportion of </w:t>
      </w:r>
      <w:r w:rsidR="00332F78" w:rsidRPr="00B0541B">
        <w:rPr>
          <w:rFonts w:eastAsia="Times New Roman" w:cstheme="minorHAnsi"/>
          <w:color w:val="000000"/>
          <w:sz w:val="24"/>
          <w:szCs w:val="24"/>
        </w:rPr>
        <w:t>thyroid cancer</w:t>
      </w:r>
      <w:r w:rsidRPr="00B0541B">
        <w:rPr>
          <w:rFonts w:eastAsia="Times New Roman" w:cstheme="minorHAnsi"/>
          <w:color w:val="000000"/>
          <w:sz w:val="24"/>
          <w:szCs w:val="24"/>
        </w:rPr>
        <w:t xml:space="preserve"> (50%) was found incidentally in asymptomatic people</w:t>
      </w:r>
      <w:ins w:id="446" w:author="Eddy Lincango" w:date="2020-05-27T22:52:00Z">
        <w:r w:rsidR="00911EF8">
          <w:rPr>
            <w:rFonts w:eastAsia="Times New Roman" w:cstheme="minorHAnsi"/>
            <w:color w:val="000000"/>
            <w:sz w:val="24"/>
            <w:szCs w:val="24"/>
          </w:rPr>
          <w:t>. O</w:t>
        </w:r>
      </w:ins>
      <w:ins w:id="447" w:author="Eddy Lincango" w:date="2020-05-27T22:53:00Z">
        <w:r w:rsidR="00911EF8">
          <w:rPr>
            <w:rFonts w:eastAsia="Times New Roman" w:cstheme="minorHAnsi"/>
            <w:color w:val="000000"/>
            <w:sz w:val="24"/>
            <w:szCs w:val="24"/>
          </w:rPr>
          <w:t>f this</w:t>
        </w:r>
      </w:ins>
      <w:ins w:id="448" w:author="Eddy Lincango" w:date="2020-06-01T23:27:00Z">
        <w:r w:rsidR="00BA3423">
          <w:rPr>
            <w:rFonts w:eastAsia="Times New Roman" w:cstheme="minorHAnsi"/>
            <w:color w:val="000000"/>
            <w:sz w:val="24"/>
            <w:szCs w:val="24"/>
          </w:rPr>
          <w:t>,</w:t>
        </w:r>
      </w:ins>
      <w:ins w:id="449" w:author="Eddy Lincango" w:date="2020-05-27T22:53:00Z">
        <w:r w:rsidR="00911EF8">
          <w:rPr>
            <w:rFonts w:eastAsia="Times New Roman" w:cstheme="minorHAnsi"/>
            <w:color w:val="000000"/>
            <w:sz w:val="24"/>
            <w:szCs w:val="24"/>
          </w:rPr>
          <w:t xml:space="preserve"> 36% were found</w:t>
        </w:r>
      </w:ins>
      <w:r w:rsidRPr="00B0541B">
        <w:rPr>
          <w:rFonts w:eastAsia="Times New Roman" w:cstheme="minorHAnsi"/>
          <w:color w:val="000000"/>
          <w:sz w:val="24"/>
          <w:szCs w:val="24"/>
        </w:rPr>
        <w:t xml:space="preserve"> through the use of imaging studies, in particular neck ultrasound. </w:t>
      </w:r>
      <w:r w:rsidR="00741E85" w:rsidRPr="00B0541B">
        <w:rPr>
          <w:rFonts w:cstheme="minorHAnsi"/>
          <w:color w:val="000000" w:themeColor="text1"/>
          <w:sz w:val="24"/>
          <w:szCs w:val="24"/>
        </w:rPr>
        <w:t>These incidentally found cancers were mostly small papillary thyroid cancer. This finding is consistent with a recent study</w:t>
      </w:r>
      <w:r w:rsidR="00FE0C33" w:rsidRPr="00B0541B">
        <w:rPr>
          <w:rFonts w:cstheme="minorHAnsi"/>
          <w:color w:val="000000" w:themeColor="text1"/>
          <w:sz w:val="24"/>
          <w:szCs w:val="24"/>
        </w:rPr>
        <w:t xml:space="preserve"> </w:t>
      </w:r>
      <w:r w:rsidR="00734466" w:rsidRPr="00B0541B">
        <w:rPr>
          <w:rFonts w:cstheme="minorHAnsi"/>
          <w:color w:val="000000" w:themeColor="text1"/>
          <w:sz w:val="24"/>
          <w:szCs w:val="24"/>
        </w:rPr>
        <w:t>demonstrating that the</w:t>
      </w:r>
      <w:r w:rsidR="00741E85" w:rsidRPr="00B0541B">
        <w:rPr>
          <w:rFonts w:cstheme="minorHAnsi"/>
          <w:color w:val="000000" w:themeColor="text1"/>
          <w:sz w:val="24"/>
          <w:szCs w:val="24"/>
        </w:rPr>
        <w:t xml:space="preserve"> use of thyroid ultrasound has increased at a rate of 20% per year from 2002 through 2013 among Medicare patients in the United States, </w:t>
      </w:r>
      <w:r w:rsidR="00734466" w:rsidRPr="00B0541B">
        <w:rPr>
          <w:rFonts w:cstheme="minorHAnsi"/>
          <w:color w:val="000000" w:themeColor="text1"/>
          <w:sz w:val="24"/>
          <w:szCs w:val="24"/>
        </w:rPr>
        <w:t>associating this</w:t>
      </w:r>
      <w:r w:rsidR="00741E85" w:rsidRPr="00B0541B">
        <w:rPr>
          <w:rFonts w:cstheme="minorHAnsi"/>
          <w:color w:val="000000" w:themeColor="text1"/>
          <w:sz w:val="24"/>
          <w:szCs w:val="24"/>
        </w:rPr>
        <w:t xml:space="preserve"> with </w:t>
      </w:r>
      <w:r w:rsidR="000F76A6" w:rsidRPr="00B0541B">
        <w:rPr>
          <w:rFonts w:cstheme="minorHAnsi"/>
          <w:color w:val="000000" w:themeColor="text1"/>
          <w:sz w:val="24"/>
          <w:szCs w:val="24"/>
        </w:rPr>
        <w:t xml:space="preserve">more </w:t>
      </w:r>
      <w:r w:rsidR="00741E85" w:rsidRPr="00B0541B">
        <w:rPr>
          <w:rFonts w:cstheme="minorHAnsi"/>
          <w:color w:val="000000" w:themeColor="text1"/>
          <w:sz w:val="24"/>
          <w:szCs w:val="24"/>
        </w:rPr>
        <w:t>thyroid cance</w:t>
      </w:r>
      <w:r w:rsidR="000F76A6" w:rsidRPr="00B0541B">
        <w:rPr>
          <w:rFonts w:cstheme="minorHAnsi"/>
          <w:color w:val="000000" w:themeColor="text1"/>
          <w:sz w:val="24"/>
          <w:szCs w:val="24"/>
        </w:rPr>
        <w:t>r diagnosis</w:t>
      </w:r>
      <w:r w:rsidR="00741E85" w:rsidRPr="00B0541B">
        <w:rPr>
          <w:rFonts w:cstheme="minorHAnsi"/>
          <w:color w:val="000000" w:themeColor="text1"/>
          <w:sz w:val="24"/>
          <w:szCs w:val="24"/>
        </w:rPr>
        <w:fldChar w:fldCharType="begin" w:fldLock="1"/>
      </w:r>
      <w:r w:rsidR="00B457D7">
        <w:rPr>
          <w:rFonts w:cstheme="minorHAnsi"/>
          <w:color w:val="000000" w:themeColor="text1"/>
          <w:sz w:val="24"/>
          <w:szCs w:val="24"/>
        </w:rPr>
        <w:instrText>ADDIN CSL_CITATION {"citationItems":[{"id":"ITEM-1","itemData":{"DOI":"10.1210/jc.2018-01933","author":[{"dropping-particle":"","family":"Haymart","given":"Megan R.","non-dropping-particle":"","parse-names":false,"suffix":""},{"dropping-particle":"","family":"Banerjee","given":"Mousumi","non-dropping-particle":"","parse-names":false,"suffix":""},{"dropping-particle":"","family":"Reyes-Gastelum","given":"David","non-dropping-particle":"","parse-names":false,"suffix":""},{"dropping-particle":"","family":"Caoili","given":"Elaine","non-dropping-particle":"","parse-names":false,"suffix":""},{"dropping-particle":"","family":"Norton","given":"Edward C.","non-dropping-particle":"","parse-names":false,"suffix":""}],"container-title":"J Clin Endocrinol Metab","id":"ITEM-1","issue":"3","issued":{"date-parts":[["2019"]]},"page":"785–792","title":"Thyroid Ultrasound and the Increase in Diagnosis of Low-risk Thyroid Cancer","type":"article-journal","volume":"104"},"uris":["http://www.mendeley.com/documents/?uuid=2fe5967a-ae6f-43b0-bdd8-1f7a173b70d4"]}],"mendeley":{"formattedCitation":"(39)","plainTextFormattedCitation":"(39)","previouslyFormattedCitation":"(39)"},"properties":{"noteIndex":0},"schema":"https://github.com/citation-style-language/schema/raw/master/csl-citation.json"}</w:instrText>
      </w:r>
      <w:r w:rsidR="00741E85" w:rsidRPr="00B0541B">
        <w:rPr>
          <w:rFonts w:cstheme="minorHAnsi"/>
          <w:color w:val="000000" w:themeColor="text1"/>
          <w:sz w:val="24"/>
          <w:szCs w:val="24"/>
        </w:rPr>
        <w:fldChar w:fldCharType="separate"/>
      </w:r>
      <w:r w:rsidR="00B457D7" w:rsidRPr="00B457D7">
        <w:rPr>
          <w:rFonts w:cstheme="minorHAnsi"/>
          <w:noProof/>
          <w:color w:val="000000" w:themeColor="text1"/>
          <w:sz w:val="24"/>
          <w:szCs w:val="24"/>
        </w:rPr>
        <w:t>(39)</w:t>
      </w:r>
      <w:r w:rsidR="00741E85" w:rsidRPr="00B0541B">
        <w:rPr>
          <w:rFonts w:cstheme="minorHAnsi"/>
          <w:color w:val="000000" w:themeColor="text1"/>
          <w:sz w:val="24"/>
          <w:szCs w:val="24"/>
        </w:rPr>
        <w:fldChar w:fldCharType="end"/>
      </w:r>
      <w:r w:rsidR="00741E85" w:rsidRPr="00B0541B">
        <w:rPr>
          <w:rFonts w:cstheme="minorHAnsi"/>
          <w:color w:val="000000" w:themeColor="text1"/>
          <w:sz w:val="24"/>
          <w:szCs w:val="24"/>
        </w:rPr>
        <w:t xml:space="preserve">. </w:t>
      </w:r>
    </w:p>
    <w:p w14:paraId="7381E199" w14:textId="3E628009" w:rsidR="00941980" w:rsidRPr="00B0541B" w:rsidRDefault="00E657EC" w:rsidP="00D9510C">
      <w:pPr>
        <w:spacing w:line="480" w:lineRule="auto"/>
        <w:ind w:firstLine="720"/>
        <w:rPr>
          <w:rFonts w:eastAsia="Times New Roman" w:cstheme="minorHAnsi"/>
          <w:color w:val="222222"/>
          <w:sz w:val="24"/>
          <w:szCs w:val="24"/>
        </w:rPr>
      </w:pPr>
      <w:r w:rsidRPr="00B0541B">
        <w:rPr>
          <w:rFonts w:cstheme="minorHAnsi"/>
          <w:sz w:val="24"/>
          <w:szCs w:val="24"/>
        </w:rPr>
        <w:t>Prior to the advent of neck sonography in the 1980s, thyroid cancer nodules had to reach a large size</w:t>
      </w:r>
      <w:r w:rsidR="00734466" w:rsidRPr="00B0541B">
        <w:rPr>
          <w:rFonts w:cstheme="minorHAnsi"/>
          <w:sz w:val="24"/>
          <w:szCs w:val="24"/>
        </w:rPr>
        <w:t xml:space="preserve"> prior to detection; however current</w:t>
      </w:r>
      <w:r w:rsidRPr="00B0541B">
        <w:rPr>
          <w:rFonts w:cstheme="minorHAnsi"/>
          <w:sz w:val="24"/>
          <w:szCs w:val="24"/>
        </w:rPr>
        <w:t xml:space="preserve"> neck ultrasonography technology has revolutionized diagnosis and management of thyroid cancer detecting lesions as small as 2 mm</w:t>
      </w:r>
      <w:r w:rsidR="00661C24" w:rsidRPr="00B0541B">
        <w:rPr>
          <w:rFonts w:cstheme="minorHAnsi"/>
          <w:sz w:val="24"/>
          <w:szCs w:val="24"/>
        </w:rPr>
        <w:fldChar w:fldCharType="begin" w:fldLock="1"/>
      </w:r>
      <w:r w:rsidR="00B457D7">
        <w:rPr>
          <w:rFonts w:cstheme="minorHAnsi"/>
          <w:sz w:val="24"/>
          <w:szCs w:val="24"/>
        </w:rPr>
        <w:instrText>ADDIN CSL_CITATION {"citationItems":[{"id":"ITEM-1","itemData":{"DOI":"10.7326/0003-4819-133-9-200011070-00011","ISSN":"00034819","PMID":"11074902","abstract":"Background: Fine-needle aspiration biopsy is the standard diagnostic test for evaluating possible malignancy in a thyroid nodule. Objective: To evaluate the role of routine ultrasonography in the management of nodular thyroid disease. Design: Retrospective chart review. Setting: Multidisciplinary thyroid nodule clinic (endocrinology and radiology). Patients: Patients with suspected nodular thyroid disease or suspected recurrent thyroid cancer referred between October 1995 and March 1997. All patients had thyroid ultrasonography and ultrasonography-guided fine-needle aspiration biopsy of nodules at least 1 cm in maximum diameter. Measurements: Medical records, ultrasonography findings, cytology reports, and histologic reports were reviewed. Ultrasonography findings were compared with the referring physician's findings on physical examination. Results: 223 patients were seen in the clinic. A total of 209 fine-needle aspiration biopsies were performed on 156 patients. Among 50 of 114 patients referred for a solitary nodule, ultrasonography detected additional nonpalpable nodules at least 1 cm in diameter in 27 and determined that no nodules required aspiration in 23. Of 59 patients referred for a diffuse goiter or a multinodular gland, ultrasonography detected discrete nodules at least 1 cm in diameter that required aspiration in 39 and determined that aspiration was unnecessary in 20. Conclusions: Ultrasonography altered the clinical management for 63% of the patients (109 of 173) referred to the thyroid nodule clinic after abnormal results on thyroid physical examination.","author":[{"dropping-particle":"","family":"Marqusee","given":"E.","non-dropping-particle":"","parse-names":false,"suffix":""},{"dropping-particle":"","family":"Benson","given":"C. B.","non-dropping-particle":"","parse-names":false,"suffix":""},{"dropping-particle":"","family":"Frates","given":"M. C.","non-dropping-particle":"","parse-names":false,"suffix":""},{"dropping-particle":"","family":"Doubilet","given":"P. M.","non-dropping-particle":"","parse-names":false,"suffix":""},{"dropping-particle":"","family":"Larsen","given":"P. R.","non-dropping-particle":"","parse-names":false,"suffix":""},{"dropping-particle":"","family":"Cibas","given":"E. S.","non-dropping-particle":"","parse-names":false,"suffix":""},{"dropping-particle":"","family":"Mandel","given":"S. J.","non-dropping-particle":"","parse-names":false,"suffix":""}],"container-title":"Annals of Internal Medicine","id":"ITEM-1","issue":"9","issued":{"date-parts":[["2000"]]},"page":"696-700","title":"Usefulness of ultrasonography in the management of nodular thyroid disease","type":"article-journal","volume":"133"},"uris":["http://www.mendeley.com/documents/?uuid=e6239d07-802f-43a9-b7fd-54ba5a358431"]}],"mendeley":{"formattedCitation":"(40)","plainTextFormattedCitation":"(40)","previouslyFormattedCitation":"(40)"},"properties":{"noteIndex":0},"schema":"https://github.com/citation-style-language/schema/raw/master/csl-citation.json"}</w:instrText>
      </w:r>
      <w:r w:rsidR="00661C24" w:rsidRPr="00B0541B">
        <w:rPr>
          <w:rFonts w:cstheme="minorHAnsi"/>
          <w:sz w:val="24"/>
          <w:szCs w:val="24"/>
        </w:rPr>
        <w:fldChar w:fldCharType="separate"/>
      </w:r>
      <w:r w:rsidR="00B457D7" w:rsidRPr="00B457D7">
        <w:rPr>
          <w:rFonts w:cstheme="minorHAnsi"/>
          <w:noProof/>
          <w:sz w:val="24"/>
          <w:szCs w:val="24"/>
        </w:rPr>
        <w:t>(40)</w:t>
      </w:r>
      <w:r w:rsidR="00661C24" w:rsidRPr="00B0541B">
        <w:rPr>
          <w:rFonts w:cstheme="minorHAnsi"/>
          <w:sz w:val="24"/>
          <w:szCs w:val="24"/>
        </w:rPr>
        <w:fldChar w:fldCharType="end"/>
      </w:r>
      <w:r w:rsidRPr="00B0541B">
        <w:rPr>
          <w:rFonts w:cstheme="minorHAnsi"/>
          <w:sz w:val="24"/>
          <w:szCs w:val="24"/>
        </w:rPr>
        <w:t>. This increased sensitivity coupled with improved reimbursement and access to US has led to increase in use by endocrinologists close to 80%</w:t>
      </w:r>
      <w:r w:rsidR="00661C24" w:rsidRPr="00B0541B">
        <w:rPr>
          <w:rFonts w:cstheme="minorHAnsi"/>
          <w:sz w:val="24"/>
          <w:szCs w:val="24"/>
        </w:rPr>
        <w:fldChar w:fldCharType="begin" w:fldLock="1"/>
      </w:r>
      <w:r w:rsidR="00B457D7">
        <w:rPr>
          <w:rFonts w:cstheme="minorHAnsi"/>
          <w:sz w:val="24"/>
          <w:szCs w:val="24"/>
        </w:rPr>
        <w:instrText>ADDIN CSL_CITATION {"citationItems":[{"id":"ITEM-1","itemData":{"DOI":"10.1530/eje.0.1500133","ISSN":"08044643","PMID":"14763910","abstract":"Objective: To analyse trends in diagnostic practices of thyroid diseases and to relate them to the increase in thyroid cancer incidence in France over time. Design: From 1980 to 2000, a French retrospective multicentric (three endocrinology and three nuclear medicine centres) study of thyroid diseases was conducted on 20 consecutive unselected patients' records, sampled every 5 years in each centre. Methods: Characteristics of the population and diagnosis procedures (thyroid ultrasonography (US), radionuclide scan, cytology and hormonal measurements) were described over time. Changing trends in operated patients and in cancer prevalence were analysed as well as the impact of practices on cancer incidence. Results: The study included 471 patients (82% female, mean age 46.7, range 9-84 years), referred for nodular thyroid diseases (66.7%) or thyroid dysfunctions (33.3%). A significant increase in US (3 to 84.8%) and cytological practices (4.5 to 23%), and a decrease (89.4 to 49.6%) in radionuclide scan procedures were observed over time. Although the proportion of patients undergoing surgery remained constant (24.8%), the prevalence of cancer increased among operated patients from 12.5 to 37% (P = 0.006). In a Cox's proportional hazard model stratified on the clinical characteristics of patients, only the cytological practice, regardless of its results, was significantly associated with the occurrence of cancer: relative risk (RR) = 4.4 (95% confidence interval (CI): 1.1-16; P = 0.04). Conclusions: From 1980 to 2000, a major evolution in clinical practices has led to the increase in thyroid cancer reported in France. Such changes in medical, as well as in surgical and pathological, practices must be taken into account in incidence measurement. © 2004 Society of the European Journal of Endocrinology.","author":[{"dropping-particle":"","family":"Leennhardt","given":"Laurence","non-dropping-particle":"","parse-names":false,"suffix":""},{"dropping-particle":"","family":"Bernier","given":"M. O.","non-dropping-particle":"","parse-names":false,"suffix":""},{"dropping-particle":"","family":"Boin-Pineau","given":"M. H.","non-dropping-particle":"","parse-names":false,"suffix":""},{"dropping-particle":"","family":"Conte Devolx","given":"B.","non-dropping-particle":"","parse-names":false,"suffix":""},{"dropping-particle":"","family":"Maréchaud","given":"R.","non-dropping-particle":"","parse-names":false,"suffix":""},{"dropping-particle":"","family":"Niccoli-Sire","given":"P.","non-dropping-particle":"","parse-names":false,"suffix":""},{"dropping-particle":"","family":"Nocaudie","given":"M.","non-dropping-particle":"","parse-names":false,"suffix":""},{"dropping-particle":"","family":"Orgiazzi","given":"J.","non-dropping-particle":"","parse-names":false,"suffix":""},{"dropping-particle":"","family":"Schlumberger","given":"M.","non-dropping-particle":"","parse-names":false,"suffix":""},{"dropping-particle":"","family":"Wëmeau","given":"J. L.","non-dropping-particle":"","parse-names":false,"suffix":""},{"dropping-particle":"","family":"Chérié-Challine","given":"L.","non-dropping-particle":"","parse-names":false,"suffix":""},{"dropping-particle":"","family":"Vathaire","given":"F.","non-dropping-particle":"De","parse-names":false,"suffix":""}],"container-title":"European Journal of Endocrinology","id":"ITEM-1","issue":"2","issued":{"date-parts":[["2004"]]},"page":"133-139","title":"Advances in diagnostic practices affect thyroid cancer incidence in France","type":"article-journal","volume":"150"},"uris":["http://www.mendeley.com/documents/?uuid=d1d53ea2-22a4-43c0-8814-acdef67c9267"]}],"mendeley":{"formattedCitation":"(41)","plainTextFormattedCitation":"(41)","previouslyFormattedCitation":"(41)"},"properties":{"noteIndex":0},"schema":"https://github.com/citation-style-language/schema/raw/master/csl-citation.json"}</w:instrText>
      </w:r>
      <w:r w:rsidR="00661C24" w:rsidRPr="00B0541B">
        <w:rPr>
          <w:rFonts w:cstheme="minorHAnsi"/>
          <w:sz w:val="24"/>
          <w:szCs w:val="24"/>
        </w:rPr>
        <w:fldChar w:fldCharType="separate"/>
      </w:r>
      <w:r w:rsidR="00B457D7" w:rsidRPr="00B457D7">
        <w:rPr>
          <w:rFonts w:cstheme="minorHAnsi"/>
          <w:noProof/>
          <w:sz w:val="24"/>
          <w:szCs w:val="24"/>
        </w:rPr>
        <w:t>(41)</w:t>
      </w:r>
      <w:r w:rsidR="00661C24" w:rsidRPr="00B0541B">
        <w:rPr>
          <w:rFonts w:cstheme="minorHAnsi"/>
          <w:sz w:val="24"/>
          <w:szCs w:val="24"/>
        </w:rPr>
        <w:fldChar w:fldCharType="end"/>
      </w:r>
      <w:r w:rsidRPr="00B0541B">
        <w:rPr>
          <w:rFonts w:cstheme="minorHAnsi"/>
          <w:sz w:val="24"/>
          <w:szCs w:val="24"/>
        </w:rPr>
        <w:t xml:space="preserve">. </w:t>
      </w:r>
      <w:ins w:id="450" w:author="Eddy Lincango" w:date="2020-05-31T23:33:00Z">
        <w:r w:rsidR="00832409">
          <w:rPr>
            <w:rFonts w:cstheme="minorHAnsi"/>
            <w:sz w:val="24"/>
            <w:szCs w:val="24"/>
          </w:rPr>
          <w:t xml:space="preserve">Although </w:t>
        </w:r>
      </w:ins>
      <w:del w:id="451" w:author="Eddy Lincango" w:date="2020-05-31T23:34:00Z">
        <w:r w:rsidR="00741E85" w:rsidRPr="00B0541B" w:rsidDel="00832409">
          <w:rPr>
            <w:rFonts w:cstheme="minorHAnsi"/>
            <w:color w:val="000000" w:themeColor="text1"/>
            <w:sz w:val="24"/>
            <w:szCs w:val="24"/>
          </w:rPr>
          <w:delText>T</w:delText>
        </w:r>
      </w:del>
      <w:ins w:id="452" w:author="Eddy Lincango" w:date="2020-05-31T23:34:00Z">
        <w:r w:rsidR="00832409">
          <w:rPr>
            <w:rFonts w:cstheme="minorHAnsi"/>
            <w:color w:val="000000" w:themeColor="text1"/>
            <w:sz w:val="24"/>
            <w:szCs w:val="24"/>
          </w:rPr>
          <w:t>t</w:t>
        </w:r>
      </w:ins>
      <w:r w:rsidR="00741E85" w:rsidRPr="00B0541B">
        <w:rPr>
          <w:rFonts w:cstheme="minorHAnsi"/>
          <w:color w:val="000000" w:themeColor="text1"/>
          <w:sz w:val="24"/>
          <w:szCs w:val="24"/>
        </w:rPr>
        <w:t>h</w:t>
      </w:r>
      <w:ins w:id="453" w:author="Eddy Lincango" w:date="2020-06-01T23:32:00Z">
        <w:r w:rsidR="005F6D55">
          <w:rPr>
            <w:rFonts w:cstheme="minorHAnsi"/>
            <w:color w:val="000000" w:themeColor="text1"/>
            <w:sz w:val="24"/>
            <w:szCs w:val="24"/>
          </w:rPr>
          <w:t>is</w:t>
        </w:r>
      </w:ins>
      <w:del w:id="454" w:author="Eddy Lincango" w:date="2020-06-01T23:32:00Z">
        <w:r w:rsidR="00741E85" w:rsidRPr="00B0541B" w:rsidDel="005F6D55">
          <w:rPr>
            <w:rFonts w:cstheme="minorHAnsi"/>
            <w:color w:val="000000" w:themeColor="text1"/>
            <w:sz w:val="24"/>
            <w:szCs w:val="24"/>
          </w:rPr>
          <w:delText>e</w:delText>
        </w:r>
      </w:del>
      <w:r w:rsidR="00741E85" w:rsidRPr="00B0541B">
        <w:rPr>
          <w:rFonts w:cstheme="minorHAnsi"/>
          <w:color w:val="000000" w:themeColor="text1"/>
          <w:sz w:val="24"/>
          <w:szCs w:val="24"/>
        </w:rPr>
        <w:t xml:space="preserve"> increase</w:t>
      </w:r>
      <w:r w:rsidR="00E459DA" w:rsidRPr="00B0541B">
        <w:rPr>
          <w:rFonts w:cstheme="minorHAnsi"/>
          <w:color w:val="000000" w:themeColor="text1"/>
          <w:sz w:val="24"/>
          <w:szCs w:val="24"/>
        </w:rPr>
        <w:t>d</w:t>
      </w:r>
      <w:r w:rsidR="00741E85" w:rsidRPr="00B0541B">
        <w:rPr>
          <w:rFonts w:cstheme="minorHAnsi"/>
          <w:color w:val="000000" w:themeColor="text1"/>
          <w:sz w:val="24"/>
          <w:szCs w:val="24"/>
        </w:rPr>
        <w:t xml:space="preserve"> use of thyroid ultrasound raises question</w:t>
      </w:r>
      <w:ins w:id="455" w:author="Eddy Lincango" w:date="2020-05-31T23:34:00Z">
        <w:r w:rsidR="00832409">
          <w:rPr>
            <w:rFonts w:cstheme="minorHAnsi"/>
            <w:color w:val="000000" w:themeColor="text1"/>
            <w:sz w:val="24"/>
            <w:szCs w:val="24"/>
          </w:rPr>
          <w:t>s</w:t>
        </w:r>
      </w:ins>
      <w:r w:rsidR="00741E85" w:rsidRPr="00B0541B">
        <w:rPr>
          <w:rFonts w:cstheme="minorHAnsi"/>
          <w:color w:val="000000" w:themeColor="text1"/>
          <w:sz w:val="24"/>
          <w:szCs w:val="24"/>
        </w:rPr>
        <w:t xml:space="preserve"> about whether or not its use is appropriate</w:t>
      </w:r>
      <w:ins w:id="456" w:author="Eddy Lincango" w:date="2020-05-31T23:34:00Z">
        <w:r w:rsidR="00832409">
          <w:rPr>
            <w:rFonts w:cstheme="minorHAnsi"/>
            <w:color w:val="000000" w:themeColor="text1"/>
            <w:sz w:val="24"/>
            <w:szCs w:val="24"/>
          </w:rPr>
          <w:t xml:space="preserve">, few studies have </w:t>
        </w:r>
      </w:ins>
      <w:ins w:id="457" w:author="Eddy Lincango" w:date="2020-05-31T23:35:00Z">
        <w:r w:rsidR="00832409">
          <w:rPr>
            <w:rFonts w:cstheme="minorHAnsi"/>
            <w:color w:val="000000" w:themeColor="text1"/>
            <w:sz w:val="24"/>
            <w:szCs w:val="24"/>
          </w:rPr>
          <w:t>aimed</w:t>
        </w:r>
      </w:ins>
      <w:ins w:id="458" w:author="Eddy Lincango" w:date="2020-05-31T23:34:00Z">
        <w:r w:rsidR="00832409">
          <w:rPr>
            <w:rFonts w:cstheme="minorHAnsi"/>
            <w:color w:val="000000" w:themeColor="text1"/>
            <w:sz w:val="24"/>
            <w:szCs w:val="24"/>
          </w:rPr>
          <w:t xml:space="preserve"> this is</w:t>
        </w:r>
      </w:ins>
      <w:ins w:id="459" w:author="Eddy Lincango" w:date="2020-05-31T23:35:00Z">
        <w:r w:rsidR="00832409">
          <w:rPr>
            <w:rFonts w:cstheme="minorHAnsi"/>
            <w:color w:val="000000" w:themeColor="text1"/>
            <w:sz w:val="24"/>
            <w:szCs w:val="24"/>
          </w:rPr>
          <w:t>sue</w:t>
        </w:r>
      </w:ins>
      <w:r w:rsidR="00741E85" w:rsidRPr="00B0541B">
        <w:rPr>
          <w:rFonts w:cstheme="minorHAnsi"/>
          <w:color w:val="000000" w:themeColor="text1"/>
          <w:sz w:val="24"/>
          <w:szCs w:val="24"/>
        </w:rPr>
        <w:t xml:space="preserve">. </w:t>
      </w:r>
      <w:ins w:id="460" w:author="Eddy Lincango" w:date="2020-05-31T23:47:00Z">
        <w:r w:rsidR="009379D6" w:rsidRPr="009379D6">
          <w:rPr>
            <w:rFonts w:cstheme="minorHAnsi"/>
            <w:color w:val="000000" w:themeColor="text1"/>
            <w:sz w:val="24"/>
            <w:szCs w:val="24"/>
          </w:rPr>
          <w:t>This differentiation is important</w:t>
        </w:r>
      </w:ins>
      <w:ins w:id="461" w:author="Eddy Lincango" w:date="2020-06-01T00:10:00Z">
        <w:r w:rsidR="00FA11E7">
          <w:rPr>
            <w:rFonts w:cstheme="minorHAnsi"/>
            <w:color w:val="000000" w:themeColor="text1"/>
            <w:sz w:val="24"/>
            <w:szCs w:val="24"/>
          </w:rPr>
          <w:t xml:space="preserve">, </w:t>
        </w:r>
      </w:ins>
      <w:ins w:id="462" w:author="Eddy Lincango" w:date="2020-06-01T23:34:00Z">
        <w:r w:rsidR="005F6D55">
          <w:rPr>
            <w:rFonts w:cstheme="minorHAnsi"/>
            <w:color w:val="000000" w:themeColor="text1"/>
            <w:sz w:val="24"/>
            <w:szCs w:val="24"/>
          </w:rPr>
          <w:t>as</w:t>
        </w:r>
      </w:ins>
      <w:ins w:id="463" w:author="Eddy Lincango" w:date="2020-06-01T00:10:00Z">
        <w:r w:rsidR="00FA11E7">
          <w:rPr>
            <w:rFonts w:cstheme="minorHAnsi"/>
            <w:color w:val="000000" w:themeColor="text1"/>
            <w:sz w:val="24"/>
            <w:szCs w:val="24"/>
          </w:rPr>
          <w:t xml:space="preserve"> </w:t>
        </w:r>
      </w:ins>
      <w:ins w:id="464" w:author="Eddy Lincango" w:date="2020-06-01T00:13:00Z">
        <w:r w:rsidR="00FA11E7">
          <w:rPr>
            <w:rFonts w:cstheme="minorHAnsi"/>
            <w:color w:val="000000" w:themeColor="text1"/>
            <w:sz w:val="24"/>
            <w:szCs w:val="24"/>
          </w:rPr>
          <w:t>strategies</w:t>
        </w:r>
      </w:ins>
      <w:ins w:id="465" w:author="Eddy Lincango" w:date="2020-06-01T00:10:00Z">
        <w:r w:rsidR="00FA11E7">
          <w:rPr>
            <w:rFonts w:cstheme="minorHAnsi"/>
            <w:color w:val="000000" w:themeColor="text1"/>
            <w:sz w:val="24"/>
            <w:szCs w:val="24"/>
          </w:rPr>
          <w:t xml:space="preserve"> to </w:t>
        </w:r>
      </w:ins>
      <w:ins w:id="466" w:author="Eddy Lincango" w:date="2020-06-01T00:17:00Z">
        <w:r w:rsidR="00FA11E7">
          <w:rPr>
            <w:rFonts w:cstheme="minorHAnsi"/>
            <w:color w:val="000000" w:themeColor="text1"/>
            <w:sz w:val="24"/>
            <w:szCs w:val="24"/>
          </w:rPr>
          <w:t>decrease</w:t>
        </w:r>
      </w:ins>
      <w:ins w:id="467" w:author="Eddy Lincango" w:date="2020-06-01T00:10:00Z">
        <w:r w:rsidR="00FA11E7">
          <w:rPr>
            <w:rFonts w:cstheme="minorHAnsi"/>
            <w:color w:val="000000" w:themeColor="text1"/>
            <w:sz w:val="24"/>
            <w:szCs w:val="24"/>
          </w:rPr>
          <w:t xml:space="preserve"> the ultrasound overuse </w:t>
        </w:r>
      </w:ins>
      <w:ins w:id="468" w:author="Eddy Lincango" w:date="2020-06-01T23:37:00Z">
        <w:r w:rsidR="005F6D55">
          <w:rPr>
            <w:rFonts w:cstheme="minorHAnsi"/>
            <w:color w:val="000000" w:themeColor="text1"/>
            <w:sz w:val="24"/>
            <w:szCs w:val="24"/>
          </w:rPr>
          <w:t>f</w:t>
        </w:r>
      </w:ins>
      <w:ins w:id="469" w:author="Eddy Lincango" w:date="2020-06-01T23:39:00Z">
        <w:r w:rsidR="005F6D55">
          <w:rPr>
            <w:rFonts w:cstheme="minorHAnsi"/>
            <w:color w:val="000000" w:themeColor="text1"/>
            <w:sz w:val="24"/>
            <w:szCs w:val="24"/>
          </w:rPr>
          <w:t>rom</w:t>
        </w:r>
      </w:ins>
      <w:ins w:id="470" w:author="Eddy Lincango" w:date="2020-06-01T00:10:00Z">
        <w:r w:rsidR="00FA11E7">
          <w:rPr>
            <w:rFonts w:cstheme="minorHAnsi"/>
            <w:color w:val="000000" w:themeColor="text1"/>
            <w:sz w:val="24"/>
            <w:szCs w:val="24"/>
          </w:rPr>
          <w:t xml:space="preserve"> </w:t>
        </w:r>
      </w:ins>
      <w:ins w:id="471" w:author="Eddy Lincango" w:date="2020-06-01T23:37:00Z">
        <w:r w:rsidR="005F6D55" w:rsidRPr="005F6D55">
          <w:rPr>
            <w:rFonts w:cstheme="minorHAnsi"/>
            <w:color w:val="000000" w:themeColor="text1"/>
            <w:sz w:val="24"/>
            <w:szCs w:val="24"/>
          </w:rPr>
          <w:t>images inappropriately indicated</w:t>
        </w:r>
      </w:ins>
      <w:ins w:id="472" w:author="Eddy Lincango" w:date="2020-06-01T00:11:00Z">
        <w:r w:rsidR="00FA11E7">
          <w:rPr>
            <w:rFonts w:cstheme="minorHAnsi"/>
            <w:color w:val="000000" w:themeColor="text1"/>
            <w:sz w:val="24"/>
            <w:szCs w:val="24"/>
          </w:rPr>
          <w:t xml:space="preserve"> (</w:t>
        </w:r>
      </w:ins>
      <w:ins w:id="473" w:author="Eddy Lincango" w:date="2020-06-01T00:12:00Z">
        <w:r w:rsidR="00FA11E7">
          <w:rPr>
            <w:rFonts w:cstheme="minorHAnsi"/>
            <w:color w:val="000000" w:themeColor="text1"/>
            <w:sz w:val="24"/>
            <w:szCs w:val="24"/>
          </w:rPr>
          <w:t>e.</w:t>
        </w:r>
      </w:ins>
      <w:ins w:id="474" w:author="Eddy Lincango" w:date="2020-06-01T23:35:00Z">
        <w:r w:rsidR="005F6D55">
          <w:rPr>
            <w:rFonts w:cstheme="minorHAnsi"/>
            <w:color w:val="000000" w:themeColor="text1"/>
            <w:sz w:val="24"/>
            <w:szCs w:val="24"/>
          </w:rPr>
          <w:t>g.</w:t>
        </w:r>
      </w:ins>
      <w:ins w:id="475" w:author="Eddy Lincango" w:date="2020-06-01T00:12:00Z">
        <w:r w:rsidR="00FA11E7">
          <w:rPr>
            <w:rFonts w:cstheme="minorHAnsi"/>
            <w:color w:val="000000" w:themeColor="text1"/>
            <w:sz w:val="24"/>
            <w:szCs w:val="24"/>
          </w:rPr>
          <w:t xml:space="preserve"> </w:t>
        </w:r>
      </w:ins>
      <w:ins w:id="476" w:author="Eddy Lincango" w:date="2020-05-31T23:47:00Z">
        <w:r w:rsidR="009379D6" w:rsidRPr="009379D6">
          <w:rPr>
            <w:rFonts w:cstheme="minorHAnsi"/>
            <w:color w:val="000000" w:themeColor="text1"/>
            <w:sz w:val="24"/>
            <w:szCs w:val="24"/>
          </w:rPr>
          <w:t xml:space="preserve">ordering ultrasound </w:t>
        </w:r>
      </w:ins>
      <w:ins w:id="477" w:author="Eddy Lincango" w:date="2020-05-31T23:53:00Z">
        <w:r w:rsidR="009379D6" w:rsidRPr="009379D6">
          <w:rPr>
            <w:rFonts w:cstheme="minorHAnsi"/>
            <w:color w:val="000000" w:themeColor="text1"/>
            <w:sz w:val="24"/>
            <w:szCs w:val="24"/>
          </w:rPr>
          <w:t xml:space="preserve">for </w:t>
        </w:r>
      </w:ins>
      <w:ins w:id="478" w:author="Eddy Lincango" w:date="2020-05-31T23:51:00Z">
        <w:r w:rsidR="009379D6">
          <w:rPr>
            <w:rFonts w:cstheme="minorHAnsi"/>
            <w:color w:val="000000" w:themeColor="text1"/>
            <w:sz w:val="24"/>
            <w:szCs w:val="24"/>
          </w:rPr>
          <w:t>hyperthyroidism</w:t>
        </w:r>
      </w:ins>
      <w:ins w:id="479" w:author="Eddy Lincango" w:date="2020-06-01T00:16:00Z">
        <w:r w:rsidR="00FA11E7">
          <w:rPr>
            <w:rFonts w:cstheme="minorHAnsi"/>
            <w:color w:val="000000" w:themeColor="text1"/>
            <w:sz w:val="24"/>
            <w:szCs w:val="24"/>
          </w:rPr>
          <w:t>)</w:t>
        </w:r>
      </w:ins>
      <w:ins w:id="480" w:author="Eddy Lincango" w:date="2020-06-01T23:39:00Z">
        <w:r w:rsidR="005F6D55">
          <w:rPr>
            <w:rFonts w:cstheme="minorHAnsi"/>
            <w:color w:val="000000" w:themeColor="text1"/>
            <w:sz w:val="24"/>
            <w:szCs w:val="24"/>
          </w:rPr>
          <w:t>,</w:t>
        </w:r>
      </w:ins>
      <w:ins w:id="481" w:author="Eddy Lincango" w:date="2020-06-01T08:58:00Z">
        <w:r w:rsidR="00531B38">
          <w:rPr>
            <w:rFonts w:cstheme="minorHAnsi"/>
            <w:color w:val="000000" w:themeColor="text1"/>
            <w:sz w:val="24"/>
            <w:szCs w:val="24"/>
          </w:rPr>
          <w:t xml:space="preserve"> pursue a </w:t>
        </w:r>
      </w:ins>
      <w:ins w:id="482" w:author="Eddy Lincango" w:date="2020-06-01T08:59:00Z">
        <w:r w:rsidR="00531B38">
          <w:rPr>
            <w:rFonts w:cstheme="minorHAnsi"/>
            <w:color w:val="000000" w:themeColor="text1"/>
            <w:sz w:val="24"/>
            <w:szCs w:val="24"/>
          </w:rPr>
          <w:t>different objective</w:t>
        </w:r>
      </w:ins>
      <w:ins w:id="483" w:author="Eddy Lincango" w:date="2020-06-01T00:16:00Z">
        <w:r w:rsidR="00FA11E7">
          <w:rPr>
            <w:rFonts w:cstheme="minorHAnsi"/>
            <w:color w:val="000000" w:themeColor="text1"/>
            <w:sz w:val="24"/>
            <w:szCs w:val="24"/>
          </w:rPr>
          <w:t>.</w:t>
        </w:r>
      </w:ins>
      <w:ins w:id="484" w:author="Eddy Lincango" w:date="2020-05-31T23:47:00Z">
        <w:r w:rsidR="00FC785B">
          <w:rPr>
            <w:rFonts w:cstheme="minorHAnsi"/>
            <w:color w:val="000000" w:themeColor="text1"/>
            <w:sz w:val="24"/>
            <w:szCs w:val="24"/>
          </w:rPr>
          <w:t xml:space="preserve"> </w:t>
        </w:r>
      </w:ins>
      <w:ins w:id="485" w:author="Eddy Lincango" w:date="2020-06-01T00:27:00Z">
        <w:r w:rsidR="00FC785B">
          <w:rPr>
            <w:rFonts w:cstheme="minorHAnsi"/>
            <w:color w:val="000000" w:themeColor="text1"/>
            <w:sz w:val="24"/>
            <w:szCs w:val="24"/>
          </w:rPr>
          <w:t xml:space="preserve">In the light of this fact, </w:t>
        </w:r>
      </w:ins>
      <w:del w:id="486" w:author="Eddy Lincango" w:date="2020-06-01T00:27:00Z">
        <w:r w:rsidR="00741E85" w:rsidRPr="00B0541B" w:rsidDel="00FC785B">
          <w:rPr>
            <w:rFonts w:cstheme="minorHAnsi"/>
            <w:color w:val="000000" w:themeColor="text1"/>
            <w:sz w:val="24"/>
            <w:szCs w:val="24"/>
          </w:rPr>
          <w:delText>T</w:delText>
        </w:r>
      </w:del>
      <w:ins w:id="487" w:author="Eddy Lincango" w:date="2020-06-01T00:27:00Z">
        <w:r w:rsidR="00FC785B">
          <w:rPr>
            <w:rFonts w:cstheme="minorHAnsi"/>
            <w:color w:val="000000" w:themeColor="text1"/>
            <w:sz w:val="24"/>
            <w:szCs w:val="24"/>
          </w:rPr>
          <w:t>t</w:t>
        </w:r>
      </w:ins>
      <w:r w:rsidR="00741E85" w:rsidRPr="00B0541B">
        <w:rPr>
          <w:rFonts w:cstheme="minorHAnsi"/>
          <w:color w:val="000000" w:themeColor="text1"/>
          <w:sz w:val="24"/>
          <w:szCs w:val="24"/>
        </w:rPr>
        <w:t xml:space="preserve">hyroid ultrasound is </w:t>
      </w:r>
      <w:ins w:id="488" w:author="Eddy Lincango" w:date="2020-06-01T00:28:00Z">
        <w:r w:rsidR="00FC785B">
          <w:rPr>
            <w:rFonts w:cstheme="minorHAnsi"/>
            <w:color w:val="000000" w:themeColor="text1"/>
            <w:sz w:val="24"/>
            <w:szCs w:val="24"/>
          </w:rPr>
          <w:t xml:space="preserve">only </w:t>
        </w:r>
      </w:ins>
      <w:r w:rsidR="00741E85" w:rsidRPr="00B0541B">
        <w:rPr>
          <w:rFonts w:cstheme="minorHAnsi"/>
          <w:color w:val="000000" w:themeColor="text1"/>
          <w:sz w:val="24"/>
          <w:szCs w:val="24"/>
        </w:rPr>
        <w:t>indicated when there is</w:t>
      </w:r>
      <w:r w:rsidR="00BA755B" w:rsidRPr="00B0541B">
        <w:rPr>
          <w:rFonts w:cstheme="minorHAnsi"/>
          <w:color w:val="000000" w:themeColor="text1"/>
          <w:sz w:val="24"/>
          <w:szCs w:val="24"/>
        </w:rPr>
        <w:t xml:space="preserve"> a</w:t>
      </w:r>
      <w:r w:rsidR="00741E85" w:rsidRPr="00B0541B">
        <w:rPr>
          <w:rFonts w:cstheme="minorHAnsi"/>
          <w:color w:val="000000" w:themeColor="text1"/>
          <w:sz w:val="24"/>
          <w:szCs w:val="24"/>
        </w:rPr>
        <w:t xml:space="preserve"> palpable thyroid nodule or</w:t>
      </w:r>
      <w:r w:rsidR="00BA755B" w:rsidRPr="00B0541B">
        <w:rPr>
          <w:rFonts w:cstheme="minorHAnsi"/>
          <w:color w:val="000000" w:themeColor="text1"/>
          <w:sz w:val="24"/>
          <w:szCs w:val="24"/>
        </w:rPr>
        <w:t xml:space="preserve"> in</w:t>
      </w:r>
      <w:r w:rsidR="00741E85" w:rsidRPr="00B0541B">
        <w:rPr>
          <w:rFonts w:cstheme="minorHAnsi"/>
          <w:color w:val="000000" w:themeColor="text1"/>
          <w:sz w:val="24"/>
          <w:szCs w:val="24"/>
        </w:rPr>
        <w:t xml:space="preserve"> thyroid cancer screening </w:t>
      </w:r>
      <w:r w:rsidR="00BA755B" w:rsidRPr="00B0541B">
        <w:rPr>
          <w:rFonts w:cstheme="minorHAnsi"/>
          <w:color w:val="000000" w:themeColor="text1"/>
          <w:sz w:val="24"/>
          <w:szCs w:val="24"/>
        </w:rPr>
        <w:t>of</w:t>
      </w:r>
      <w:r w:rsidR="00741E85" w:rsidRPr="00B0541B">
        <w:rPr>
          <w:rFonts w:cstheme="minorHAnsi"/>
          <w:color w:val="000000" w:themeColor="text1"/>
          <w:sz w:val="24"/>
          <w:szCs w:val="24"/>
        </w:rPr>
        <w:t xml:space="preserve"> a high risk population (e.g., head and neck radiation)</w:t>
      </w:r>
      <w:r w:rsidR="00941980" w:rsidRPr="00B0541B">
        <w:rPr>
          <w:rFonts w:cstheme="minorHAnsi"/>
          <w:color w:val="000000" w:themeColor="text1"/>
          <w:sz w:val="24"/>
          <w:szCs w:val="24"/>
        </w:rPr>
        <w:fldChar w:fldCharType="begin" w:fldLock="1"/>
      </w:r>
      <w:r w:rsidR="00AC1E33">
        <w:rPr>
          <w:rFonts w:cstheme="minorHAnsi"/>
          <w:color w:val="000000" w:themeColor="text1"/>
          <w:sz w:val="24"/>
          <w:szCs w:val="24"/>
        </w:rPr>
        <w:instrText>ADDIN CSL_CITATION {"citationItems":[{"id":"ITEM-1","itemData":{"DOI":"10.1089/thy.2015.0020","ISBN":"1557-9077 (Electronic)\\r1050-7256 (Linking)","ISSN":"1050-7256","PMID":"26462967","abstract":"Background: Thyroid nodules are a common clinical problem, and differentiated thyroid cancer is becoming increasingly prevalent. Since the American Thyroid Association’s guidelines for the management of these disorders were revised in 2009, significant scientific advances have occurred in the field. The aim of this these guidelines is to inform clinicians, patients, researchers, and health policy makers on published evidence relating to the diagnosis and management of thyroid nodules and differentiated thyroid cancer. Methods: The specific clinical questions addressed in this these guidelines were based on prior versions of the guidelines, stakeholder input, and input of task force members. Task force panel members were educated on knowledge synthesis methods, including: electronic database searching, review and selection of relevant citations, and critical appraisal of selected studies. Published English language articles on adults were eligible for inclusion. The American College of Physicians (ACP) Gui...","author":[{"dropping-particle":"","family":"Haugen","given":"Bryan R.","non-dropping-particle":"","parse-names":false,"suffix":""},{"dropping-particle":"","family":"Alexander","given":"Erik K.","non-dropping-particle":"","parse-names":false,"suffix":""},{"dropping-particle":"","family":"Bible","given":"Keith C.","non-dropping-particle":"","parse-names":false,"suffix":""},{"dropping-particle":"","family":"Doherty","given":"Gerard M.","non-dropping-particle":"","parse-names":false,"suffix":""},{"dropping-particle":"","family":"Mandel","given":"Susan J.","non-dropping-particle":"","parse-names":false,"suffix":""},{"dropping-particle":"","family":"Nikiforov","given":"Yuri E.","non-dropping-particle":"","parse-names":false,"suffix":""},{"dropping-particle":"","family":"Pacini","given":"Furio","non-dropping-particle":"","parse-names":false,"suffix":""},{"dropping-particle":"","family":"Randolph","given":"Gregory W.","non-dropping-particle":"","parse-names":false,"suffix":""},{"dropping-particle":"","family":"Sawka","given":"Anna M.","non-dropping-particle":"","parse-names":false,"suffix":""},{"dropping-particle":"","family":"Schlumberger","given":"Martin","non-dropping-particle":"","parse-names":false,"suffix":""},{"dropping-particle":"","family":"Schuff","given":"Kathryn G.","non-dropping-particle":"","parse-names":false,"suffix":""},{"dropping-particle":"","family":"Sherman","given":"Steven I.","non-dropping-particle":"","parse-names":false,"suffix":""},{"dropping-particle":"","family":"Sosa","given":"Julie Ann","non-dropping-particle":"","parse-names":false,"suffix":""},{"dropping-particle":"","family":"Steward","given":"David L.","non-dropping-particle":"","parse-names":false,"suffix":""},{"dropping-particle":"","family":"Tuttle","given":"R. Michael","non-dropping-particle":"","parse-names":false,"suffix":""},{"dropping-particle":"","family":"Wartofsky","given":"Leonard","non-dropping-particle":"","parse-names":false,"suffix":""}],"container-title":"Thyroid","id":"ITEM-1","issue":"1","issued":{"date-parts":[["2016"]]},"page":"1-133","title":"2015 American Thyroid Association Management Guidelines for Adult Patients with Thyroid Nodules and Differentiated Thyroid Cancer: The American Thyroid Association Guidelines Task Force on Thyroid Nodules and Differentiated Thyroid Cancer","type":"article-journal","volume":"26"},"uris":["http://www.mendeley.com/documents/?uuid=8003fb76-d3e1-48be-8522-a69b34cc3675"]}],"mendeley":{"formattedCitation":"(15)","plainTextFormattedCitation":"(15)","previouslyFormattedCitation":"(15)"},"properties":{"noteIndex":0},"schema":"https://github.com/citation-style-language/schema/raw/master/csl-citation.json"}</w:instrText>
      </w:r>
      <w:r w:rsidR="00941980" w:rsidRPr="00B0541B">
        <w:rPr>
          <w:rFonts w:cstheme="minorHAnsi"/>
          <w:color w:val="000000" w:themeColor="text1"/>
          <w:sz w:val="24"/>
          <w:szCs w:val="24"/>
        </w:rPr>
        <w:fldChar w:fldCharType="separate"/>
      </w:r>
      <w:r w:rsidR="00B457D7" w:rsidRPr="00B457D7">
        <w:rPr>
          <w:rFonts w:cstheme="minorHAnsi"/>
          <w:noProof/>
          <w:color w:val="000000" w:themeColor="text1"/>
          <w:sz w:val="24"/>
          <w:szCs w:val="24"/>
        </w:rPr>
        <w:t>(15)</w:t>
      </w:r>
      <w:r w:rsidR="00941980" w:rsidRPr="00B0541B">
        <w:rPr>
          <w:rFonts w:cstheme="minorHAnsi"/>
          <w:color w:val="000000" w:themeColor="text1"/>
          <w:sz w:val="24"/>
          <w:szCs w:val="24"/>
        </w:rPr>
        <w:fldChar w:fldCharType="end"/>
      </w:r>
      <w:r w:rsidR="00741E85" w:rsidRPr="00B0541B">
        <w:rPr>
          <w:rFonts w:cstheme="minorHAnsi"/>
          <w:color w:val="000000" w:themeColor="text1"/>
          <w:sz w:val="24"/>
          <w:szCs w:val="24"/>
        </w:rPr>
        <w:t>. It is unlikely that the increased use of neck ultrasound reflect</w:t>
      </w:r>
      <w:r w:rsidR="00BA755B" w:rsidRPr="00B0541B">
        <w:rPr>
          <w:rFonts w:cstheme="minorHAnsi"/>
          <w:color w:val="000000" w:themeColor="text1"/>
          <w:sz w:val="24"/>
          <w:szCs w:val="24"/>
        </w:rPr>
        <w:t>s</w:t>
      </w:r>
      <w:r w:rsidR="00741E85" w:rsidRPr="00B0541B">
        <w:rPr>
          <w:rFonts w:cstheme="minorHAnsi"/>
          <w:color w:val="000000" w:themeColor="text1"/>
          <w:sz w:val="24"/>
          <w:szCs w:val="24"/>
        </w:rPr>
        <w:t xml:space="preserve"> a </w:t>
      </w:r>
      <w:r w:rsidR="00741E85" w:rsidRPr="00B0541B">
        <w:rPr>
          <w:rFonts w:cstheme="minorHAnsi"/>
          <w:color w:val="000000" w:themeColor="text1"/>
          <w:sz w:val="24"/>
          <w:szCs w:val="24"/>
        </w:rPr>
        <w:lastRenderedPageBreak/>
        <w:t>surge of new thyroid nodules found by palpation as more than half of patients with thyroid cancer are asymptomatic</w:t>
      </w:r>
      <w:r w:rsidR="00941980" w:rsidRPr="00B0541B">
        <w:rPr>
          <w:rFonts w:cstheme="minorHAnsi"/>
          <w:color w:val="000000" w:themeColor="text1"/>
          <w:sz w:val="24"/>
          <w:szCs w:val="24"/>
        </w:rPr>
        <w:fldChar w:fldCharType="begin" w:fldLock="1"/>
      </w:r>
      <w:r w:rsidR="000A3F8E">
        <w:rPr>
          <w:rFonts w:cstheme="minorHAnsi"/>
          <w:color w:val="000000" w:themeColor="text1"/>
          <w:sz w:val="24"/>
          <w:szCs w:val="24"/>
        </w:rPr>
        <w:instrText>ADDIN CSL_CITATION {"citationItems":[{"id":"ITEM-1","itemData":{"DOI":"10.1089/thy.2014.0594","ISSN":"1050-7256","abstract":"©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C.","non-dropping-particle":"","parse-names":false,"suffix":""}],"container-title":"Thyroid","id":"ITEM-1","issue":"9","issued":{"date-parts":[["2015"]]},"page":"999-1007","title":"The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mendeley":{"formattedCitation":"(9)","plainTextFormattedCitation":"(9)","previouslyFormattedCitation":"(9)"},"properties":{"noteIndex":0},"schema":"https://github.com/citation-style-language/schema/raw/master/csl-citation.json"}</w:instrText>
      </w:r>
      <w:r w:rsidR="00941980" w:rsidRPr="00B0541B">
        <w:rPr>
          <w:rFonts w:cstheme="minorHAnsi"/>
          <w:color w:val="000000" w:themeColor="text1"/>
          <w:sz w:val="24"/>
          <w:szCs w:val="24"/>
        </w:rPr>
        <w:fldChar w:fldCharType="separate"/>
      </w:r>
      <w:r w:rsidR="004423B3" w:rsidRPr="00B0541B">
        <w:rPr>
          <w:rFonts w:cstheme="minorHAnsi"/>
          <w:noProof/>
          <w:color w:val="000000" w:themeColor="text1"/>
          <w:sz w:val="24"/>
          <w:szCs w:val="24"/>
        </w:rPr>
        <w:t>(9)</w:t>
      </w:r>
      <w:r w:rsidR="00941980" w:rsidRPr="00B0541B">
        <w:rPr>
          <w:rFonts w:cstheme="minorHAnsi"/>
          <w:color w:val="000000" w:themeColor="text1"/>
          <w:sz w:val="24"/>
          <w:szCs w:val="24"/>
        </w:rPr>
        <w:fldChar w:fldCharType="end"/>
      </w:r>
      <w:r w:rsidR="00741E85" w:rsidRPr="00B0541B">
        <w:rPr>
          <w:rFonts w:cstheme="minorHAnsi"/>
          <w:color w:val="000000" w:themeColor="text1"/>
          <w:sz w:val="24"/>
          <w:szCs w:val="24"/>
        </w:rPr>
        <w:t xml:space="preserve">. In fact, a study </w:t>
      </w:r>
      <w:ins w:id="489" w:author="Eddy Lincango" w:date="2020-06-01T23:40:00Z">
        <w:r w:rsidR="005F6D55">
          <w:rPr>
            <w:rFonts w:cstheme="minorHAnsi"/>
            <w:color w:val="000000" w:themeColor="text1"/>
            <w:sz w:val="24"/>
            <w:szCs w:val="24"/>
          </w:rPr>
          <w:t xml:space="preserve">included  in this meta-analysis </w:t>
        </w:r>
      </w:ins>
      <w:r w:rsidR="00741E85" w:rsidRPr="00B0541B">
        <w:rPr>
          <w:rFonts w:cstheme="minorHAnsi"/>
          <w:color w:val="000000" w:themeColor="text1"/>
          <w:sz w:val="24"/>
          <w:szCs w:val="24"/>
        </w:rPr>
        <w:t xml:space="preserve">showed that many of the thyroid cancers found by ultrasound </w:t>
      </w:r>
      <w:r w:rsidR="00BA755B" w:rsidRPr="00B0541B">
        <w:rPr>
          <w:rFonts w:cstheme="minorHAnsi"/>
          <w:color w:val="000000" w:themeColor="text1"/>
          <w:sz w:val="24"/>
          <w:szCs w:val="24"/>
        </w:rPr>
        <w:t xml:space="preserve">were detected </w:t>
      </w:r>
      <w:r w:rsidR="00741E85" w:rsidRPr="00B0541B">
        <w:rPr>
          <w:rFonts w:cstheme="minorHAnsi"/>
          <w:color w:val="000000" w:themeColor="text1"/>
          <w:sz w:val="24"/>
          <w:szCs w:val="24"/>
        </w:rPr>
        <w:t>when clinicians erroneously believed that they felt a nodule</w:t>
      </w:r>
      <w:r w:rsidR="00BA755B" w:rsidRPr="00B0541B">
        <w:rPr>
          <w:rFonts w:cstheme="minorHAnsi"/>
          <w:color w:val="000000" w:themeColor="text1"/>
          <w:sz w:val="24"/>
          <w:szCs w:val="24"/>
        </w:rPr>
        <w:t xml:space="preserve"> and consequently</w:t>
      </w:r>
      <w:r w:rsidR="00741E85" w:rsidRPr="00B0541B">
        <w:rPr>
          <w:rFonts w:cstheme="minorHAnsi"/>
          <w:color w:val="000000" w:themeColor="text1"/>
          <w:sz w:val="24"/>
          <w:szCs w:val="24"/>
        </w:rPr>
        <w:t xml:space="preserve"> ordered an ultrasound</w:t>
      </w:r>
      <w:r w:rsidR="00064066" w:rsidRPr="00B0541B">
        <w:rPr>
          <w:rFonts w:cstheme="minorHAnsi"/>
          <w:color w:val="000000" w:themeColor="text1"/>
          <w:sz w:val="24"/>
          <w:szCs w:val="24"/>
        </w:rPr>
        <w:t>.</w:t>
      </w:r>
      <w:r w:rsidR="00734466" w:rsidRPr="00B0541B">
        <w:rPr>
          <w:rFonts w:cstheme="minorHAnsi"/>
          <w:color w:val="000000" w:themeColor="text1"/>
          <w:sz w:val="24"/>
          <w:szCs w:val="24"/>
        </w:rPr>
        <w:t xml:space="preserve"> </w:t>
      </w:r>
      <w:r w:rsidR="00064066" w:rsidRPr="00B0541B">
        <w:rPr>
          <w:rFonts w:cstheme="minorHAnsi"/>
          <w:color w:val="000000" w:themeColor="text1"/>
          <w:sz w:val="24"/>
          <w:szCs w:val="24"/>
        </w:rPr>
        <w:t>Interestingly this</w:t>
      </w:r>
      <w:r w:rsidR="00741E85" w:rsidRPr="00B0541B">
        <w:rPr>
          <w:rFonts w:cstheme="minorHAnsi"/>
          <w:color w:val="000000" w:themeColor="text1"/>
          <w:sz w:val="24"/>
          <w:szCs w:val="24"/>
        </w:rPr>
        <w:t xml:space="preserve"> often revealed no nodule in the palpated area but a small suspicious nodule in the contralateral lobe</w:t>
      </w:r>
      <w:r w:rsidR="00661C24" w:rsidRPr="00B0541B">
        <w:rPr>
          <w:rFonts w:cstheme="minorHAnsi"/>
          <w:color w:val="000000" w:themeColor="text1"/>
          <w:sz w:val="24"/>
          <w:szCs w:val="24"/>
        </w:rPr>
        <w:fldChar w:fldCharType="begin" w:fldLock="1"/>
      </w:r>
      <w:r w:rsidR="000A3F8E">
        <w:rPr>
          <w:rFonts w:cstheme="minorHAnsi"/>
          <w:color w:val="000000" w:themeColor="text1"/>
          <w:sz w:val="24"/>
          <w:szCs w:val="24"/>
        </w:rPr>
        <w:instrText>ADDIN CSL_CITATION {"citationItems":[{"id":"ITEM-1","itemData":{"DOI":"10.1089/thy.2014.0594","ISSN":"1050-7256","abstract":"© 2015, Mary Ann Liebert, Inc. Background: An ongoing epidemic of thyroid carcinoma (TC) has affected Americans since 1975. Understanding the contribution of subclinical disease and the mechanism of such disease detection may help to alter the course of this epidemic. Methods: We used Rochester Epidemiology Project resources to examine the incidence of TC cases, disease specific mortality, and method of diagnosis during 1935 through 2012. During 2000-2012, we also extracted the mechanism of detection of clinically occult tumors. Results: The age-adjusted incidence (AAI) for TC increased from 7.1 [95% confidence interval (CI) 5.5-8.8] per 100,000 person-years (p-y) during 1990-1999 to 13.7 [CI 11.8-15.6] per 100,000 p-y during 2000-2012, with no change in disease-specific mortality since 1935. The incidence trend analysis stratified by the mechanism of detection revealed the AAI of clinically recognized TC was 5.5 per 100,000 p-y [CI 3.4-7.5] in 1960-1969, a rate similar to the incidence seen during 2000-2012. However, AAI of clinically occult TC increased from 0.2 per 100,000 p-y [CI 0.0-0.6] in 1935-1949 to 1.9 per 100,000 p-y [CI 1.2-2.9] in 1990-1999 and to 7.4 per 100,000 p-y [CI 6.0-8.8] in 2000-2012. During 2000-2012, the most frequent reasons for recognition of \"occult\" tumors were (1) incidental discovery during diagnostic neck imaging in 40 (19%), (2) pathology review of specimens from thyroid surgery for benign conditions in 29 (14%), and (3) investigations of patients with symptoms or palpable nodules that were clearly not associated with coexistent but occult TC but triggered the use of diagnostic neck imaging in 37 (27%). Conclusions: In this population-based study conducted in Olmsted County, Minnesota, the rapid increased incidence of TC during 2000-2012 can be completely attributed to the increased diagnosis of occult TCs, which are mainly found through the use of diagnostic neck imaging. The incidence of clinical TC and disease-specific TC mortality remains stable since 1970, implying that the observed increased incidence is due to the increased detection of subclinical lesions.","author":[{"dropping-particle":"","family":"Brito","given":"Juan P.","non-dropping-particle":"","parse-names":false,"suffix":""},{"dropping-particle":"","family":"Nofal","given":"Alaa","non-dropping-particle":"Al","parse-names":false,"suffix":""},{"dropping-particle":"","family":"Montori","given":"Victor M.","non-dropping-particle":"","parse-names":false,"suffix":""},{"dropping-particle":"","family":"Hay","given":"Ian D.","non-dropping-particle":"","parse-names":false,"suffix":""},{"dropping-particle":"","family":"Morris","given":"John C.","non-dropping-particle":"","parse-names":false,"suffix":""}],"container-title":"Thyroid","id":"ITEM-1","issue":"9","issued":{"date-parts":[["2015"]]},"page":"999-1007","title":"The Impact of Subclinical Disease and Mechanism of Detection on the Rise in Thyroid Cancer Incidence: A Population-Based Study in Olmsted County, Minnesota During 1935 Through 2012","type":"article-journal","volume":"25"},"uris":["http://www.mendeley.com/documents/?uuid=3cd88b1c-daa3-49b9-b1d1-81577c414da0"]}],"mendeley":{"formattedCitation":"(9)","plainTextFormattedCitation":"(9)","previouslyFormattedCitation":"(9)"},"properties":{"noteIndex":0},"schema":"https://github.com/citation-style-language/schema/raw/master/csl-citation.json"}</w:instrText>
      </w:r>
      <w:r w:rsidR="00661C24" w:rsidRPr="00B0541B">
        <w:rPr>
          <w:rFonts w:cstheme="minorHAnsi"/>
          <w:color w:val="000000" w:themeColor="text1"/>
          <w:sz w:val="24"/>
          <w:szCs w:val="24"/>
        </w:rPr>
        <w:fldChar w:fldCharType="separate"/>
      </w:r>
      <w:r w:rsidR="004423B3" w:rsidRPr="00B0541B">
        <w:rPr>
          <w:rFonts w:cstheme="minorHAnsi"/>
          <w:noProof/>
          <w:color w:val="000000" w:themeColor="text1"/>
          <w:sz w:val="24"/>
          <w:szCs w:val="24"/>
        </w:rPr>
        <w:t>(9)</w:t>
      </w:r>
      <w:r w:rsidR="00661C24" w:rsidRPr="00B0541B">
        <w:rPr>
          <w:rFonts w:cstheme="minorHAnsi"/>
          <w:color w:val="000000" w:themeColor="text1"/>
          <w:sz w:val="24"/>
          <w:szCs w:val="24"/>
        </w:rPr>
        <w:fldChar w:fldCharType="end"/>
      </w:r>
      <w:r w:rsidR="00741E85" w:rsidRPr="00B0541B">
        <w:rPr>
          <w:rFonts w:cstheme="minorHAnsi"/>
          <w:color w:val="000000" w:themeColor="text1"/>
          <w:sz w:val="24"/>
          <w:szCs w:val="24"/>
        </w:rPr>
        <w:t>. Besides ordering thyroid ultrasound due to thyroid nodule misdiagnosis, many thyroid ultrasounds are ordered for the wrong indication. An audit of patients referred to an endocrine practice found that 93% of ultrasounds were ordered without appropriate indication but rather for other reasons such as thyroid dysfunction</w:t>
      </w:r>
      <w:r w:rsidR="00941980" w:rsidRPr="00B0541B">
        <w:rPr>
          <w:rFonts w:eastAsia="Times New Roman" w:cstheme="minorHAnsi"/>
          <w:color w:val="000000"/>
          <w:sz w:val="24"/>
          <w:szCs w:val="24"/>
        </w:rPr>
        <w:fldChar w:fldCharType="begin" w:fldLock="1"/>
      </w:r>
      <w:r w:rsidR="00AC1E33">
        <w:rPr>
          <w:rFonts w:eastAsia="Times New Roman" w:cstheme="minorHAnsi"/>
          <w:color w:val="000000"/>
          <w:sz w:val="24"/>
          <w:szCs w:val="24"/>
        </w:rPr>
        <w:instrText>ADDIN CSL_CITATION {"citationItems":[{"id":"ITEM-1","itemData":{"DOI":"10.1111/j.1525-1497.2005.0124.x","ISSN":"08848734","abstract":"BACKGROUND AND OBJECTIVES: Thyroid ultrasound (TUS) plays an important but limited role in the evaluation of some complaints related to the thyroid gland. This study was designed to examine how primary care physicians use TUS before referring patients to an endocrine clinic. DESIGN: We audited all charts of first-time referrals for appropriateness of TUS use. Recommendations in practice guidelines and current textbooks defined appropriate indications for TUS: (1) patients with a thyroid nodule and a history of head or neck irradiation; (2) follow-up of patients with nodules not surgically removed; and (3) evaluation of patients with amiodarone-induced thyrotoxicosis. SETTING: Endocrine referral clinic in a teaching hospital in Israel. RESULTS: Two hundred and eight unselected referrals were reviewed. Sixty-nine (33%) of the patients presented with a TUS. Documented reasons for TUS were suspected thyroid mass (n=35, 51%), thyroid dysfunction (n=21. 30%), neck pain (n=5, 7%), dyspnea (n=4. 6%), and dysphagia (n=2, 3%). Of the 69 TUS reviewed, 64 (93%) were not appropriate. CONCLUSIONS: Primary care clinicians obtain TUS studies in patients without recommended indications prior to referral to an endocrinologist.","author":[{"dropping-particle":"","family":"Liel","given":"Yair","non-dropping-particle":"","parse-names":false,"suffix":""},{"dropping-particle":"","family":"Fraenkel","given":"Nitay","non-dropping-particle":"","parse-names":false,"suffix":""}],"container-title":"Journal of General Internal Medicine","id":"ITEM-1","issue":"8","issued":{"date-parts":[["2005"]]},"page":"766-768","title":"Use and misuse of thyroid ultrasound in the initial workup of patients with suspected thyroid problems referred by primary care physicians to an endocrine clinic","type":"article-journal","volume":"20"},"uris":["http://www.mendeley.com/documents/?uuid=76c1bbea-1d1e-4868-ac3a-0c5e5350217f"]}],"mendeley":{"formattedCitation":"(42)","plainTextFormattedCitation":"(42)","previouslyFormattedCitation":"(42)"},"properties":{"noteIndex":0},"schema":"https://github.com/citation-style-language/schema/raw/master/csl-citation.json"}</w:instrText>
      </w:r>
      <w:r w:rsidR="00941980" w:rsidRPr="00B0541B">
        <w:rPr>
          <w:rFonts w:eastAsia="Times New Roman" w:cstheme="minorHAnsi"/>
          <w:color w:val="000000"/>
          <w:sz w:val="24"/>
          <w:szCs w:val="24"/>
        </w:rPr>
        <w:fldChar w:fldCharType="separate"/>
      </w:r>
      <w:r w:rsidR="00B457D7" w:rsidRPr="00B457D7">
        <w:rPr>
          <w:rFonts w:eastAsia="Times New Roman" w:cstheme="minorHAnsi"/>
          <w:noProof/>
          <w:color w:val="000000"/>
          <w:sz w:val="24"/>
          <w:szCs w:val="24"/>
        </w:rPr>
        <w:t>(42)</w:t>
      </w:r>
      <w:r w:rsidR="00941980" w:rsidRPr="00B0541B">
        <w:rPr>
          <w:rFonts w:eastAsia="Times New Roman" w:cstheme="minorHAnsi"/>
          <w:color w:val="000000"/>
          <w:sz w:val="24"/>
          <w:szCs w:val="24"/>
        </w:rPr>
        <w:fldChar w:fldCharType="end"/>
      </w:r>
      <w:r w:rsidR="00741E85" w:rsidRPr="00B0541B">
        <w:rPr>
          <w:rFonts w:cstheme="minorHAnsi"/>
          <w:color w:val="000000" w:themeColor="text1"/>
          <w:sz w:val="24"/>
          <w:szCs w:val="24"/>
        </w:rPr>
        <w:t xml:space="preserve">. This misuse of thyroid ultrasound, coupled with easy access, </w:t>
      </w:r>
      <w:r w:rsidR="00941980" w:rsidRPr="00B0541B">
        <w:rPr>
          <w:rFonts w:cstheme="minorHAnsi"/>
          <w:color w:val="000000" w:themeColor="text1"/>
          <w:sz w:val="24"/>
          <w:szCs w:val="24"/>
        </w:rPr>
        <w:t xml:space="preserve">increased sensitivity </w:t>
      </w:r>
      <w:r w:rsidR="00741E85" w:rsidRPr="00B0541B">
        <w:rPr>
          <w:rFonts w:cstheme="minorHAnsi"/>
          <w:color w:val="000000" w:themeColor="text1"/>
          <w:sz w:val="24"/>
          <w:szCs w:val="24"/>
        </w:rPr>
        <w:t>and the non-invasiveness nature of the test, make thyroid ultrasound an important driv</w:t>
      </w:r>
      <w:r w:rsidR="00941980" w:rsidRPr="00B0541B">
        <w:rPr>
          <w:rFonts w:cstheme="minorHAnsi"/>
          <w:color w:val="000000" w:themeColor="text1"/>
          <w:sz w:val="24"/>
          <w:szCs w:val="24"/>
        </w:rPr>
        <w:t>er of thyroid cancer diagnosis</w:t>
      </w:r>
      <w:r w:rsidR="00941980" w:rsidRPr="00B0541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{"citationItems":[{"id":"ITEM-1","itemData":{"DOI":"10.1111/j.1365-3156.2011.02868.x","ISSN":"13602276","abstract":"Objective To determine the indications for using ultrasound, in low- and middle-income countries (LMICs) and to assess whether its use alters clinical management. Methods Literature review. We conducted a Pubmed search on the clinical use of ultrasound in LMIC for articles published between January 2000 and December 2010, recording country of origin, speciality and whether ultrasound use led to a change in management. Results Fifty-eight articles were identified from 32 countries and represented nine specialties. Ultrasound was most commonly used for assisting with the diagnosis of obstetrical conditions, followed by intra-abdominal conditions such as liver abscesses and intussusceptions. Clinical management was altered in &gt;30% of cases. Conclusion Ultrasound is a highly valuable diagnostic tool in LMICs and its use should be considered essential for all district medical facilities. The use could be applied more widely, eg., for tropical and non-communicable diseases. Additional research is needed to further characterize the impact of task shifting on ultrasound use in LMICs. © 2011 Blackwell Publishing Ltd.","author":[{"dropping-particle":"","family":"Groen","given":"Reinou S.","non-dropping-particle":"","parse-names":false,"suffix":""},{"dropping-particle":"","family":"Leow","given":"Jeffrey J.","non-dropping-particle":"","parse-names":false,"suffix":""},{"dropping-particle":"","family":"Sadasivam","given":"Vijay","non-dropping-particle":"","parse-names":false,"suffix":""},{"dropping-particle":"","family":"Kushner","given":"Adam L.","non-dropping-particle":"","parse-names":false,"suffix":""}],"container-title":"Tropical Medicine and International Health","id":"ITEM-1","issue":"12","issued":{"date-parts":[["2011"]]},"page":"1525-1535","title":"Review: Indications for ultrasound use in low- and middle-income countries","type":"article-journal","volume":"16"},"uris":["http://www.mendeley.com/documents/?uuid=d892b33a-f1d1-41ec-b464-dc83df1c6c1b"]}],"mendeley":{"formattedCitation":"(43)","plainTextFormattedCitation":"(43)","previouslyFormattedCitation":"(43)"},"properties":{"noteIndex":0},"schema":"https://github.com/citation-style-language/schema/raw/master/csl-citation.json"}</w:instrText>
      </w:r>
      <w:r w:rsidR="00941980"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(43)</w:t>
      </w:r>
      <w:r w:rsidR="00941980" w:rsidRPr="00B0541B">
        <w:rPr>
          <w:rFonts w:eastAsia="Times New Roman" w:cstheme="minorHAnsi"/>
          <w:color w:val="222222"/>
          <w:sz w:val="24"/>
          <w:szCs w:val="24"/>
        </w:rPr>
        <w:fldChar w:fldCharType="end"/>
      </w:r>
      <w:r w:rsidR="00941980" w:rsidRPr="00B0541B">
        <w:rPr>
          <w:rFonts w:eastAsia="Times New Roman" w:cstheme="minorHAnsi"/>
          <w:color w:val="222222"/>
          <w:sz w:val="24"/>
          <w:szCs w:val="24"/>
          <w:vertAlign w:val="superscript"/>
        </w:rPr>
        <w:t>,</w:t>
      </w:r>
      <w:r w:rsidR="0051018E" w:rsidRPr="00B0541B">
        <w:rPr>
          <w:rFonts w:eastAsia="Times New Roman" w:cstheme="minorHAnsi"/>
          <w:color w:val="222222"/>
          <w:sz w:val="24"/>
          <w:szCs w:val="24"/>
        </w:rPr>
        <w:fldChar w:fldCharType="begin" w:fldLock="1"/>
      </w:r>
      <w:r w:rsidR="00B457D7">
        <w:rPr>
          <w:rFonts w:eastAsia="Times New Roman" w:cstheme="minorHAnsi"/>
          <w:color w:val="222222"/>
          <w:sz w:val="24"/>
          <w:szCs w:val="24"/>
        </w:rPr>
        <w:instrText>ADDIN CSL_CITATION {"citationItems":[{"id":"ITEM-1","itemData":{"DOI":"10.7326/0003-4819-133-9-200011070-00011","ISSN":"00034819","PMID":"11074902","abstract":"Background: Fine-needle aspiration biopsy is the standard diagnostic test for evaluating possible malignancy in a thyroid nodule. Objective: To evaluate the role of routine ultrasonography in the management of nodular thyroid disease. Design: Retrospective chart review. Setting: Multidisciplinary thyroid nodule clinic (endocrinology and radiology). Patients: Patients with suspected nodular thyroid disease or suspected recurrent thyroid cancer referred between October 1995 and March 1997. All patients had thyroid ultrasonography and ultrasonography-guided fine-needle aspiration biopsy of nodules at least 1 cm in maximum diameter. Measurements: Medical records, ultrasonography findings, cytology reports, and histologic reports were reviewed. Ultrasonography findings were compared with the referring physician's findings on physical examination. Results: 223 patients were seen in the clinic. A total of 209 fine-needle aspiration biopsies were performed on 156 patients. Among 50 of 114 patients referred for a solitary nodule, ultrasonography detected additional nonpalpable nodules at least 1 cm in diameter in 27 and determined that no nodules required aspiration in 23. Of 59 patients referred for a diffuse goiter or a multinodular gland, ultrasonography detected discrete nodules at least 1 cm in diameter that required aspiration in 39 and determined that aspiration was unnecessary in 20. Conclusions: Ultrasonography altered the clinical management for 63% of the patients (109 of 173) referred to the thyroid nodule clinic after abnormal results on thyroid physical examination.","author":[{"dropping-particle":"","family":"Marqusee","given":"E.","non-dropping-particle":"","parse-names":false,"suffix":""},{"dropping-particle":"","family":"Benson","given":"C. B.","non-dropping-particle":"","parse-names":false,"suffix":""},{"dropping-particle":"","family":"Frates","given":"M. C.","non-dropping-particle":"","parse-names":false,"suffix":""},{"dropping-particle":"","family":"Doubilet","given":"P. M.","non-dropping-particle":"","parse-names":false,"suffix":""},{"dropping-particle":"","family":"Larsen","given":"P. R.","non-dropping-particle":"","parse-names":false,"suffix":""},{"dropping-particle":"","family":"Cibas","given":"E. S.","non-dropping-particle":"","parse-names":false,"suffix":""},{"dropping-particle":"","family":"Mandel","given":"S. J.","non-dropping-particle":"","parse-names":false,"suffix":""}],"container-title":"Annals of Internal Medicine","id":"ITEM-1","issue":"9","issued":{"date-parts":[["2000"]]},"page":"696-700","title":"Usefulness of ultrasonography in the management of nodular thyroid disease","type":"article-journal","volume":"133"},"uris":["http://www.mendeley.com/documents/?uuid=e6239d07-802f-43a9-b7fd-54ba5a358431"]}],"mendeley":{"formattedCitation":"(40)","plainTextFormattedCitation":"(40)","previouslyFormattedCitation":"(40)"},"properties":{"noteIndex":0},"schema":"https://github.com/citation-style-language/schema/raw/master/csl-citation.json"}</w:instrText>
      </w:r>
      <w:r w:rsidR="0051018E"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(40)</w:t>
      </w:r>
      <w:r w:rsidR="0051018E" w:rsidRPr="00B0541B">
        <w:rPr>
          <w:rFonts w:eastAsia="Times New Roman" w:cstheme="minorHAnsi"/>
          <w:color w:val="222222"/>
          <w:sz w:val="24"/>
          <w:szCs w:val="24"/>
        </w:rPr>
        <w:fldChar w:fldCharType="end"/>
      </w:r>
      <w:r w:rsidR="00941980" w:rsidRPr="00B0541B">
        <w:rPr>
          <w:rFonts w:eastAsia="Times New Roman" w:cstheme="minorHAnsi"/>
          <w:color w:val="222222"/>
          <w:sz w:val="24"/>
          <w:szCs w:val="24"/>
          <w:vertAlign w:val="superscript"/>
        </w:rPr>
        <w:t>,</w:t>
      </w:r>
      <w:r w:rsidR="0051018E" w:rsidRPr="00B0541B">
        <w:rPr>
          <w:rFonts w:eastAsia="Times New Roman" w:cstheme="minorHAnsi"/>
          <w:color w:val="222222"/>
          <w:sz w:val="24"/>
          <w:szCs w:val="24"/>
        </w:rPr>
        <w:fldChar w:fldCharType="begin" w:fldLock="1"/>
      </w:r>
      <w:r w:rsidR="00B457D7">
        <w:rPr>
          <w:rFonts w:eastAsia="Times New Roman" w:cstheme="minorHAnsi"/>
          <w:color w:val="222222"/>
          <w:sz w:val="24"/>
          <w:szCs w:val="24"/>
        </w:rPr>
        <w:instrText>ADDIN CSL_CITATION {"citationItems":[{"id":"ITEM-1","itemData":{"DOI":"10.1530/eje.0.1500133","ISSN":"08044643","PMID":"14763910","abstract":"Objective: To analyse trends in diagnostic practices of thyroid diseases and to relate them to the increase in thyroid cancer incidence in France over time. Design: From 1980 to 2000, a French retrospective multicentric (three endocrinology and three nuclear medicine centres) study of thyroid diseases was conducted on 20 consecutive unselected patients' records, sampled every 5 years in each centre. Methods: Characteristics of the population and diagnosis procedures (thyroid ultrasonography (US), radionuclide scan, cytology and hormonal measurements) were described over time. Changing trends in operated patients and in cancer prevalence were analysed as well as the impact of practices on cancer incidence. Results: The study included 471 patients (82% female, mean age 46.7, range 9-84 years), referred for nodular thyroid diseases (66.7%) or thyroid dysfunctions (33.3%). A significant increase in US (3 to 84.8%) and cytological practices (4.5 to 23%), and a decrease (89.4 to 49.6%) in radionuclide scan procedures were observed over time. Although the proportion of patients undergoing surgery remained constant (24.8%), the prevalence of cancer increased among operated patients from 12.5 to 37% (P = 0.006). In a Cox's proportional hazard model stratified on the clinical characteristics of patients, only the cytological practice, regardless of its results, was significantly associated with the occurrence of cancer: relative risk (RR) = 4.4 (95% confidence interval (CI): 1.1-16; P = 0.04). Conclusions: From 1980 to 2000, a major evolution in clinical practices has led to the increase in thyroid cancer reported in France. Such changes in medical, as well as in surgical and pathological, practices must be taken into account in incidence measurement. © 2004 Society of the European Journal of Endocrinology.","author":[{"dropping-particle":"","family":"Leennhardt","given":"Laurence","non-dropping-particle":"","parse-names":false,"suffix":""},{"dropping-particle":"","family":"Bernier","given":"M. O.","non-dropping-particle":"","parse-names":false,"suffix":""},{"dropping-particle":"","family":"Boin-Pineau","given":"M. H.","non-dropping-particle":"","parse-names":false,"suffix":""},{"dropping-particle":"","family":"Conte Devolx","given":"B.","non-dropping-particle":"","parse-names":false,"suffix":""},{"dropping-particle":"","family":"Maréchaud","given":"R.","non-dropping-particle":"","parse-names":false,"suffix":""},{"dropping-particle":"","family":"Niccoli-Sire","given":"P.","non-dropping-particle":"","parse-names":false,"suffix":""},{"dropping-particle":"","family":"Nocaudie","given":"M.","non-dropping-particle":"","parse-names":false,"suffix":""},{"dropping-particle":"","family":"Orgiazzi","given":"J.","non-dropping-particle":"","parse-names":false,"suffix":""},{"dropping-particle":"","family":"Schlumberger","given":"M.","non-dropping-particle":"","parse-names":false,"suffix":""},{"dropping-particle":"","family":"Wëmeau","given":"J. L.","non-dropping-particle":"","parse-names":false,"suffix":""},{"dropping-particle":"","family":"Chérié-Challine","given":"L.","non-dropping-particle":"","parse-names":false,"suffix":""},{"dropping-particle":"","family":"Vathaire","given":"F.","non-dropping-particle":"De","parse-names":false,"suffix":""}],"container-title":"European Journal of Endocrinology","id":"ITEM-1","issue":"2","issued":{"date-parts":[["2004"]]},"page":"133-139","title":"Advances in diagnostic practices affect thyroid cancer incidence in France","type":"article-journal","volume":"150"},"uris":["http://www.mendeley.com/documents/?uuid=d1d53ea2-22a4-43c0-8814-acdef67c9267"]}],"mendeley":{"formattedCitation":"(41)","plainTextFormattedCitation":"(41)","previouslyFormattedCitation":"(41)"},"properties":{"noteIndex":0},"schema":"https://github.com/citation-style-language/schema/raw/master/csl-citation.json"}</w:instrText>
      </w:r>
      <w:r w:rsidR="0051018E"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(41)</w:t>
      </w:r>
      <w:r w:rsidR="0051018E" w:rsidRPr="00B0541B">
        <w:rPr>
          <w:rFonts w:eastAsia="Times New Roman" w:cstheme="minorHAnsi"/>
          <w:color w:val="222222"/>
          <w:sz w:val="24"/>
          <w:szCs w:val="24"/>
        </w:rPr>
        <w:fldChar w:fldCharType="end"/>
      </w:r>
      <w:r w:rsidR="00DD51B9" w:rsidRPr="00B0541B">
        <w:rPr>
          <w:rFonts w:eastAsia="Times New Roman" w:cstheme="minorHAnsi"/>
          <w:color w:val="222222"/>
          <w:sz w:val="24"/>
          <w:szCs w:val="24"/>
        </w:rPr>
        <w:t xml:space="preserve">. </w:t>
      </w:r>
    </w:p>
    <w:p w14:paraId="58B8A47D" w14:textId="786D9F3E" w:rsidR="00A40FE4" w:rsidRPr="00B0541B" w:rsidRDefault="00F97C11" w:rsidP="008B7BD3">
      <w:pPr>
        <w:spacing w:after="0" w:line="480" w:lineRule="auto"/>
        <w:ind w:firstLine="720"/>
        <w:rPr>
          <w:rFonts w:cstheme="minorHAnsi"/>
          <w:color w:val="000000" w:themeColor="text1"/>
          <w:sz w:val="24"/>
          <w:szCs w:val="24"/>
        </w:rPr>
      </w:pPr>
      <w:bookmarkStart w:id="490" w:name="_Hlk40609736"/>
      <w:r w:rsidRPr="00B0541B">
        <w:rPr>
          <w:rFonts w:cstheme="minorHAnsi"/>
          <w:color w:val="000000" w:themeColor="text1"/>
          <w:sz w:val="24"/>
          <w:szCs w:val="24"/>
        </w:rPr>
        <w:t xml:space="preserve">Another </w:t>
      </w:r>
      <w:r w:rsidR="00064066" w:rsidRPr="00B0541B">
        <w:rPr>
          <w:rFonts w:cstheme="minorHAnsi"/>
          <w:color w:val="000000" w:themeColor="text1"/>
          <w:sz w:val="24"/>
          <w:szCs w:val="24"/>
        </w:rPr>
        <w:t>significant</w:t>
      </w:r>
      <w:r w:rsidRPr="00B0541B">
        <w:rPr>
          <w:rFonts w:cstheme="minorHAnsi"/>
          <w:color w:val="000000" w:themeColor="text1"/>
          <w:sz w:val="24"/>
          <w:szCs w:val="24"/>
        </w:rPr>
        <w:t xml:space="preserve"> driver of thyroid cancer diagnosis </w:t>
      </w:r>
      <w:r w:rsidR="00436651">
        <w:rPr>
          <w:rFonts w:cstheme="minorHAnsi"/>
          <w:color w:val="000000" w:themeColor="text1"/>
          <w:sz w:val="24"/>
          <w:szCs w:val="24"/>
        </w:rPr>
        <w:t xml:space="preserve">in our study was </w:t>
      </w:r>
      <w:r w:rsidRPr="00B0541B">
        <w:rPr>
          <w:rFonts w:cstheme="minorHAnsi"/>
          <w:color w:val="000000" w:themeColor="text1"/>
          <w:sz w:val="24"/>
          <w:szCs w:val="24"/>
        </w:rPr>
        <w:t>the histological examination of thyroid glands</w:t>
      </w:r>
      <w:bookmarkEnd w:id="490"/>
      <w:r w:rsidR="00064066" w:rsidRPr="00B0541B">
        <w:rPr>
          <w:rFonts w:cstheme="minorHAnsi"/>
          <w:color w:val="000000" w:themeColor="text1"/>
          <w:sz w:val="24"/>
          <w:szCs w:val="24"/>
        </w:rPr>
        <w:t>, particularly when</w:t>
      </w:r>
      <w:r w:rsidRPr="00B0541B">
        <w:rPr>
          <w:rFonts w:cstheme="minorHAnsi"/>
          <w:color w:val="000000" w:themeColor="text1"/>
          <w:sz w:val="24"/>
          <w:szCs w:val="24"/>
        </w:rPr>
        <w:t xml:space="preserve"> </w:t>
      </w:r>
      <w:bookmarkStart w:id="491" w:name="_Hlk40609763"/>
      <w:r w:rsidRPr="00B0541B">
        <w:rPr>
          <w:rFonts w:cstheme="minorHAnsi"/>
          <w:color w:val="000000" w:themeColor="text1"/>
          <w:sz w:val="24"/>
          <w:szCs w:val="24"/>
        </w:rPr>
        <w:t xml:space="preserve">removed </w:t>
      </w:r>
      <w:r w:rsidR="00BE268D" w:rsidRPr="00B0541B">
        <w:rPr>
          <w:rFonts w:cstheme="minorHAnsi"/>
          <w:color w:val="000000" w:themeColor="text1"/>
          <w:sz w:val="24"/>
          <w:szCs w:val="24"/>
        </w:rPr>
        <w:t>in the setting of a</w:t>
      </w:r>
      <w:r w:rsidRPr="00B0541B">
        <w:rPr>
          <w:rFonts w:cstheme="minorHAnsi"/>
          <w:color w:val="000000" w:themeColor="text1"/>
          <w:sz w:val="24"/>
          <w:szCs w:val="24"/>
        </w:rPr>
        <w:t xml:space="preserve"> benign condition</w:t>
      </w:r>
      <w:bookmarkEnd w:id="491"/>
      <w:r w:rsidRPr="00B0541B">
        <w:rPr>
          <w:rFonts w:cstheme="minorHAnsi"/>
          <w:color w:val="000000" w:themeColor="text1"/>
          <w:sz w:val="24"/>
          <w:szCs w:val="24"/>
        </w:rPr>
        <w:t>. Parallel to the increased incidence of thyroid cancer, there has been a surge in the diagnosis of thyroid nodules, which in turn has led to higher rates of thyroid surgery</w:t>
      </w:r>
      <w:r w:rsidRPr="00B0541B">
        <w:rPr>
          <w:rFonts w:cstheme="minorHAnsi"/>
          <w:color w:val="000000" w:themeColor="text1"/>
          <w:sz w:val="24"/>
          <w:szCs w:val="24"/>
        </w:rPr>
        <w:fldChar w:fldCharType="begin" w:fldLock="1"/>
      </w:r>
      <w:r w:rsidR="00AC1E33">
        <w:rPr>
          <w:rFonts w:cstheme="minorHAnsi"/>
          <w:color w:val="000000" w:themeColor="text1"/>
          <w:sz w:val="24"/>
          <w:szCs w:val="24"/>
        </w:rPr>
        <w:instrText>ADDIN CSL_CITATION {"citationItems":[{"id":"ITEM-1","itemData":{"DOI":"10.1007/s12020-016-1054-y","ISBN":"1202001610","author":[{"dropping-particle":"","family":"Ospina","given":"Naykky Singh","non-dropping-particle":"","parse-names":false,"suffix":""},{"dropping-particle":"","family":"Maraka","given":"Spyridoula","non-dropping-particle":"","parse-names":false,"suffix":""},{"dropping-particle":"","family":"Espinosa de Ycaza","given":"Ana E.","non-dropping-particle":"","parse-names":false,"suffix":""},{"dropping-particle":"","family":"Ahn","given":"Hyeong Sik","non-dropping-particle":"","parse-names":false,"suffix":""},{"dropping-particle":"","family":"Castro","given":"M Regina","non-dropping-particle":"","parse-names":false,"suffix":""},{"dropping-particle":"","family":"Morris","given":"John C.","non-dropping-particle":"","parse-names":false,"suffix":""},{"dropping-particle":"","family":"Montori","given":"Victor M.","non-dropping-particle":"","parse-names":false,"suffix":""},{"dropping-particle":"","family":"Brito","given":"Juan P.","non-dropping-particle":"","parse-names":false,"suffix":""}],"container-title":"Endocrine","id":"ITEM-1","issue":"2","issued":{"date-parts":[["2016"]]},"page":"433-439","title":"Physical exam in asymptomatic people drivers the detection of thyroid nodules undergoing ultrasound guided fine needle aspiration biopsy.","type":"article-journal","volume":"54"},"uris":["http://www.mendeley.com/documents/?uuid=d2f67e1f-d2fb-4a44-a97a-8f9a6a42176c"]}],"mendeley":{"formattedCitation":"(44)","plainTextFormattedCitation":"(44)","previouslyFormattedCitation":"(44)"},"properties":{"noteIndex":0},"schema":"https://github.com/citation-style-language/schema/raw/master/csl-citation.json"}</w:instrText>
      </w:r>
      <w:r w:rsidRPr="00B0541B">
        <w:rPr>
          <w:rFonts w:cstheme="minorHAnsi"/>
          <w:color w:val="000000" w:themeColor="text1"/>
          <w:sz w:val="24"/>
          <w:szCs w:val="24"/>
        </w:rPr>
        <w:fldChar w:fldCharType="separate"/>
      </w:r>
      <w:r w:rsidR="00B457D7" w:rsidRPr="00B457D7">
        <w:rPr>
          <w:rFonts w:cstheme="minorHAnsi"/>
          <w:noProof/>
          <w:color w:val="000000" w:themeColor="text1"/>
          <w:sz w:val="24"/>
          <w:szCs w:val="24"/>
        </w:rPr>
        <w:t>(44)</w:t>
      </w:r>
      <w:r w:rsidRPr="00B0541B">
        <w:rPr>
          <w:rFonts w:cstheme="minorHAnsi"/>
          <w:color w:val="000000" w:themeColor="text1"/>
          <w:sz w:val="24"/>
          <w:szCs w:val="24"/>
        </w:rPr>
        <w:fldChar w:fldCharType="end"/>
      </w:r>
      <w:r w:rsidRPr="00B0541B">
        <w:rPr>
          <w:rFonts w:cstheme="minorHAnsi"/>
          <w:color w:val="000000" w:themeColor="text1"/>
          <w:sz w:val="24"/>
          <w:szCs w:val="24"/>
        </w:rPr>
        <w:t xml:space="preserve">. </w:t>
      </w:r>
      <w:r w:rsidR="00A40FE4" w:rsidRPr="00B0541B">
        <w:rPr>
          <w:rFonts w:cstheme="minorHAnsi"/>
          <w:color w:val="000000" w:themeColor="text1"/>
          <w:sz w:val="24"/>
          <w:szCs w:val="24"/>
        </w:rPr>
        <w:t>T</w:t>
      </w:r>
      <w:r w:rsidRPr="00B0541B">
        <w:rPr>
          <w:rFonts w:cstheme="minorHAnsi"/>
          <w:color w:val="000000" w:themeColor="text1"/>
          <w:sz w:val="24"/>
          <w:szCs w:val="24"/>
        </w:rPr>
        <w:t>hyroid surgeries are</w:t>
      </w:r>
      <w:r w:rsidR="00A40FE4" w:rsidRPr="00B0541B">
        <w:rPr>
          <w:rFonts w:cstheme="minorHAnsi"/>
          <w:color w:val="000000" w:themeColor="text1"/>
          <w:sz w:val="24"/>
          <w:szCs w:val="24"/>
        </w:rPr>
        <w:t xml:space="preserve"> now</w:t>
      </w:r>
      <w:r w:rsidRPr="00B0541B">
        <w:rPr>
          <w:rFonts w:cstheme="minorHAnsi"/>
          <w:color w:val="000000" w:themeColor="text1"/>
          <w:sz w:val="24"/>
          <w:szCs w:val="24"/>
        </w:rPr>
        <w:t xml:space="preserve"> more likely to involve the removal of the whole gland, rather than a part of the thyroid</w:t>
      </w:r>
      <w:r w:rsidRPr="00B0541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{"citationItems":[{"id":"ITEM-1","itemData":{"DOI":"10.1016/j.surg.2013.07.006","ISSN":"00396060","abstract":"Background To provide population-based estimates of trends in thyroid nodule fine-needle aspirations (FNA) and operative volumes, we used multiple claims databases to quantify rates of these procedures and their association with the increasing incidence of thyroid cancer in the United States. Method Private and public insurance claims databases were used to estimate procedure volumes from 2006 to 2011. Rates of FNA and thyroid operations related to thyroid nodules were defined by CPT4 codes associated with International Classification of Diseases, Ninth Revision Clinical Modification codes for nontoxic uni- or multinodular goiter and thyroid neoplasms. Results Use of thyroid FNA more than doubled during the 5-year study period (16% annual growth). The number of thyroid operations performed for thyroid nodules increased by 31%. Total thyroidectomies increased by 12% per year, whereas lobectomies increased only 1% per year. In 2011, total thyroidectomies accounted for more than half (56%) of the operations for thyroid neoplasms in the United States. Thyroid operations became increasingly (62%) outpatient procedures. Conclusion Thyroid FNA and operative procedures have increased rapidly in the United States, with an associated increase in the incidence of thyroid cancer. The more substantial increase in number of total versus partial thyroid resections suggests that patients undergoing thyroid operation are perceived to have a greater risk of cancer as determined by preoperative assessments, but this trend could also increase detection of incidental microcarcinomas. © 2013 Mosby, Inc. All rights reserved.","author":[{"dropping-particle":"","family":"Sosa","given":"Julie Ann","non-dropping-particle":"","parse-names":false,"suffix":""},{"dropping-particle":"","family":"Hanna","given":"John W.","non-dropping-particle":"","parse-names":false,"suffix":""},{"dropping-particle":"","family":"Robinson","given":"Karen A.","non-dropping-particle":"","parse-names":false,"suffix":""},{"dropping-particle":"","family":"Lanman","given":"Richard B.","non-dropping-particle":"","parse-names":false,"suffix":""}],"container-title":"Surgery (United States)","id":"ITEM-1","issue":"6","issued":{"date-parts":[["2013"]]},"page":"1420-1427","publisher":"Mosby, Inc.","title":"Increases in thyroid nodule fine-needle aspirations, operations, and diagnoses of thyroid cancer in the United States","type":"article-journal","volume":"154"},"uris":["http://www.mendeley.com/documents/?uuid=c3bc2f96-7f8d-4410-abc6-768c92c86aca"]}],"mendeley":{"formattedCitation":"(45)","plainTextFormattedCitation":"(45)","previouslyFormattedCitation":"(45)"},"properties":{"noteIndex":0},"schema":"https://github.com/citation-style-language/schema/raw/master/csl-citation.json"}</w:instrText>
      </w:r>
      <w:r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(45)</w:t>
      </w:r>
      <w:r w:rsidRPr="00B0541B">
        <w:rPr>
          <w:rFonts w:eastAsia="Times New Roman" w:cstheme="minorHAnsi"/>
          <w:color w:val="222222"/>
          <w:sz w:val="24"/>
          <w:szCs w:val="24"/>
        </w:rPr>
        <w:fldChar w:fldCharType="end"/>
      </w:r>
      <w:r w:rsidRPr="00B0541B">
        <w:rPr>
          <w:rFonts w:cstheme="minorHAnsi"/>
          <w:color w:val="000000" w:themeColor="text1"/>
          <w:sz w:val="24"/>
          <w:szCs w:val="24"/>
        </w:rPr>
        <w:t>. Several studies have demonstrated that about 10% of thyroid glands harbor small</w:t>
      </w:r>
      <w:r w:rsidR="008850CA" w:rsidRPr="00B0541B">
        <w:rPr>
          <w:rFonts w:cstheme="minorHAnsi"/>
          <w:color w:val="000000" w:themeColor="text1"/>
          <w:sz w:val="24"/>
          <w:szCs w:val="24"/>
        </w:rPr>
        <w:t xml:space="preserve"> incidental</w:t>
      </w:r>
      <w:r w:rsidRPr="00B0541B">
        <w:rPr>
          <w:rFonts w:cstheme="minorHAnsi"/>
          <w:color w:val="000000" w:themeColor="text1"/>
          <w:sz w:val="24"/>
          <w:szCs w:val="24"/>
        </w:rPr>
        <w:t xml:space="preserve"> thyroid cancers</w:t>
      </w:r>
      <w:r w:rsidR="002B361B" w:rsidRPr="00B0541B">
        <w:rPr>
          <w:rFonts w:cstheme="minorHAnsi"/>
          <w:color w:val="000000" w:themeColor="text1"/>
          <w:sz w:val="24"/>
          <w:szCs w:val="24"/>
        </w:rPr>
        <w:fldChar w:fldCharType="begin" w:fldLock="1"/>
      </w:r>
      <w:r w:rsidR="00AC1E33">
        <w:rPr>
          <w:rFonts w:cstheme="minorHAnsi"/>
          <w:color w:val="000000" w:themeColor="text1"/>
          <w:sz w:val="24"/>
          <w:szCs w:val="24"/>
        </w:rPr>
        <w:instrText>ADDIN CSL_CITATION {"citationItems":[{"id":"ITEM-1","itemData":{"DOI":"10.1002/1097-0142(19850801)56:3&lt;531::AID-CNCR2820560321&gt;3.0.CO;2-3","ISSN":"10970142","abstract":"The thyroids from 101 consecutive autopsies from Finland were subserially sectioned at 2- to 3-mm intervals. From 36 thyroids, 52 foci of occult papillary carcinoma (OPC) were found, giving a prevalence rate of 35.6%, the highest reported rate in the world. The rate was higher, although not significantly, in males (43.3%) than in females (27.1%), but it did not correlate to the age of the patients. Twenty-six glands contained one tumor focus and ten glands contained two to five tumor foci. Only a minority of the smallest tumors can be detected with the method used. The probable number of OPCs over 0.15 mm in diameter was calculated to be about 300 in this material. The tumor diameter varied from 0.15 mm to 14.0 mm, with 67% of tumors under 1.0 mm. The smallest tumors were usually circumscribed and were composed almost solely of follicles. Larger tumors had more papillary structures and were often invasive. Fibrosis and, in the largest OPCs, lymphocytic reaction were seen around the invasive islands. All tumors were positively stained for thyroglobulin and all but one of the tumors stained positively for epidermal keratin. OPC appears to arise from follicular cells of normal follicles. Apparently the great majority of the tumors remain small and circumscribed and even from those few tumors that grow larger and become invasive OPCs only a minimal proportion will ever become a clinical carcinoma. According to the study, OPC can be regarded as a normal finding which should not be treated when incidentally found. In order to avoid unnecessary operations it is suggested that incidentally found small OPCs (less than 5 mm in diameter) were called occult papillary tumor instead of carcinoma.","author":[{"dropping-particle":"","family":"Harach","given":"H. Rubén","non-dropping-particle":"","parse-names":false,"suffix":""},{"dropping-particle":"","family":"Franssila","given":"Kaarle O.","non-dropping-particle":"","parse-names":false,"suffix":""},{"dropping-particle":"","family":"Wasenius","given":"Veli‐Matti ‐M","non-dropping-particle":"","parse-names":false,"suffix":""}],"container-title":"Cancer","id":"ITEM-1","issue":"3","issued":{"date-parts":[["1985"]]},"page":"531-538","title":"Occult papillary carcinoma of the thyroid. A “normal” finding in finland. A systematic autopsy study","type":"article-journal","volume":"56"},"uris":["http://www.mendeley.com/documents/?uuid=26ec6acb-2dfb-4f93-bea1-3c5dbc7cbab3"]}],"mendeley":{"formattedCitation":"(46)","plainTextFormattedCitation":"(46)","previouslyFormattedCitation":"(46)"},"properties":{"noteIndex":0},"schema":"https://github.com/citation-style-language/schema/raw/master/csl-citation.json"}</w:instrText>
      </w:r>
      <w:r w:rsidR="002B361B" w:rsidRPr="00B0541B">
        <w:rPr>
          <w:rFonts w:cstheme="minorHAnsi"/>
          <w:color w:val="000000" w:themeColor="text1"/>
          <w:sz w:val="24"/>
          <w:szCs w:val="24"/>
        </w:rPr>
        <w:fldChar w:fldCharType="separate"/>
      </w:r>
      <w:r w:rsidR="00B457D7" w:rsidRPr="00B457D7">
        <w:rPr>
          <w:rFonts w:cstheme="minorHAnsi"/>
          <w:noProof/>
          <w:color w:val="000000" w:themeColor="text1"/>
          <w:sz w:val="24"/>
          <w:szCs w:val="24"/>
        </w:rPr>
        <w:t>(46)</w:t>
      </w:r>
      <w:r w:rsidR="002B361B" w:rsidRPr="00B0541B">
        <w:rPr>
          <w:rFonts w:cstheme="minorHAnsi"/>
          <w:color w:val="000000" w:themeColor="text1"/>
          <w:sz w:val="24"/>
          <w:szCs w:val="24"/>
        </w:rPr>
        <w:fldChar w:fldCharType="end"/>
      </w:r>
      <w:r w:rsidRPr="00B0541B">
        <w:rPr>
          <w:rFonts w:cstheme="minorHAnsi"/>
          <w:color w:val="000000" w:themeColor="text1"/>
          <w:sz w:val="24"/>
          <w:szCs w:val="24"/>
        </w:rPr>
        <w:t>; thus, the higher rates of thyroid surgery, in particular</w:t>
      </w:r>
      <w:r w:rsidR="00A40FE4" w:rsidRPr="00B0541B">
        <w:rPr>
          <w:rFonts w:cstheme="minorHAnsi"/>
          <w:color w:val="000000" w:themeColor="text1"/>
          <w:sz w:val="24"/>
          <w:szCs w:val="24"/>
        </w:rPr>
        <w:t xml:space="preserve"> with</w:t>
      </w:r>
      <w:r w:rsidRPr="00B0541B">
        <w:rPr>
          <w:rFonts w:cstheme="minorHAnsi"/>
          <w:color w:val="000000" w:themeColor="text1"/>
          <w:sz w:val="24"/>
          <w:szCs w:val="24"/>
        </w:rPr>
        <w:t xml:space="preserve"> removal of the whole gland, will uncover this large reservoir of disease. </w:t>
      </w:r>
      <w:r w:rsidRPr="00FC785B">
        <w:rPr>
          <w:rFonts w:cstheme="minorHAnsi"/>
          <w:color w:val="000000" w:themeColor="text1"/>
          <w:sz w:val="24"/>
          <w:szCs w:val="24"/>
        </w:rPr>
        <w:t xml:space="preserve">Although </w:t>
      </w:r>
      <w:r w:rsidR="00314A58" w:rsidRPr="00FC785B">
        <w:rPr>
          <w:rFonts w:cstheme="minorHAnsi"/>
          <w:color w:val="000000" w:themeColor="text1"/>
          <w:sz w:val="24"/>
          <w:szCs w:val="24"/>
        </w:rPr>
        <w:t>factors</w:t>
      </w:r>
      <w:r w:rsidRPr="00FC785B">
        <w:rPr>
          <w:rFonts w:cstheme="minorHAnsi"/>
          <w:color w:val="000000" w:themeColor="text1"/>
          <w:sz w:val="24"/>
          <w:szCs w:val="24"/>
        </w:rPr>
        <w:t xml:space="preserve"> driving the increase in thyroid surgery for benign conditions </w:t>
      </w:r>
      <w:r w:rsidR="00314A58" w:rsidRPr="00981506">
        <w:rPr>
          <w:rFonts w:cstheme="minorHAnsi"/>
          <w:color w:val="000000" w:themeColor="text1"/>
          <w:sz w:val="24"/>
          <w:szCs w:val="24"/>
        </w:rPr>
        <w:t xml:space="preserve">remain </w:t>
      </w:r>
      <w:r w:rsidRPr="00155A8E">
        <w:rPr>
          <w:rFonts w:cstheme="minorHAnsi"/>
          <w:color w:val="000000" w:themeColor="text1"/>
          <w:sz w:val="24"/>
          <w:szCs w:val="24"/>
        </w:rPr>
        <w:t>unclear, it is possible that collective awareness of the high incidence</w:t>
      </w:r>
      <w:r w:rsidR="00527CF2" w:rsidRPr="00E81945">
        <w:rPr>
          <w:rFonts w:cstheme="minorHAnsi"/>
          <w:color w:val="000000" w:themeColor="text1"/>
          <w:sz w:val="24"/>
          <w:szCs w:val="24"/>
        </w:rPr>
        <w:t xml:space="preserve"> of</w:t>
      </w:r>
      <w:r w:rsidRPr="00E81945">
        <w:rPr>
          <w:rFonts w:cstheme="minorHAnsi"/>
          <w:color w:val="000000" w:themeColor="text1"/>
          <w:sz w:val="24"/>
          <w:szCs w:val="24"/>
        </w:rPr>
        <w:t xml:space="preserve"> thyroid cancer could play a factor. </w:t>
      </w:r>
      <w:r w:rsidRPr="00E81945">
        <w:rPr>
          <w:rFonts w:cstheme="minorHAnsi"/>
          <w:sz w:val="24"/>
          <w:szCs w:val="24"/>
        </w:rPr>
        <w:t>For example,</w:t>
      </w:r>
      <w:r w:rsidR="00A40FE4" w:rsidRPr="00FD6D8B">
        <w:rPr>
          <w:rFonts w:cstheme="minorHAnsi"/>
          <w:sz w:val="24"/>
          <w:szCs w:val="24"/>
        </w:rPr>
        <w:t xml:space="preserve"> as many patients with benign autoimmune thyroid diseases are imaged, incidental thyroid nodules </w:t>
      </w:r>
      <w:r w:rsidR="00A40FE4" w:rsidRPr="00FD6D8B">
        <w:rPr>
          <w:rFonts w:cstheme="minorHAnsi"/>
          <w:sz w:val="24"/>
          <w:szCs w:val="24"/>
        </w:rPr>
        <w:lastRenderedPageBreak/>
        <w:t xml:space="preserve">are discovered, to which there may be a decision towards surgery due to </w:t>
      </w:r>
      <w:r w:rsidR="00064066" w:rsidRPr="00FD6D8B">
        <w:rPr>
          <w:rFonts w:cstheme="minorHAnsi"/>
          <w:sz w:val="24"/>
          <w:szCs w:val="24"/>
        </w:rPr>
        <w:t>reasons such as</w:t>
      </w:r>
      <w:r w:rsidR="00A40FE4" w:rsidRPr="00457647">
        <w:rPr>
          <w:rFonts w:cstheme="minorHAnsi"/>
          <w:sz w:val="24"/>
          <w:szCs w:val="24"/>
        </w:rPr>
        <w:t xml:space="preserve"> provider or patient anxiety about the potential malignant nature of the nodule(s).</w:t>
      </w:r>
      <w:r w:rsidR="00A40FE4" w:rsidRPr="00627157">
        <w:rPr>
          <w:rFonts w:cstheme="minorHAnsi"/>
          <w:color w:val="000000" w:themeColor="text1"/>
          <w:sz w:val="24"/>
          <w:szCs w:val="24"/>
        </w:rPr>
        <w:t xml:space="preserve"> </w:t>
      </w:r>
      <w:r w:rsidR="00A40FE4" w:rsidRPr="00FC785B">
        <w:rPr>
          <w:rFonts w:eastAsia="Times New Roman" w:cstheme="minorHAnsi"/>
          <w:color w:val="222222"/>
          <w:sz w:val="24"/>
          <w:szCs w:val="24"/>
        </w:rPr>
        <w:t xml:space="preserve">This approach has led to increased, unnecessary thyroid surgery (39% increase in recent years) and its </w:t>
      </w:r>
      <w:r w:rsidR="00064066" w:rsidRPr="00FC785B">
        <w:rPr>
          <w:rFonts w:eastAsia="Times New Roman" w:cstheme="minorHAnsi"/>
          <w:color w:val="222222"/>
          <w:sz w:val="24"/>
          <w:szCs w:val="24"/>
        </w:rPr>
        <w:t xml:space="preserve">downstream associated risk- </w:t>
      </w:r>
      <w:r w:rsidR="00A40FE4" w:rsidRPr="00FC785B">
        <w:rPr>
          <w:rFonts w:eastAsia="Times New Roman" w:cstheme="minorHAnsi"/>
          <w:color w:val="222222"/>
          <w:sz w:val="24"/>
          <w:szCs w:val="24"/>
        </w:rPr>
        <w:t>increasing rates of postoperative hypoparathyroidism</w:t>
      </w:r>
      <w:r w:rsidR="002C2995" w:rsidRPr="00FC785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{"citationItems":[{"id":"ITEM-1","itemData":{"DOI":"10.1002/lary.23923","ISSN":"0023852X","abstract":"Objectives/Hypothesis To characterize contemporary patterns of thyroid surgical care and the effect of volume status on surgical care and short-term outcomes. Study Design Retrospective cross-sectional study. Methods Discharge data from the Nationwide Inpatient Sample for 871,644 patients who underwent surgery for thyroid disease in 1993 through 2008 were analyzed using cross-tabulations and multivariate regression modeling. Results Surgical cases increased from 364,288 in 1993 through 2000 to 507,356 in 2001 through 2008, with an increase in thyroid cancer surgical cases from 28% to 34%. Cases performed by high-volume surgeons increased from 12% in 1993 through 2000 to 25% in 2001 through 2008, whereas cases performed by very-low volume surgeons decreased from 51% to 34% (P &lt;.001). Cases performed at high-volume hospitals increased from 14% in 1993 through 2000 to 29% in 2001 through 2008, whereas cases performed at very-low volume hospitals decreased from 46% to 33% (P &lt;.001). High-volume surgeons were significantly more likely to perform total thyroidectomy (odds ratio [OR] = 1.4, P &lt;.001) and had a lower incidence of recurrent laryngeal nerve injury (OR = 0.7, P =.024), hypocalcemia (OR = 0.7, P =.002), and in-hospital death (OR = 0.3, P =.004). High-volume hospital care was not associated with extent of surgery, postoperative morbidity, or mortality after adjusting for surgeon volume. After controlling for other variables, thyroid surgery in 2001 through 2008 was associated with an increase in cases performed by low-volume (relative risk ratio [RRR] = 1.5, P &lt;.001), intermediate-volume (RRR = 1.7, P &lt;.001), and high-volume surgeons (RRR = 2.1, P &lt;.001), high-volume hospitals (RRR = 2.0, P =.008), total thyroidectomy (RRR = 2.1, P &lt;.001), and neck dissection (RRR = 1.3, P =.016). Conclusions These data reflect changing trends in the surgical management of thyroid disease, with meaningful differences in the type of surgical care provided by high-volume surgeons. Level of Evidence 2c. Laryngoscope, 123:2056-2063, 2013 © 2012 The American Laryngological, Rhinological and Otological Society, Inc.","author":[{"dropping-particle":"","family":"Loyo","given":"Myriam","non-dropping-particle":"","parse-names":false,"suffix":""},{"dropping-particle":"","family":"Tufano","given":"Ralph P.","non-dropping-particle":"","parse-names":false,"suffix":""},{"dropping-particle":"","family":"Gourin","given":"Christine G.","non-dropping-particle":"","parse-names":false,"suffix":""}],"container-title":"Laryngoscope","id":"ITEM-1","issue":"8","issued":{"date-parts":[["2013"]]},"page":"2056-2063","title":"National trends in thyroid surgery and the effect of volume on short-term outcomes","type":"article-journal","volume":"123"},"uris":["http://www.mendeley.com/documents/?uuid=135cb7af-da55-4bb3-9723-4e1a457bbd15"]}],"mendeley":{"formattedCitation":"(47)","plainTextFormattedCitation":"(47)","previouslyFormattedCitation":"(47)"},"properties":{"noteIndex":0},"schema":"https://github.com/citation-style-language/schema/raw/master/csl-citation.json"}</w:instrText>
      </w:r>
      <w:r w:rsidR="002C2995" w:rsidRPr="00FC785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(47)</w:t>
      </w:r>
      <w:ins w:id="492" w:author="Eddy Lincango" w:date="2020-05-30T13:16:00Z">
        <w:r w:rsidR="002C2995" w:rsidRPr="00FC785B">
          <w:rPr>
            <w:rFonts w:eastAsia="Times New Roman" w:cstheme="minorHAnsi"/>
            <w:color w:val="222222"/>
            <w:sz w:val="24"/>
            <w:szCs w:val="24"/>
          </w:rPr>
          <w:fldChar w:fldCharType="end"/>
        </w:r>
      </w:ins>
      <w:r w:rsidR="00064066" w:rsidRPr="00B0541B">
        <w:rPr>
          <w:rFonts w:eastAsia="Times New Roman" w:cstheme="minorHAnsi"/>
          <w:color w:val="222222"/>
          <w:sz w:val="24"/>
          <w:szCs w:val="24"/>
        </w:rPr>
        <w:t>. This is</w:t>
      </w:r>
      <w:r w:rsidR="00A40FE4" w:rsidRPr="00B0541B">
        <w:rPr>
          <w:rFonts w:eastAsia="Times New Roman" w:cstheme="minorHAnsi"/>
          <w:color w:val="222222"/>
          <w:sz w:val="24"/>
          <w:szCs w:val="24"/>
        </w:rPr>
        <w:t xml:space="preserve"> best seen in South Korea following a rise in thyroid surgery driven by routine thyroid ultrasound</w:t>
      </w:r>
      <w:r w:rsidR="00064066" w:rsidRPr="00B0541B">
        <w:rPr>
          <w:rFonts w:eastAsia="Times New Roman" w:cstheme="minorHAnsi"/>
          <w:color w:val="222222"/>
          <w:sz w:val="24"/>
          <w:szCs w:val="24"/>
        </w:rPr>
        <w:t xml:space="preserve"> screening, now with reports of increasing postoperative hypoparathyroidism</w:t>
      </w:r>
      <w:r w:rsidR="00A40FE4" w:rsidRPr="00B0541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author":[{"dropping-particle":"","family":"Ahn","given":"SV","non-dropping-particle":"","parse-names":false,"suffix":""},{"dropping-particle":"","family":"Lee","given":"J-H","non-dropping-particle":"","parse-names":false,"suffix":""},{"dropping-particle":"","family":"Bove-Fenderson","given":"EA","non-dropping-particle":"","parse-names":false,"suffix":""},{"dropping-particle":"","family":"Park","given":"SY","non-dropping-particle":"","parse-names":false,"suffix":""},{"dropping-particle":"","family":"Mannstadt","given":"M","non-dropping-particle":"","parse-names":false,"suffix":""},{"dropping-particle":"","family":"Lee","given":"S","non-dropping-particle":"","parse-names":false,"suffix":""}],"container-title":"JAMA","id":"ITEM-1","issue":"24","issued":{"date-parts":[["2019"]]},"page":"2441-2443","title":"Incidence ofHypoparathyroidism After Thyroid Cancer Surgery in South Korea, 2007-2016","type":"article-journal","volume":"322"},"uris":["http://www.mendeley.com/documents/?uuid=b49c1026-bd6a-4893-a6b6-af8775c4e383"]}],"mendeley":{"formattedCitation":"(48)","plainTextFormattedCitation":"(48)","previouslyFormattedCitation":"(48)"},"properties":{"noteIndex":0},"schema":"https://github.com/citation-style-language/schema/raw/master/csl-citation.json"}</w:instrText>
      </w:r>
      <w:r w:rsidR="00A40FE4"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(48)</w:t>
      </w:r>
      <w:r w:rsidR="00A40FE4" w:rsidRPr="00B0541B">
        <w:rPr>
          <w:rFonts w:eastAsia="Times New Roman" w:cstheme="minorHAnsi"/>
          <w:color w:val="222222"/>
          <w:sz w:val="24"/>
          <w:szCs w:val="24"/>
        </w:rPr>
        <w:fldChar w:fldCharType="end"/>
      </w:r>
      <w:r w:rsidR="00A40FE4" w:rsidRPr="00B0541B">
        <w:rPr>
          <w:rFonts w:eastAsia="Times New Roman" w:cstheme="minorHAnsi"/>
          <w:color w:val="222222"/>
          <w:sz w:val="24"/>
          <w:szCs w:val="24"/>
        </w:rPr>
        <w:t>.</w:t>
      </w:r>
      <w:r w:rsidR="00A40FE4" w:rsidRPr="00B0541B">
        <w:rPr>
          <w:rFonts w:eastAsia="Times New Roman" w:cstheme="minorHAnsi"/>
          <w:color w:val="000000"/>
          <w:sz w:val="24"/>
          <w:szCs w:val="24"/>
        </w:rPr>
        <w:t> </w:t>
      </w:r>
    </w:p>
    <w:p w14:paraId="3E8B3DA1" w14:textId="77777777" w:rsidR="00CE759C" w:rsidRPr="00B0541B" w:rsidRDefault="00CE759C" w:rsidP="008B7BD3">
      <w:pPr>
        <w:shd w:val="clear" w:color="auto" w:fill="FFFFFF"/>
        <w:spacing w:after="0" w:line="480" w:lineRule="auto"/>
        <w:jc w:val="both"/>
        <w:rPr>
          <w:rFonts w:eastAsia="Times New Roman" w:cstheme="minorHAnsi"/>
          <w:color w:val="222222"/>
          <w:sz w:val="24"/>
          <w:szCs w:val="24"/>
        </w:rPr>
      </w:pPr>
      <w:r w:rsidRPr="00B0541B">
        <w:rPr>
          <w:rFonts w:eastAsia="Times New Roman" w:cstheme="minorHAnsi"/>
          <w:b/>
          <w:bCs/>
          <w:iCs/>
          <w:color w:val="000000"/>
          <w:sz w:val="24"/>
          <w:szCs w:val="24"/>
        </w:rPr>
        <w:t>Implications for</w:t>
      </w:r>
      <w:r w:rsidR="002B361B" w:rsidRPr="00B0541B">
        <w:rPr>
          <w:rFonts w:eastAsia="Times New Roman" w:cstheme="minorHAnsi"/>
          <w:b/>
          <w:bCs/>
          <w:iCs/>
          <w:color w:val="000000"/>
          <w:sz w:val="24"/>
          <w:szCs w:val="24"/>
        </w:rPr>
        <w:t xml:space="preserve"> research and</w:t>
      </w:r>
      <w:r w:rsidRPr="00B0541B">
        <w:rPr>
          <w:rFonts w:eastAsia="Times New Roman" w:cstheme="minorHAnsi"/>
          <w:b/>
          <w:bCs/>
          <w:iCs/>
          <w:color w:val="000000"/>
          <w:sz w:val="24"/>
          <w:szCs w:val="24"/>
        </w:rPr>
        <w:t xml:space="preserve"> practice</w:t>
      </w:r>
    </w:p>
    <w:p w14:paraId="7EC82ABE" w14:textId="2360C5B5" w:rsidR="00015C82" w:rsidRPr="00B0541B" w:rsidRDefault="00A4341A" w:rsidP="008B7BD3">
      <w:pPr>
        <w:shd w:val="clear" w:color="auto" w:fill="FFFFFF"/>
        <w:spacing w:after="0" w:line="480" w:lineRule="auto"/>
        <w:ind w:firstLine="720"/>
        <w:jc w:val="both"/>
        <w:rPr>
          <w:rFonts w:eastAsia="Times New Roman" w:cstheme="minorHAnsi"/>
          <w:color w:val="222222"/>
          <w:sz w:val="24"/>
          <w:szCs w:val="24"/>
        </w:rPr>
      </w:pPr>
      <w:ins w:id="493" w:author="Eddy Lincango" w:date="2020-05-31T16:06:00Z">
        <w:r>
          <w:rPr>
            <w:rFonts w:eastAsia="Times New Roman" w:cstheme="minorHAnsi"/>
            <w:color w:val="222222"/>
            <w:sz w:val="24"/>
            <w:szCs w:val="24"/>
          </w:rPr>
          <w:t xml:space="preserve">Maybe for some of the </w:t>
        </w:r>
      </w:ins>
      <w:ins w:id="494" w:author="Eddy Lincango" w:date="2020-05-31T16:07:00Z">
        <w:r>
          <w:rPr>
            <w:rFonts w:eastAsia="Times New Roman" w:cstheme="minorHAnsi"/>
            <w:color w:val="222222"/>
            <w:sz w:val="24"/>
            <w:szCs w:val="24"/>
          </w:rPr>
          <w:t>lesions</w:t>
        </w:r>
      </w:ins>
      <w:ins w:id="495" w:author="Eddy Lincango" w:date="2020-05-31T16:06:00Z">
        <w:r>
          <w:rPr>
            <w:rFonts w:eastAsia="Times New Roman" w:cstheme="minorHAnsi"/>
            <w:color w:val="222222"/>
            <w:sz w:val="24"/>
            <w:szCs w:val="24"/>
          </w:rPr>
          <w:t xml:space="preserve"> is </w:t>
        </w:r>
      </w:ins>
      <w:ins w:id="496" w:author="Eddy Lincango" w:date="2020-05-31T16:07:00Z">
        <w:r>
          <w:rPr>
            <w:rFonts w:eastAsia="Times New Roman" w:cstheme="minorHAnsi"/>
            <w:color w:val="222222"/>
            <w:sz w:val="24"/>
            <w:szCs w:val="24"/>
          </w:rPr>
          <w:t>impossible</w:t>
        </w:r>
      </w:ins>
      <w:ins w:id="497" w:author="Eddy Lincango" w:date="2020-05-31T16:06:00Z">
        <w:r>
          <w:rPr>
            <w:rFonts w:eastAsia="Times New Roman" w:cstheme="minorHAnsi"/>
            <w:color w:val="222222"/>
            <w:sz w:val="24"/>
            <w:szCs w:val="24"/>
          </w:rPr>
          <w:t xml:space="preserve"> to prevent </w:t>
        </w:r>
      </w:ins>
      <w:ins w:id="498" w:author="Eddy Lincango" w:date="2020-05-31T16:07:00Z">
        <w:r>
          <w:rPr>
            <w:rFonts w:eastAsia="Times New Roman" w:cstheme="minorHAnsi"/>
            <w:color w:val="222222"/>
            <w:sz w:val="24"/>
            <w:szCs w:val="24"/>
          </w:rPr>
          <w:t xml:space="preserve">the </w:t>
        </w:r>
      </w:ins>
      <w:ins w:id="499" w:author="Eddy Lincango" w:date="2020-05-31T16:06:00Z">
        <w:r>
          <w:rPr>
            <w:rFonts w:eastAsia="Times New Roman" w:cstheme="minorHAnsi"/>
            <w:color w:val="222222"/>
            <w:sz w:val="24"/>
            <w:szCs w:val="24"/>
          </w:rPr>
          <w:t>incidental detection</w:t>
        </w:r>
      </w:ins>
      <w:ins w:id="500" w:author="Eddy Lincango" w:date="2020-05-31T18:35:00Z">
        <w:r w:rsidR="00E07B4D">
          <w:rPr>
            <w:rFonts w:eastAsia="Times New Roman" w:cstheme="minorHAnsi"/>
            <w:color w:val="222222"/>
            <w:sz w:val="24"/>
            <w:szCs w:val="24"/>
          </w:rPr>
          <w:t xml:space="preserve"> by e</w:t>
        </w:r>
        <w:r w:rsidR="006C5B06">
          <w:rPr>
            <w:rFonts w:eastAsia="Times New Roman" w:cstheme="minorHAnsi"/>
            <w:color w:val="222222"/>
            <w:sz w:val="24"/>
            <w:szCs w:val="24"/>
          </w:rPr>
          <w:t>ither imaging or histology</w:t>
        </w:r>
      </w:ins>
      <w:ins w:id="501" w:author="Eddy Lincango" w:date="2020-05-31T16:06:00Z">
        <w:r>
          <w:rPr>
            <w:rFonts w:eastAsia="Times New Roman" w:cstheme="minorHAnsi"/>
            <w:color w:val="222222"/>
            <w:sz w:val="24"/>
            <w:szCs w:val="24"/>
          </w:rPr>
          <w:t xml:space="preserve">, however, </w:t>
        </w:r>
      </w:ins>
      <w:ins w:id="502" w:author="Eddy Lincango" w:date="2020-05-31T16:07:00Z">
        <w:r>
          <w:rPr>
            <w:rFonts w:eastAsia="Times New Roman" w:cstheme="minorHAnsi"/>
            <w:color w:val="222222"/>
            <w:sz w:val="24"/>
            <w:szCs w:val="24"/>
          </w:rPr>
          <w:t>even though</w:t>
        </w:r>
      </w:ins>
      <w:ins w:id="503" w:author="Eddy Lincango" w:date="2020-05-31T16:06:00Z">
        <w:r>
          <w:rPr>
            <w:rFonts w:eastAsia="Times New Roman" w:cstheme="minorHAnsi"/>
            <w:color w:val="222222"/>
            <w:sz w:val="24"/>
            <w:szCs w:val="24"/>
          </w:rPr>
          <w:t xml:space="preserve"> this is not possible, we could change the way we </w:t>
        </w:r>
      </w:ins>
      <w:ins w:id="504" w:author="Eddy Lincango" w:date="2020-05-31T16:07:00Z">
        <w:r>
          <w:rPr>
            <w:rFonts w:eastAsia="Times New Roman" w:cstheme="minorHAnsi"/>
            <w:color w:val="222222"/>
            <w:sz w:val="24"/>
            <w:szCs w:val="24"/>
          </w:rPr>
          <w:t>response to them</w:t>
        </w:r>
      </w:ins>
      <w:ins w:id="505" w:author="Eddy Lincango" w:date="2020-05-31T18:37:00Z">
        <w:r w:rsidR="00E07B4D">
          <w:rPr>
            <w:rFonts w:eastAsia="Times New Roman" w:cstheme="minorHAnsi"/>
            <w:color w:val="222222"/>
            <w:sz w:val="24"/>
            <w:szCs w:val="24"/>
          </w:rPr>
          <w:t xml:space="preserve">. </w:t>
        </w:r>
      </w:ins>
      <w:ins w:id="506" w:author="Eddy Lincango" w:date="2020-05-31T18:39:00Z">
        <w:r w:rsidR="00E07B4D">
          <w:rPr>
            <w:rFonts w:eastAsia="Times New Roman" w:cstheme="minorHAnsi"/>
            <w:color w:val="222222"/>
            <w:sz w:val="24"/>
            <w:szCs w:val="24"/>
          </w:rPr>
          <w:t>Some strate</w:t>
        </w:r>
        <w:r w:rsidR="00E07B4D" w:rsidRPr="0050153D">
          <w:rPr>
            <w:rFonts w:eastAsia="Times New Roman" w:cstheme="minorHAnsi"/>
            <w:color w:val="222222"/>
            <w:sz w:val="24"/>
            <w:szCs w:val="24"/>
          </w:rPr>
          <w:t>gies to hand</w:t>
        </w:r>
        <w:r w:rsidR="00D1637C" w:rsidRPr="0050153D">
          <w:rPr>
            <w:rFonts w:eastAsia="Times New Roman" w:cstheme="minorHAnsi"/>
            <w:color w:val="222222"/>
            <w:sz w:val="24"/>
            <w:szCs w:val="24"/>
          </w:rPr>
          <w:t>le these</w:t>
        </w:r>
      </w:ins>
      <w:ins w:id="507" w:author="Eddy Lincango" w:date="2020-05-31T18:42:00Z">
        <w:r w:rsidR="00D1637C" w:rsidRPr="0050153D">
          <w:rPr>
            <w:rFonts w:eastAsia="Times New Roman" w:cstheme="minorHAnsi"/>
            <w:color w:val="222222"/>
            <w:sz w:val="24"/>
            <w:szCs w:val="24"/>
          </w:rPr>
          <w:t xml:space="preserve"> small </w:t>
        </w:r>
      </w:ins>
      <w:ins w:id="508" w:author="Eddy Lincango" w:date="2020-05-31T18:45:00Z">
        <w:r w:rsidR="00D1637C" w:rsidRPr="0050153D">
          <w:rPr>
            <w:rFonts w:eastAsia="Times New Roman" w:cstheme="minorHAnsi"/>
            <w:color w:val="222222"/>
            <w:sz w:val="24"/>
            <w:szCs w:val="24"/>
          </w:rPr>
          <w:t>non-</w:t>
        </w:r>
      </w:ins>
      <w:ins w:id="509" w:author="Eddy Lincango" w:date="2020-05-31T18:47:00Z">
        <w:r w:rsidR="00D1637C" w:rsidRPr="0050153D">
          <w:rPr>
            <w:rFonts w:eastAsia="Times New Roman" w:cstheme="minorHAnsi"/>
            <w:color w:val="222222"/>
            <w:sz w:val="24"/>
            <w:szCs w:val="24"/>
          </w:rPr>
          <w:t>threatening</w:t>
        </w:r>
      </w:ins>
      <w:ins w:id="510" w:author="Eddy Lincango" w:date="2020-05-31T18:45:00Z">
        <w:r w:rsidR="00D1637C" w:rsidRPr="00DB2346">
          <w:rPr>
            <w:rFonts w:eastAsia="Times New Roman" w:cstheme="minorHAnsi"/>
            <w:color w:val="222222"/>
            <w:sz w:val="24"/>
            <w:szCs w:val="24"/>
          </w:rPr>
          <w:t xml:space="preserve"> </w:t>
        </w:r>
      </w:ins>
      <w:ins w:id="511" w:author="Eddy Lincango" w:date="2020-05-31T18:42:00Z">
        <w:r w:rsidR="00D1637C" w:rsidRPr="00CB357C">
          <w:rPr>
            <w:rFonts w:eastAsia="Times New Roman" w:cstheme="minorHAnsi"/>
            <w:color w:val="222222"/>
            <w:sz w:val="24"/>
            <w:szCs w:val="24"/>
          </w:rPr>
          <w:t xml:space="preserve">lesions </w:t>
        </w:r>
      </w:ins>
      <w:ins w:id="512" w:author="Eddy Lincango" w:date="2020-05-31T18:39:00Z">
        <w:r w:rsidR="00E07B4D" w:rsidRPr="00CB357C">
          <w:rPr>
            <w:rFonts w:eastAsia="Times New Roman" w:cstheme="minorHAnsi"/>
            <w:color w:val="222222"/>
            <w:sz w:val="24"/>
            <w:szCs w:val="24"/>
          </w:rPr>
          <w:t>are</w:t>
        </w:r>
      </w:ins>
      <w:ins w:id="513" w:author="Eddy Lincango" w:date="2020-05-31T18:45:00Z">
        <w:r w:rsidR="00D1637C" w:rsidRPr="00CB357C">
          <w:rPr>
            <w:rFonts w:eastAsia="Times New Roman" w:cstheme="minorHAnsi"/>
            <w:color w:val="222222"/>
            <w:sz w:val="24"/>
            <w:szCs w:val="24"/>
          </w:rPr>
          <w:t xml:space="preserve">: </w:t>
        </w:r>
        <w:r w:rsidR="00D1637C" w:rsidRPr="00CB357C">
          <w:rPr>
            <w:rFonts w:cstheme="minorHAnsi"/>
            <w:sz w:val="24"/>
            <w:szCs w:val="24"/>
          </w:rPr>
          <w:t xml:space="preserve">changing </w:t>
        </w:r>
      </w:ins>
      <w:ins w:id="514" w:author="Eddy Lincango" w:date="2020-05-31T18:47:00Z">
        <w:r w:rsidR="00D1637C" w:rsidRPr="00E81945">
          <w:rPr>
            <w:rFonts w:cstheme="minorHAnsi"/>
            <w:sz w:val="24"/>
            <w:szCs w:val="24"/>
          </w:rPr>
          <w:t>the</w:t>
        </w:r>
        <w:r w:rsidR="00D1637C" w:rsidRPr="00FD6D8B">
          <w:rPr>
            <w:rFonts w:cstheme="minorHAnsi"/>
            <w:sz w:val="24"/>
            <w:szCs w:val="24"/>
          </w:rPr>
          <w:t xml:space="preserve"> </w:t>
        </w:r>
      </w:ins>
      <w:ins w:id="515" w:author="Eddy Lincango" w:date="2020-05-31T18:54:00Z">
        <w:r w:rsidR="00187E6D" w:rsidRPr="00FD6D8B">
          <w:rPr>
            <w:rFonts w:cstheme="minorHAnsi"/>
            <w:color w:val="333333"/>
            <w:sz w:val="24"/>
            <w:szCs w:val="24"/>
            <w:shd w:val="clear" w:color="auto" w:fill="FFFFFF"/>
          </w:rPr>
          <w:t>communication around diagnosis</w:t>
        </w:r>
      </w:ins>
      <w:r w:rsidR="006C5B06" w:rsidRPr="0050153D">
        <w:rPr>
          <w:rFonts w:cstheme="minorHAnsi"/>
          <w:color w:val="333333"/>
          <w:sz w:val="24"/>
          <w:szCs w:val="24"/>
          <w:shd w:val="clear" w:color="auto" w:fill="FFFFFF"/>
        </w:rPr>
        <w:fldChar w:fldCharType="begin" w:fldLock="1"/>
      </w:r>
      <w:r w:rsidR="00AC1E33">
        <w:rPr>
          <w:rFonts w:cstheme="minorHAnsi"/>
          <w:color w:val="333333"/>
          <w:sz w:val="24"/>
          <w:szCs w:val="24"/>
          <w:shd w:val="clear" w:color="auto" w:fill="FFFFFF"/>
        </w:rPr>
        <w:instrText>ADDIN CSL_CITATION {"citationItems":[{"id":"ITEM-1","itemData":{"DOI":"10.1186/s12885-018-4152-9","ISSN":"14712407","PMID":"29499654","abstract":"Background: In recent years management practices in relation to low-risk papillary microcarcinoma (PMC) have been evolving with increased awareness of the potential overdiagnosis and overtreatment of PMCs, and guidelines recommendations for non-surgical management options such as active surveillance. This study aimed to develop an in-depth understanding of patients' experiences of the communication of their PMC diagnosis, their treatment preferences and decision making. Methods: Semi-structured qualitative interviews with 25 patients diagnosed pre-operatively with PMC &lt; 1 year since their diagnosis and treatment. Interviews were conducted between September 2015 and July 2016 and were audio-recorded and transcribed verbatim. Framework analysis method was used to analyse the data. Results: The diagnosis and treatment experience of PMC patients varied widely. The majority of patients were asymptomatic, and their PMC was initially detected via an imaging test requested for a reason unrelated to a thyroid disorder or symptom. Clinicians generally described PMC to patients as being a \"small\" or \"slow-growing\" cancer, and there was little evidence that clinicians had discussions about the possibility of overdiagnosis or overtreatment. Overall, surgery was the only option discussed and offered to patients. Patients preference for treatment was largely based on eliminating the possibility of the cancer spreading (thyroidectomy) or not wanting to be on thyroid replacement medication for the rest of their life (hemi-thyroidectomy). Many patients reported emotional and physical side-effects associated with their diagnosis and treatment, however patients generally indicated that active surveillance is not something they would have been interested in if it was offered to them. Conclusions: Evidence continues to emerge that many patients with PMCs may be overdiagnosed, and management guidelines are recommending more conservative management options for these patients. As a result, shared decision making around treatment options is vital so that patients are fully aware of the meaning of their diagnosis and their management options including active surveillance. Importantly, interventions to reduce unnecessary diagnoses of PMC are critically needed.","author":[{"dropping-particle":"","family":"Nickel","given":"Brooke","non-dropping-particle":"","parse-names":false,"suffix":""},{"dropping-particle":"","family":"Brito","given":"Juan P.","non-dropping-particle":"","parse-names":false,"suffix":""},{"dropping-particle":"","family":"Moynihan","given":"Ray","non-dropping-particle":"","parse-names":false,"suffix":""},{"dropping-particle":"","family":"Barratt","given":"Alexandra","non-dropping-particle":"","parse-names":false,"suffix":""},{"dropping-particle":"","family":"Jordan","given":"Susan","non-dropping-particle":"","parse-names":false,"suffix":""},{"dropping-particle":"","family":"McCaffery","given":"Kirsten","non-dropping-particle":"","parse-names":false,"suffix":""}],"container-title":"BMC Cancer","id":"ITEM-1","issue":"1","issued":{"date-parts":[["2018"]]},"page":"1-10","publisher":"BMC Cancer","title":"Patients' experiences of diagnosis and management of papillary thyroid microcarcinoma: A qualitative study","type":"article-journal","volume":"18"},"uris":["http://www.mendeley.com/documents/?uuid=a257e7b3-ef99-458d-92a4-16bf56c32884"]}],"mendeley":{"formattedCitation":"(49)","plainTextFormattedCitation":"(49)","previouslyFormattedCitation":"(49)"},"properties":{"noteIndex":0},"schema":"https://github.com/citation-style-language/schema/raw/master/csl-citation.json"}</w:instrText>
      </w:r>
      <w:r w:rsidR="006C5B06" w:rsidRPr="0050153D">
        <w:rPr>
          <w:rFonts w:cstheme="minorHAnsi"/>
          <w:color w:val="333333"/>
          <w:sz w:val="24"/>
          <w:szCs w:val="24"/>
          <w:shd w:val="clear" w:color="auto" w:fill="FFFFFF"/>
        </w:rPr>
        <w:fldChar w:fldCharType="separate"/>
      </w:r>
      <w:r w:rsidR="00B457D7" w:rsidRPr="00B457D7">
        <w:rPr>
          <w:rFonts w:cstheme="minorHAnsi"/>
          <w:noProof/>
          <w:color w:val="333333"/>
          <w:sz w:val="24"/>
          <w:szCs w:val="24"/>
          <w:shd w:val="clear" w:color="auto" w:fill="FFFFFF"/>
        </w:rPr>
        <w:t>(49)</w:t>
      </w:r>
      <w:ins w:id="516" w:author="Eddy Lincango" w:date="2020-05-31T19:13:00Z">
        <w:r w:rsidR="006C5B06" w:rsidRPr="0050153D">
          <w:rPr>
            <w:rFonts w:cstheme="minorHAnsi"/>
            <w:color w:val="333333"/>
            <w:sz w:val="24"/>
            <w:szCs w:val="24"/>
            <w:shd w:val="clear" w:color="auto" w:fill="FFFFFF"/>
          </w:rPr>
          <w:fldChar w:fldCharType="end"/>
        </w:r>
      </w:ins>
      <w:ins w:id="517" w:author="Eddy Lincango" w:date="2020-05-31T18:55:00Z">
        <w:r w:rsidR="00187E6D" w:rsidRPr="0050153D">
          <w:rPr>
            <w:rFonts w:cstheme="minorHAnsi"/>
            <w:color w:val="333333"/>
            <w:sz w:val="24"/>
            <w:szCs w:val="24"/>
            <w:shd w:val="clear" w:color="auto" w:fill="FFFFFF"/>
          </w:rPr>
          <w:t>,</w:t>
        </w:r>
      </w:ins>
      <w:ins w:id="518" w:author="Eddy Lincango" w:date="2020-05-31T18:54:00Z">
        <w:r w:rsidR="006C5B06" w:rsidRPr="0050153D">
          <w:rPr>
            <w:rFonts w:cstheme="minorHAnsi"/>
            <w:color w:val="333333"/>
            <w:sz w:val="24"/>
            <w:szCs w:val="24"/>
            <w:shd w:val="clear" w:color="auto" w:fill="FFFFFF"/>
          </w:rPr>
          <w:t xml:space="preserve"> </w:t>
        </w:r>
      </w:ins>
      <w:ins w:id="519" w:author="Eddy Lincango" w:date="2020-05-31T19:04:00Z">
        <w:r w:rsidR="00187E6D" w:rsidRPr="0050153D">
          <w:rPr>
            <w:rFonts w:cstheme="minorHAnsi"/>
            <w:color w:val="212121"/>
            <w:sz w:val="24"/>
            <w:szCs w:val="24"/>
            <w:shd w:val="clear" w:color="auto" w:fill="FFFFFF"/>
          </w:rPr>
          <w:t xml:space="preserve">developing decision aides </w:t>
        </w:r>
      </w:ins>
      <w:ins w:id="520" w:author="Eddy Lincango" w:date="2020-05-31T19:05:00Z">
        <w:r w:rsidR="00187E6D" w:rsidRPr="0050153D">
          <w:rPr>
            <w:rFonts w:cstheme="minorHAnsi"/>
            <w:color w:val="212121"/>
            <w:sz w:val="24"/>
            <w:szCs w:val="24"/>
            <w:shd w:val="clear" w:color="auto" w:fill="FFFFFF"/>
          </w:rPr>
          <w:t xml:space="preserve">that </w:t>
        </w:r>
      </w:ins>
      <w:ins w:id="521" w:author="Eddy Lincango" w:date="2020-05-31T19:04:00Z">
        <w:r w:rsidR="00187E6D" w:rsidRPr="0050153D">
          <w:rPr>
            <w:rFonts w:cstheme="minorHAnsi"/>
            <w:color w:val="212121"/>
            <w:sz w:val="24"/>
            <w:szCs w:val="24"/>
            <w:shd w:val="clear" w:color="auto" w:fill="FFFFFF"/>
          </w:rPr>
          <w:t>provid</w:t>
        </w:r>
      </w:ins>
      <w:ins w:id="522" w:author="Eddy Lincango" w:date="2020-05-31T19:05:00Z">
        <w:r w:rsidR="00187E6D" w:rsidRPr="0050153D">
          <w:rPr>
            <w:rFonts w:cstheme="minorHAnsi"/>
            <w:color w:val="212121"/>
            <w:sz w:val="24"/>
            <w:szCs w:val="24"/>
            <w:shd w:val="clear" w:color="auto" w:fill="FFFFFF"/>
          </w:rPr>
          <w:t xml:space="preserve">e </w:t>
        </w:r>
      </w:ins>
      <w:ins w:id="523" w:author="Eddy Lincango" w:date="2020-05-31T19:04:00Z">
        <w:r w:rsidR="00187E6D" w:rsidRPr="0050153D">
          <w:rPr>
            <w:rFonts w:cstheme="minorHAnsi"/>
            <w:color w:val="212121"/>
            <w:sz w:val="24"/>
            <w:szCs w:val="24"/>
            <w:shd w:val="clear" w:color="auto" w:fill="FFFFFF"/>
          </w:rPr>
          <w:t>individualized approaches for suspicious thyroid nodules</w:t>
        </w:r>
      </w:ins>
      <w:ins w:id="524" w:author="Eddy Lincango" w:date="2020-05-31T19:05:00Z">
        <w:r w:rsidR="00187E6D" w:rsidRPr="0050153D">
          <w:rPr>
            <w:rFonts w:cstheme="minorHAnsi"/>
            <w:color w:val="212121"/>
            <w:sz w:val="24"/>
            <w:szCs w:val="24"/>
            <w:shd w:val="clear" w:color="auto" w:fill="FFFFFF"/>
          </w:rPr>
          <w:t xml:space="preserve"> to avoid </w:t>
        </w:r>
      </w:ins>
      <w:ins w:id="525" w:author="Eddy Lincango" w:date="2020-05-31T19:06:00Z">
        <w:r w:rsidR="00187E6D" w:rsidRPr="0050153D">
          <w:rPr>
            <w:rFonts w:cstheme="minorHAnsi"/>
            <w:color w:val="212121"/>
            <w:sz w:val="24"/>
            <w:szCs w:val="24"/>
            <w:shd w:val="clear" w:color="auto" w:fill="FFFFFF"/>
          </w:rPr>
          <w:t>unnecessary biopsies</w:t>
        </w:r>
      </w:ins>
      <w:ins w:id="526" w:author="Eddy Lincango" w:date="2020-05-31T19:12:00Z">
        <w:r w:rsidR="006C5B06" w:rsidRPr="0050153D">
          <w:rPr>
            <w:rFonts w:cstheme="minorHAnsi"/>
            <w:color w:val="212121"/>
            <w:sz w:val="24"/>
            <w:szCs w:val="24"/>
            <w:shd w:val="clear" w:color="auto" w:fill="FFFFFF"/>
          </w:rPr>
          <w:fldChar w:fldCharType="begin" w:fldLock="1"/>
        </w:r>
      </w:ins>
      <w:r w:rsidR="00AC1E33">
        <w:rPr>
          <w:rFonts w:cstheme="minorHAnsi"/>
          <w:color w:val="212121"/>
          <w:sz w:val="24"/>
          <w:szCs w:val="24"/>
          <w:shd w:val="clear" w:color="auto" w:fill="FFFFFF"/>
        </w:rPr>
        <w:instrText>ADDIN CSL_CITATION {"citationItems":[{"id":"ITEM-1","itemData":{"DOI":"10.4158/ep-2019-0590","ISSN":"1530-891X","abstract":"Objectives: In 2015, updated American Thyroid Association (ATA) guidelines recommended observation for suspicious sub-centimeter thyroid nodules, based on their indolent course. We aimed to evaluate the frequency of biopsy in suspicious thyroid nodules since the introduction of these guidelines, including factors contributing to clinical decision-making in a tertiary care center.Methods: Retrospective study of patients in Mayo Clinic, Rochester, MN with new, sub-centimeter suspicious thyroid nodules (by report or by sonographic features) between March 2015 and November 2017, not previously biopsied.Results: We identified 141 nodules in 129 patients: mean age 58.1 ± 14.1, 74% female, 87% Caucasian. The frequency of biopsy in suspicious thyroid nodules was 39%. Ultrasound features that were the strongest predictors for biopsy on multi-variate analysis included: nodule volume (OR 37.3 [7.5–188.7]), radiology recommendation for biopsy (OR 2.6 [1.8–3.9]) and radiology report of the nodule as “suspicious” (OR 2.1 [1.4–3.2]). Patient's age and degree of comorbidities did not change likelihood for biopsy, nor did it vary by clinician type or how the nodule was initially found (incidentally or not incidentally). Among 86 nodules that were not biopsied, 41% had no specific follow-up recommendations.Conclusions: One third of suspicious thyroid nodules underwent biopsy since release of updated ATA guidelines. Factors driving thyroid biopsy seem to be associated with nodule characteristics but not with patient factors including age and comorbidities. Further studies and development of decision aides may be helpful in providing individualized approaches for suspicious thyroid nodules.","author":[{"dropping-particle":"","family":"Genere","given":"Natalia","non-dropping-particle":"","parse-names":false,"suffix":""},{"dropping-particle":"","family":"Hurtado","given":"Maria Daniela","non-dropping-particle":"","parse-names":false,"suffix":""},{"dropping-particle":"","family":"Cortes","given":"Tiffany","non-dropping-particle":"","parse-names":false,"suffix":""},{"dropping-particle":"","family":"Athimulam","given":"Shobana","non-dropping-particle":"","parse-names":false,"suffix":""},{"dropping-particle":"","family":"Ward","given":"Ruaa","non-dropping-particle":"Al","parse-names":false,"suffix":""},{"dropping-particle":"","family":"Callstrom","given":"Matthew R.","non-dropping-particle":"","parse-names":false,"suffix":""},{"dropping-particle":"","family":"Stan","given":"Marius N.","non-dropping-particle":"","parse-names":false,"suffix":""},{"dropping-particle":"","family":"Morris","given":"John C.","non-dropping-particle":"","parse-names":false,"suffix":""},{"dropping-particle":"","family":"Brito","given":"Juan P.","non-dropping-particle":"","parse-names":false,"suffix":""}],"container-title":"Endocrine Practice","id":"ITEM-1","issued":{"date-parts":[["2020"]]},"title":"Drivers of the Decision To Biopsy and Follow-Up of Small Suspicious Thyroid Nodules","type":"article-journal"},"uris":["http://www.mendeley.com/documents/?uuid=54b14dc9-95cd-45ec-a897-49e360d9e463"]}],"mendeley":{"formattedCitation":"(50)","plainTextFormattedCitation":"(50)","previouslyFormattedCitation":"(50)"},"properties":{"noteIndex":0},"schema":"https://github.com/citation-style-language/schema/raw/master/csl-citation.json"}</w:instrText>
      </w:r>
      <w:r w:rsidR="006C5B06" w:rsidRPr="0050153D">
        <w:rPr>
          <w:rFonts w:cstheme="minorHAnsi"/>
          <w:color w:val="212121"/>
          <w:sz w:val="24"/>
          <w:szCs w:val="24"/>
          <w:shd w:val="clear" w:color="auto" w:fill="FFFFFF"/>
        </w:rPr>
        <w:fldChar w:fldCharType="separate"/>
      </w:r>
      <w:r w:rsidR="00B457D7" w:rsidRPr="00B457D7">
        <w:rPr>
          <w:rFonts w:cstheme="minorHAnsi"/>
          <w:noProof/>
          <w:color w:val="212121"/>
          <w:sz w:val="24"/>
          <w:szCs w:val="24"/>
          <w:shd w:val="clear" w:color="auto" w:fill="FFFFFF"/>
        </w:rPr>
        <w:t>(50)</w:t>
      </w:r>
      <w:ins w:id="527" w:author="Eddy Lincango" w:date="2020-05-31T19:12:00Z">
        <w:r w:rsidR="006C5B06" w:rsidRPr="0050153D">
          <w:rPr>
            <w:rFonts w:cstheme="minorHAnsi"/>
            <w:color w:val="212121"/>
            <w:sz w:val="24"/>
            <w:szCs w:val="24"/>
            <w:shd w:val="clear" w:color="auto" w:fill="FFFFFF"/>
          </w:rPr>
          <w:fldChar w:fldCharType="end"/>
        </w:r>
      </w:ins>
      <w:ins w:id="528" w:author="Eddy Lincango" w:date="2020-05-31T19:04:00Z">
        <w:r w:rsidR="00187E6D" w:rsidRPr="0050153D">
          <w:rPr>
            <w:rFonts w:cstheme="minorHAnsi"/>
            <w:color w:val="212121"/>
            <w:sz w:val="24"/>
            <w:szCs w:val="24"/>
            <w:shd w:val="clear" w:color="auto" w:fill="FFFFFF"/>
          </w:rPr>
          <w:t>.</w:t>
        </w:r>
        <w:r w:rsidR="00187E6D" w:rsidRPr="0050153D" w:rsidDel="00D1637C">
          <w:rPr>
            <w:rFonts w:eastAsia="Times New Roman" w:cstheme="minorHAnsi"/>
            <w:color w:val="222222"/>
            <w:sz w:val="24"/>
            <w:szCs w:val="24"/>
          </w:rPr>
          <w:t xml:space="preserve"> </w:t>
        </w:r>
      </w:ins>
      <w:del w:id="529" w:author="Eddy Lincango" w:date="2020-05-31T18:49:00Z">
        <w:r w:rsidR="002B361B" w:rsidRPr="0050153D" w:rsidDel="00D1637C">
          <w:rPr>
            <w:rFonts w:eastAsia="Times New Roman" w:cstheme="minorHAnsi"/>
            <w:color w:val="222222"/>
            <w:sz w:val="24"/>
            <w:szCs w:val="24"/>
          </w:rPr>
          <w:delText>A</w:delText>
        </w:r>
        <w:r w:rsidR="00DD51B9" w:rsidRPr="0050153D" w:rsidDel="00D1637C">
          <w:rPr>
            <w:rFonts w:eastAsia="Times New Roman" w:cstheme="minorHAnsi"/>
            <w:color w:val="222222"/>
            <w:sz w:val="24"/>
            <w:szCs w:val="24"/>
          </w:rPr>
          <w:delText xml:space="preserve">lthough </w:delText>
        </w:r>
        <w:r w:rsidR="00DD51B9" w:rsidRPr="00B0541B" w:rsidDel="00D1637C">
          <w:rPr>
            <w:rFonts w:eastAsia="Times New Roman" w:cstheme="minorHAnsi"/>
            <w:color w:val="222222"/>
            <w:sz w:val="24"/>
            <w:szCs w:val="24"/>
          </w:rPr>
          <w:delText xml:space="preserve">efforts to reduce over treatment of these </w:delText>
        </w:r>
        <w:r w:rsidR="0011337C" w:rsidRPr="00B0541B" w:rsidDel="00D1637C">
          <w:rPr>
            <w:rFonts w:eastAsia="Times New Roman" w:cstheme="minorHAnsi"/>
            <w:color w:val="222222"/>
            <w:sz w:val="24"/>
            <w:szCs w:val="24"/>
          </w:rPr>
          <w:delText xml:space="preserve">small thyroid cancer </w:delText>
        </w:r>
        <w:r w:rsidR="00DD51B9" w:rsidRPr="00B0541B" w:rsidDel="00D1637C">
          <w:rPr>
            <w:rFonts w:eastAsia="Times New Roman" w:cstheme="minorHAnsi"/>
            <w:color w:val="222222"/>
            <w:sz w:val="24"/>
            <w:szCs w:val="24"/>
          </w:rPr>
          <w:delText xml:space="preserve">lesions with strategies </w:delText>
        </w:r>
      </w:del>
      <w:ins w:id="530" w:author="Eddy Lincango" w:date="2020-05-31T18:52:00Z">
        <w:r w:rsidR="00187E6D">
          <w:rPr>
            <w:rFonts w:eastAsia="Times New Roman" w:cstheme="minorHAnsi"/>
            <w:color w:val="222222"/>
            <w:sz w:val="24"/>
            <w:szCs w:val="24"/>
          </w:rPr>
          <w:t xml:space="preserve">offering </w:t>
        </w:r>
      </w:ins>
      <w:ins w:id="531" w:author="Eddy Lincango" w:date="2020-05-31T18:49:00Z">
        <w:r w:rsidR="00D1637C">
          <w:rPr>
            <w:rFonts w:eastAsia="Times New Roman" w:cstheme="minorHAnsi"/>
            <w:color w:val="222222"/>
            <w:sz w:val="24"/>
            <w:szCs w:val="24"/>
          </w:rPr>
          <w:t xml:space="preserve">other treatment modalities, </w:t>
        </w:r>
      </w:ins>
      <w:r w:rsidR="00DD51B9" w:rsidRPr="00B0541B">
        <w:rPr>
          <w:rFonts w:eastAsia="Times New Roman" w:cstheme="minorHAnsi"/>
          <w:color w:val="222222"/>
          <w:sz w:val="24"/>
          <w:szCs w:val="24"/>
        </w:rPr>
        <w:t>such as active surveillance</w:t>
      </w:r>
      <w:ins w:id="532" w:author="Eddy Lincango" w:date="2020-05-31T18:49:00Z">
        <w:r w:rsidR="00D1637C" w:rsidRPr="00B0541B" w:rsidDel="00D1637C">
          <w:rPr>
            <w:rFonts w:eastAsia="Times New Roman" w:cstheme="minorHAnsi"/>
            <w:color w:val="222222"/>
            <w:sz w:val="24"/>
            <w:szCs w:val="24"/>
          </w:rPr>
          <w:t xml:space="preserve"> </w:t>
        </w:r>
      </w:ins>
      <w:del w:id="533" w:author="Eddy Lincango" w:date="2020-05-31T18:49:00Z">
        <w:r w:rsidR="00DD51B9" w:rsidRPr="00B0541B" w:rsidDel="00D1637C">
          <w:rPr>
            <w:rFonts w:eastAsia="Times New Roman" w:cstheme="minorHAnsi"/>
            <w:color w:val="222222"/>
            <w:sz w:val="24"/>
            <w:szCs w:val="24"/>
          </w:rPr>
          <w:delText xml:space="preserve"> are being implemented</w:delText>
        </w:r>
      </w:del>
      <w:r w:rsidR="00CE759C" w:rsidRPr="00B0541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DOI":"10.1056/NEJMp1703787","ISBN":"2163684814","author":[{"dropping-particle":"","family":"Haymart","given":"MR","non-dropping-particle":"","parse-names":false,"suffix":""},{"dropping-particle":"","family":"Miller","given":"DC","non-dropping-particle":"","parse-names":false,"suffix":""},{"dropping-particle":"","family":"Hawley","given":"ST","non-dropping-particle":"","parse-names":false,"suffix":""}],"container-title":"N Engl J Med","id":"ITEM-1","issue":"3","issued":{"date-parts":[["2017"]]},"page":"203-206","title":"Active Surveillance for Low-Risk Cancers — A Viable Solution to Overtreatment?","type":"article-journal","volume":"377"},"uris":["http://www.mendeley.com/documents/?uuid=990e64ad-56ff-410f-903b-24cc2cd241af"]}],"mendeley":{"formattedCitation":"(51)","plainTextFormattedCitation":"(51)","previouslyFormattedCitation":"(51)"},"properties":{"noteIndex":0},"schema":"https://github.com/citation-style-language/schema/raw/master/csl-citation.json"}</w:instrText>
      </w:r>
      <w:r w:rsidR="00CE759C" w:rsidRPr="00B0541B">
        <w:rPr>
          <w:rFonts w:eastAsia="Times New Roman" w:cstheme="minorHAnsi"/>
          <w:color w:val="222222"/>
          <w:sz w:val="24"/>
          <w:szCs w:val="24"/>
        </w:rPr>
        <w:fldChar w:fldCharType="separate"/>
      </w:r>
      <w:r w:rsidR="00B457D7" w:rsidRPr="00B457D7">
        <w:rPr>
          <w:rFonts w:eastAsia="Times New Roman" w:cstheme="minorHAnsi"/>
          <w:noProof/>
          <w:color w:val="222222"/>
          <w:sz w:val="24"/>
          <w:szCs w:val="24"/>
        </w:rPr>
        <w:t>(51)</w:t>
      </w:r>
      <w:r w:rsidR="00CE759C" w:rsidRPr="00B0541B">
        <w:rPr>
          <w:rFonts w:eastAsia="Times New Roman" w:cstheme="minorHAnsi"/>
          <w:color w:val="222222"/>
          <w:sz w:val="24"/>
          <w:szCs w:val="24"/>
        </w:rPr>
        <w:fldChar w:fldCharType="end"/>
      </w:r>
      <w:r w:rsidR="00DD51B9" w:rsidRPr="00B0541B">
        <w:rPr>
          <w:rFonts w:eastAsia="Times New Roman" w:cstheme="minorHAnsi"/>
          <w:color w:val="222222"/>
          <w:sz w:val="24"/>
          <w:szCs w:val="24"/>
        </w:rPr>
        <w:t xml:space="preserve">, </w:t>
      </w:r>
      <w:ins w:id="534" w:author="Eddy Lincango" w:date="2020-05-31T18:49:00Z">
        <w:r w:rsidR="00D1637C">
          <w:rPr>
            <w:rFonts w:eastAsia="Times New Roman" w:cstheme="minorHAnsi"/>
            <w:color w:val="222222"/>
            <w:sz w:val="24"/>
            <w:szCs w:val="24"/>
          </w:rPr>
          <w:t xml:space="preserve">ect. </w:t>
        </w:r>
      </w:ins>
      <w:del w:id="535" w:author="Eddy Lincango" w:date="2020-06-01T23:48:00Z">
        <w:r w:rsidR="00DD51B9" w:rsidRPr="00B0541B" w:rsidDel="001303DD">
          <w:rPr>
            <w:rFonts w:eastAsia="Times New Roman" w:cstheme="minorHAnsi"/>
            <w:color w:val="222222"/>
            <w:sz w:val="24"/>
            <w:szCs w:val="24"/>
          </w:rPr>
          <w:delText>a</w:delText>
        </w:r>
      </w:del>
      <w:ins w:id="536" w:author="Eddy Lincango" w:date="2020-06-01T23:48:00Z">
        <w:r w:rsidR="001303DD">
          <w:rPr>
            <w:rFonts w:eastAsia="Times New Roman" w:cstheme="minorHAnsi"/>
            <w:color w:val="222222"/>
            <w:sz w:val="24"/>
            <w:szCs w:val="24"/>
          </w:rPr>
          <w:t>A</w:t>
        </w:r>
      </w:ins>
      <w:r w:rsidR="00DD51B9" w:rsidRPr="00B0541B">
        <w:rPr>
          <w:rFonts w:eastAsia="Times New Roman" w:cstheme="minorHAnsi"/>
          <w:color w:val="222222"/>
          <w:sz w:val="24"/>
          <w:szCs w:val="24"/>
        </w:rPr>
        <w:t>pproaches t</w:t>
      </w:r>
      <w:r w:rsidR="00C55D35" w:rsidRPr="00B0541B">
        <w:rPr>
          <w:rFonts w:eastAsia="Times New Roman" w:cstheme="minorHAnsi"/>
          <w:color w:val="222222"/>
          <w:sz w:val="24"/>
          <w:szCs w:val="24"/>
        </w:rPr>
        <w:t>hat address avenues promoting thyroid cancer</w:t>
      </w:r>
      <w:r w:rsidR="00DD51B9" w:rsidRPr="00B0541B">
        <w:rPr>
          <w:rFonts w:eastAsia="Times New Roman" w:cstheme="minorHAnsi"/>
          <w:color w:val="222222"/>
          <w:sz w:val="24"/>
          <w:szCs w:val="24"/>
        </w:rPr>
        <w:t xml:space="preserve"> overdiagnosis are needed. </w:t>
      </w:r>
      <w:r w:rsidR="00DD51B9" w:rsidRPr="00B0541B">
        <w:rPr>
          <w:rFonts w:eastAsia="Times New Roman" w:cstheme="minorHAnsi"/>
          <w:color w:val="000000"/>
          <w:sz w:val="24"/>
          <w:szCs w:val="24"/>
        </w:rPr>
        <w:t>Firstly, guidelines should provide r</w:t>
      </w:r>
      <w:r w:rsidR="00DD51B9" w:rsidRPr="00B0541B">
        <w:rPr>
          <w:rFonts w:eastAsia="Times New Roman" w:cstheme="minorHAnsi"/>
          <w:color w:val="222222"/>
          <w:sz w:val="24"/>
          <w:szCs w:val="24"/>
        </w:rPr>
        <w:t xml:space="preserve">ecommendations on low-yield diagnostic tests such as un-necessary </w:t>
      </w:r>
      <w:r w:rsidR="00E657EC" w:rsidRPr="00B0541B">
        <w:rPr>
          <w:rFonts w:eastAsia="Times New Roman" w:cstheme="minorHAnsi"/>
          <w:color w:val="222222"/>
          <w:sz w:val="24"/>
          <w:szCs w:val="24"/>
        </w:rPr>
        <w:t xml:space="preserve">ultrasound </w:t>
      </w:r>
      <w:r w:rsidR="00DD51B9" w:rsidRPr="00B0541B">
        <w:rPr>
          <w:rFonts w:eastAsia="Times New Roman" w:cstheme="minorHAnsi"/>
          <w:color w:val="222222"/>
          <w:sz w:val="24"/>
          <w:szCs w:val="24"/>
        </w:rPr>
        <w:t xml:space="preserve">with focus on high value meaningful use. </w:t>
      </w:r>
      <w:ins w:id="537" w:author="Eddy Lincango" w:date="2020-06-01T23:51:00Z">
        <w:r w:rsidR="001303DD">
          <w:rPr>
            <w:rFonts w:eastAsia="Times New Roman" w:cstheme="minorHAnsi"/>
            <w:color w:val="222222"/>
            <w:sz w:val="24"/>
            <w:szCs w:val="24"/>
          </w:rPr>
          <w:t xml:space="preserve">And, secondly </w:t>
        </w:r>
      </w:ins>
      <w:del w:id="538" w:author="Eddy Lincango" w:date="2020-06-01T23:51:00Z">
        <w:r w:rsidR="00DD51B9" w:rsidRPr="00B0541B" w:rsidDel="001303DD">
          <w:rPr>
            <w:rFonts w:eastAsia="Times New Roman" w:cstheme="minorHAnsi"/>
            <w:color w:val="222222"/>
            <w:sz w:val="24"/>
            <w:szCs w:val="24"/>
          </w:rPr>
          <w:delText>A</w:delText>
        </w:r>
      </w:del>
      <w:ins w:id="539" w:author="Eddy Lincango" w:date="2020-06-01T23:51:00Z">
        <w:r w:rsidR="001303DD">
          <w:rPr>
            <w:rFonts w:eastAsia="Times New Roman" w:cstheme="minorHAnsi"/>
            <w:color w:val="222222"/>
            <w:sz w:val="24"/>
            <w:szCs w:val="24"/>
          </w:rPr>
          <w:t>a</w:t>
        </w:r>
      </w:ins>
      <w:r w:rsidR="00DD51B9" w:rsidRPr="00B0541B">
        <w:rPr>
          <w:rFonts w:eastAsia="Times New Roman" w:cstheme="minorHAnsi"/>
          <w:color w:val="222222"/>
          <w:sz w:val="24"/>
          <w:szCs w:val="24"/>
        </w:rPr>
        <w:t xml:space="preserve">s </w:t>
      </w:r>
      <w:r w:rsidR="00E657EC" w:rsidRPr="00B0541B">
        <w:rPr>
          <w:rFonts w:eastAsia="Times New Roman" w:cstheme="minorHAnsi"/>
          <w:color w:val="222222"/>
          <w:sz w:val="24"/>
          <w:szCs w:val="24"/>
        </w:rPr>
        <w:t xml:space="preserve">ultrasound </w:t>
      </w:r>
      <w:r w:rsidR="00DD51B9" w:rsidRPr="00B0541B">
        <w:rPr>
          <w:rFonts w:eastAsia="Times New Roman" w:cstheme="minorHAnsi"/>
          <w:color w:val="222222"/>
          <w:sz w:val="24"/>
          <w:szCs w:val="24"/>
        </w:rPr>
        <w:t>use becomes adopted into training programs, education on the indications and applicability is crucial.</w:t>
      </w:r>
      <w:r w:rsidR="00E657EC" w:rsidRPr="00B0541B">
        <w:rPr>
          <w:rFonts w:eastAsia="Times New Roman" w:cstheme="minorHAnsi"/>
          <w:color w:val="222222"/>
          <w:sz w:val="24"/>
          <w:szCs w:val="24"/>
        </w:rPr>
        <w:t xml:space="preserve"> In one study, </w:t>
      </w:r>
      <w:r w:rsidR="00E657EC" w:rsidRPr="00B0541B">
        <w:rPr>
          <w:rFonts w:cstheme="minorHAnsi"/>
          <w:color w:val="000000" w:themeColor="text1"/>
          <w:sz w:val="24"/>
          <w:szCs w:val="24"/>
        </w:rPr>
        <w:t>despite the recent uptake in ultrasound use, 38% of practicing endocrine surgeons who perform it regularly reported no formal training on its use or applicability</w:t>
      </w:r>
      <w:r w:rsidR="007343C2" w:rsidRPr="00B0541B">
        <w:rPr>
          <w:rFonts w:cstheme="minorHAnsi"/>
          <w:color w:val="000000" w:themeColor="text1"/>
          <w:sz w:val="24"/>
          <w:szCs w:val="24"/>
        </w:rPr>
        <w:fldChar w:fldCharType="begin" w:fldLock="1"/>
      </w:r>
      <w:r w:rsidR="00AC1E33">
        <w:rPr>
          <w:rFonts w:cstheme="minorHAnsi"/>
          <w:color w:val="000000" w:themeColor="text1"/>
          <w:sz w:val="24"/>
          <w:szCs w:val="24"/>
        </w:rPr>
        <w:instrText>ADDIN CSL_CITATION {"citationItems":[{"id":"ITEM-1","itemData":{"DOI":"10.1007/s00268-010-0481-9","ISSN":"03642313","abstract":"Background Use of ultrasound (USN) by endocrine surgeons has dramatically increased. Presently, optimal training and certification requirements have not been standardized at any level (resident/fellow/attending). We sought to define the types of USN training endocrine surgeons receive and how USN is employed in practice. We hypothesized that in more recent years fellowship-trained endocrine surgeons were more likely to receive formal training in the use of USN during their endocrine surgery fellowship. Methods A survey link was sent via email to a large group of endocrine surgeons around the world asking about the settings in which they received USN training, the type of instruction received, current use of USN, and other various questions. x2 analysis was performed and P&lt;0.05 was considered significant. Results One hundred twenty-one surveys were collected from respondents in 27 countries. Median time from completion of residency to the present was 17 years (range = 2-49). Fifty-nine percent of both fellowship- and nonfellowship-trained endocrine surgeons currently use USN in their practice. Of those currently performing USN, 38% reported no USN training of any kind (47% international vs. 23% United States). USN experience among international and U.S. residents was not different (P = 0.27). Fifty-nine percent of respondents reported completing an endocrine surgery fellowship; of those, 85% reported no formal USN training. Forty-one percent reported not being comfortable performing USN at the completion of their endocrine surgery fellowships, requiring the presence of someone else to assist with the exam. Conclusions USN training among endocrine surgeons varies widely around the world. Despite an increase in the number of formal endocrine surgery fellowships offered, it does not appear that the number with formal USN training and certification has increased. Formal USN certification is achieved in only a minority of cases among practicing endocrine surgeons. It is currently unknown whether there is a difference in competency between endocrine surgeons with formal versus informal USN training.© Société Internationale de Chirurgie 2010.","author":[{"dropping-particle":"","family":"Miller","given":"Barbra S.","non-dropping-particle":"","parse-names":false,"suffix":""},{"dropping-particle":"","family":"Gauger","given":"Paul G.","non-dropping-particle":"","parse-names":false,"suffix":""},{"dropping-particle":"","family":"Broome","given":"James T.","non-dropping-particle":"","parse-names":false,"suffix":""},{"dropping-particle":"","family":"Burney","given":"Richard E.","non-dropping-particle":"","parse-names":false,"suffix":""},{"dropping-particle":"","family":"Doherty","given":"Gerard M.","non-dropping-particle":"","parse-names":false,"suffix":""}],"container-title":"World Journal of Surgery","id":"ITEM-1","issue":"6","issued":{"date-parts":[["2010"]]},"page":"1157-1163","title":"An international perspective on ultrasound training and use for thyroid and parathyroid disease","type":"article-journal","volume":"34"},"uris":["http://www.mendeley.com/documents/?uuid=350361a2-5eec-44b2-8742-2c959f8f31b7"]}],"mendeley":{"formattedCitation":"(52)","plainTextFormattedCitation":"(52)","previouslyFormattedCitation":"(52)"},"properties":{"noteIndex":0},"schema":"https://github.com/citation-style-language/schema/raw/master/csl-citation.json"}</w:instrText>
      </w:r>
      <w:r w:rsidR="007343C2" w:rsidRPr="00B0541B">
        <w:rPr>
          <w:rFonts w:cstheme="minorHAnsi"/>
          <w:color w:val="000000" w:themeColor="text1"/>
          <w:sz w:val="24"/>
          <w:szCs w:val="24"/>
        </w:rPr>
        <w:fldChar w:fldCharType="separate"/>
      </w:r>
      <w:r w:rsidR="00B457D7" w:rsidRPr="00B457D7">
        <w:rPr>
          <w:rFonts w:cstheme="minorHAnsi"/>
          <w:noProof/>
          <w:color w:val="000000" w:themeColor="text1"/>
          <w:sz w:val="24"/>
          <w:szCs w:val="24"/>
        </w:rPr>
        <w:t>(52)</w:t>
      </w:r>
      <w:r w:rsidR="007343C2" w:rsidRPr="00B0541B">
        <w:rPr>
          <w:rFonts w:cstheme="minorHAnsi"/>
          <w:color w:val="000000" w:themeColor="text1"/>
          <w:sz w:val="24"/>
          <w:szCs w:val="24"/>
        </w:rPr>
        <w:fldChar w:fldCharType="end"/>
      </w:r>
      <w:r w:rsidR="00E657EC" w:rsidRPr="00B0541B">
        <w:rPr>
          <w:rFonts w:cstheme="minorHAnsi"/>
          <w:color w:val="000000" w:themeColor="text1"/>
          <w:sz w:val="24"/>
          <w:szCs w:val="24"/>
        </w:rPr>
        <w:t>.</w:t>
      </w:r>
      <w:r w:rsidR="00734466" w:rsidRPr="00B0541B">
        <w:rPr>
          <w:rFonts w:cstheme="minorHAnsi"/>
          <w:color w:val="000000" w:themeColor="text1"/>
          <w:sz w:val="24"/>
          <w:szCs w:val="24"/>
        </w:rPr>
        <w:t xml:space="preserve"> Although, ultrasound is an incredibly useful diagnostic tool, its routine use needs to be re-examined in the context of thyroid cancer overdiagnosis. </w:t>
      </w:r>
      <w:r w:rsidR="00E657EC" w:rsidRPr="00B0541B">
        <w:rPr>
          <w:rFonts w:cstheme="minorHAnsi"/>
          <w:color w:val="000000" w:themeColor="text1"/>
          <w:sz w:val="24"/>
          <w:szCs w:val="24"/>
        </w:rPr>
        <w:t xml:space="preserve"> </w:t>
      </w:r>
    </w:p>
    <w:p w14:paraId="601CB262" w14:textId="27551E16" w:rsidR="0016613C" w:rsidRPr="00B0541B" w:rsidRDefault="0016613C" w:rsidP="00D9510C">
      <w:pPr>
        <w:spacing w:line="480" w:lineRule="auto"/>
        <w:ind w:firstLine="720"/>
        <w:rPr>
          <w:rFonts w:cstheme="minorHAnsi"/>
          <w:sz w:val="24"/>
          <w:szCs w:val="24"/>
        </w:rPr>
      </w:pPr>
      <w:r w:rsidRPr="00B0541B">
        <w:rPr>
          <w:rFonts w:cstheme="minorHAnsi"/>
          <w:sz w:val="24"/>
          <w:szCs w:val="24"/>
        </w:rPr>
        <w:lastRenderedPageBreak/>
        <w:t xml:space="preserve">In the face of uncovering subclinical disease through histology, </w:t>
      </w:r>
      <w:ins w:id="540" w:author="Eddy Lincango" w:date="2020-06-01T23:53:00Z">
        <w:r w:rsidR="001303DD">
          <w:rPr>
            <w:rFonts w:cstheme="minorHAnsi"/>
            <w:sz w:val="24"/>
            <w:szCs w:val="24"/>
          </w:rPr>
          <w:t xml:space="preserve">maybe </w:t>
        </w:r>
      </w:ins>
      <w:r w:rsidRPr="00B0541B">
        <w:rPr>
          <w:rFonts w:cstheme="minorHAnsi"/>
          <w:sz w:val="24"/>
          <w:szCs w:val="24"/>
        </w:rPr>
        <w:t>pathological nomenclature of small incidental lesions needs to be re-examined. Referring to these lesions as “thyroid cancer” may influence a more aggressive downstream course of otherwise non-threatening subclinical lesions</w:t>
      </w:r>
      <w:ins w:id="541" w:author="Eddy Lincango" w:date="2020-05-27T23:01:00Z">
        <w:r w:rsidR="008B7BD3">
          <w:rPr>
            <w:rFonts w:cstheme="minorHAnsi"/>
            <w:sz w:val="24"/>
            <w:szCs w:val="24"/>
          </w:rPr>
          <w:t xml:space="preserve"> and despite </w:t>
        </w:r>
      </w:ins>
      <w:ins w:id="542" w:author="Eddy Lincango" w:date="2020-05-27T23:03:00Z">
        <w:r w:rsidR="008B7BD3">
          <w:rPr>
            <w:rFonts w:cstheme="minorHAnsi"/>
            <w:sz w:val="24"/>
            <w:szCs w:val="24"/>
          </w:rPr>
          <w:t xml:space="preserve">that </w:t>
        </w:r>
      </w:ins>
      <w:ins w:id="543" w:author="Eddy Lincango" w:date="2020-05-27T23:02:00Z">
        <w:r w:rsidR="008B7BD3">
          <w:rPr>
            <w:rFonts w:cstheme="minorHAnsi"/>
            <w:sz w:val="24"/>
            <w:szCs w:val="24"/>
          </w:rPr>
          <w:t>a recent survey reported that clinicia</w:t>
        </w:r>
      </w:ins>
      <w:ins w:id="544" w:author="Eddy Lincango" w:date="2020-05-27T23:03:00Z">
        <w:r w:rsidR="008B7BD3">
          <w:rPr>
            <w:rFonts w:cstheme="minorHAnsi"/>
            <w:sz w:val="24"/>
            <w:szCs w:val="24"/>
          </w:rPr>
          <w:t>n</w:t>
        </w:r>
      </w:ins>
      <w:ins w:id="545" w:author="Eddy Lincango" w:date="2020-05-27T23:02:00Z">
        <w:r w:rsidR="008B7BD3">
          <w:rPr>
            <w:rFonts w:cstheme="minorHAnsi"/>
            <w:sz w:val="24"/>
            <w:szCs w:val="24"/>
          </w:rPr>
          <w:t>s are not</w:t>
        </w:r>
      </w:ins>
      <w:ins w:id="546" w:author="Eddy Lincango" w:date="2020-05-27T23:04:00Z">
        <w:r w:rsidR="008B7BD3">
          <w:rPr>
            <w:rFonts w:cstheme="minorHAnsi"/>
            <w:sz w:val="24"/>
            <w:szCs w:val="24"/>
          </w:rPr>
          <w:t xml:space="preserve"> ready to change the </w:t>
        </w:r>
      </w:ins>
      <w:ins w:id="547" w:author="Eddy Lincango" w:date="2020-05-27T23:05:00Z">
        <w:r w:rsidR="008B7BD3">
          <w:rPr>
            <w:rFonts w:cstheme="minorHAnsi"/>
            <w:sz w:val="24"/>
            <w:szCs w:val="24"/>
          </w:rPr>
          <w:t>terminology</w:t>
        </w:r>
      </w:ins>
      <w:ins w:id="548" w:author="Eddy Lincango" w:date="2020-06-01T23:56:00Z">
        <w:r w:rsidR="00AC1E33">
          <w:rPr>
            <w:rFonts w:cstheme="minorHAnsi"/>
            <w:sz w:val="24"/>
            <w:szCs w:val="24"/>
          </w:rPr>
          <w:fldChar w:fldCharType="begin" w:fldLock="1"/>
        </w:r>
      </w:ins>
      <w:r w:rsidR="00AC1E33">
        <w:rPr>
          <w:rFonts w:cstheme="minorHAnsi"/>
          <w:sz w:val="24"/>
          <w:szCs w:val="24"/>
        </w:rPr>
        <w:instrText>ADDIN CSL_CITATION {"citationItems":[{"id":"ITEM-1","itemData":{"DOI":"10.1089/thy.2016.0483","ISSN":"1050-7256","abstract":"Background: There is growing acceptance that the increase in thyroid cancer incidence is in part a result of overdiagnosis of small low-risk papillary microcarcinomas (PMCs) with indolent clinical course. Although surgery is the cornerstone treatment for patients with PMCs, recent management guidelines are shifting toward inclusion of more conservative treatments such as active surveillance. There is little evidence on clinicians' experience in managing PMC patients and their attitudes toward treatment options, including their willingness to accept a nonsurgical option. The aim of this study was to understand how clinicians perceive a diagnosis of PMC, potential changes to terminology, and the treatment options available to patients. Methods: This was a qualitative study using semi-structured interviews conducted between November 2015 and May 2016 with 22 clinicians (seven endocrinologists and 15 thyroid surgeons). Transcribed audio-recordings were thematically coded, and a framework method was used to analyze the data. Results: Across a sample of clinicians who manage thyroid cancer patients, awareness of overdiagnosis and overtreatment of PMC was common. However, there was little acceptance of active surveillance to manage these patients. Clinicians did not feel comfortable recommending this management approach, as they were worried about the risk of metastases, did not feel that evidence to support this approach was strong enough, and also believed that patients currently have a high preference for surgery. The majority of clinicians did not believe that changing the terminology of this diagnosis was a viable strategy to reduce patients' anxiety and their perceived preference for more aggressive treatments. However, most clinicians felt that thyroid nodules &lt;1 cm should not be biopsied, which could help minimize the risk of overdiagnosis of PMC. Conclusions: This study, based on a non-representative sample of 22 clinicians, which remains an important limitation, provides revealing insight into clinicians' management preferences and decision making for small low-risk thyroid cancers at a time when management guidelines and practices are evolving. It suggests that clinicians may not be ready to accept nonsurgical options, or changes in terminology, until evidence to support these options and changes is stronger. © Copyright 2017, Mary Ann Liebert, Inc.","author":[{"dropping-particle":"","family":"Nickel","given":"Brooke","non-dropping-particle":"","parse-names":false,"suffix":""},{"dropping-particle":"","family":"Brito","given":"Juan P.","non-dropping-particle":"","parse-names":false,"suffix":""},{"dropping-particle":"","family":"Barratt","given":"Alexandra","non-dropping-particle":"","parse-names":false,"suffix":""},{"dropping-particle":"","family":"Jordan","given":"Susan","non-dropping-particle":"","parse-names":false,"suffix":""},{"dropping-particle":"","family":"Moynihan","given":"Ray","non-dropping-particle":"","parse-names":false,"suffix":""},{"dropping-particle":"","family":"McCaffery","given":"Kirsten","non-dropping-particle":"","parse-names":false,"suffix":""}],"container-title":"Thyroid","id":"ITEM-1","issue":"5","issued":{"date-parts":[["2017"]]},"page":"661-671","title":"Clinicians' Views on Management and Terminology for Papillary Thyroid Microcarcinoma: A Qualitative Study","type":"article-journal","volume":"27"},"uris":["http://www.mendeley.com/documents/?uuid=d488432c-8407-451e-81d0-5591579b8d5e"]}],"mendeley":{"formattedCitation":"(53)","plainTextFormattedCitation":"(53)"},"properties":{"noteIndex":0},"schema":"https://github.com/citation-style-language/schema/raw/master/csl-citation.json"}</w:instrText>
      </w:r>
      <w:r w:rsidR="00AC1E33">
        <w:rPr>
          <w:rFonts w:cstheme="minorHAnsi"/>
          <w:sz w:val="24"/>
          <w:szCs w:val="24"/>
        </w:rPr>
        <w:fldChar w:fldCharType="separate"/>
      </w:r>
      <w:r w:rsidR="00AC1E33" w:rsidRPr="00AC1E33">
        <w:rPr>
          <w:rFonts w:cstheme="minorHAnsi"/>
          <w:noProof/>
          <w:sz w:val="24"/>
          <w:szCs w:val="24"/>
        </w:rPr>
        <w:t>(53)</w:t>
      </w:r>
      <w:ins w:id="549" w:author="Eddy Lincango" w:date="2020-06-01T23:56:00Z">
        <w:r w:rsidR="00AC1E33">
          <w:rPr>
            <w:rFonts w:cstheme="minorHAnsi"/>
            <w:sz w:val="24"/>
            <w:szCs w:val="24"/>
          </w:rPr>
          <w:fldChar w:fldCharType="end"/>
        </w:r>
      </w:ins>
      <w:ins w:id="550" w:author="Eddy Lincango" w:date="2020-05-27T23:04:00Z">
        <w:r w:rsidR="008B7BD3">
          <w:rPr>
            <w:rFonts w:cstheme="minorHAnsi"/>
            <w:sz w:val="24"/>
            <w:szCs w:val="24"/>
          </w:rPr>
          <w:t>,</w:t>
        </w:r>
      </w:ins>
      <w:del w:id="551" w:author="Eddy Lincango" w:date="2020-05-27T23:01:00Z">
        <w:r w:rsidRPr="00B0541B" w:rsidDel="008B7BD3">
          <w:rPr>
            <w:rFonts w:cstheme="minorHAnsi"/>
            <w:sz w:val="24"/>
            <w:szCs w:val="24"/>
          </w:rPr>
          <w:delText xml:space="preserve">. </w:delText>
        </w:r>
      </w:del>
      <w:del w:id="552" w:author="Eddy Lincango" w:date="2020-05-27T23:04:00Z">
        <w:r w:rsidRPr="00B0541B" w:rsidDel="008B7BD3">
          <w:rPr>
            <w:rFonts w:cstheme="minorHAnsi"/>
            <w:sz w:val="24"/>
            <w:szCs w:val="24"/>
          </w:rPr>
          <w:delText xml:space="preserve"> E</w:delText>
        </w:r>
      </w:del>
      <w:ins w:id="553" w:author="Eddy Lincango" w:date="2020-05-27T23:04:00Z">
        <w:r w:rsidR="008B7BD3">
          <w:rPr>
            <w:rFonts w:cstheme="minorHAnsi"/>
            <w:sz w:val="24"/>
            <w:szCs w:val="24"/>
          </w:rPr>
          <w:t>e</w:t>
        </w:r>
      </w:ins>
      <w:r w:rsidRPr="00B0541B">
        <w:rPr>
          <w:rFonts w:cstheme="minorHAnsi"/>
          <w:sz w:val="24"/>
          <w:szCs w:val="24"/>
        </w:rPr>
        <w:t>vidence suggests that changing nomenclature used in describing small TC to terms such as “papillary lesion” reduced patient anxiety and influenced management decision making towards a more conservative approach</w:t>
      </w:r>
      <w:r w:rsidR="007343C2" w:rsidRPr="00B0541B">
        <w:rPr>
          <w:rFonts w:cstheme="minorHAnsi"/>
          <w:sz w:val="24"/>
          <w:szCs w:val="24"/>
        </w:rPr>
        <w:fldChar w:fldCharType="begin" w:fldLock="1"/>
      </w:r>
      <w:r w:rsidR="00AC1E33">
        <w:rPr>
          <w:rFonts w:cstheme="minorHAnsi"/>
          <w:sz w:val="24"/>
          <w:szCs w:val="24"/>
        </w:rPr>
        <w:instrText>ADDIN CSL_CITATION {"citationItems":[{"id":"ITEM-1","itemData":{"DOI":"10.1001/jamaoto.2018.1272","ISSN":"21686181","abstract":"Importance: Given evidence of overdiagnosis and overtreatment of small papillary thyroid cancers (PTCs), strategies are needed to promote the consideration of less invasive treatment options for patients with low-risk PTC. Objective: To determine the association of treatment preferences and anxiety levels for PTC with the terminology used to describe the condition. Design, Setting, and Participants: This randomized crossover study involved a community sample of 550 Australian men and women 18 years or older without a history of thyroid cancer. Between March 16, 2016, and July 26, 2016, participants accessed an online study that presented 3 hypothetical but clinically realistic scenarios, each of which described PTC as papillary thyroid cancer, papillary lesion, or abnormal cells. Participants were exposed to all 3 scenarios with the different terminologies, and participants were randomized by the order (first, second, or third) in which they viewed the terminologies. Data analysis was conducted from September 1, 2016, to May 15, 2017. Main Outcomes and Measures: Treatment choice (total thyroidectomy, hemithyroidectomy, or active surveillance), diagnosis anxiety, and treatment choice anxiety. Results: Of the 550 participants who completed the online study and were included in the analysis, 279 (50.7%) were female and the mean (SD) age was 49.9 (15.2) years. A higher proportion of participants (108 [19.6%]) chose total thyroidectomy when papillary thyroid cancer was used to describe the condition compared with the percentage of participants who chose total thyroidectomy when papillary lesion (58 [10.5%]) or abnormal cells (60 [10.9%]) terminology was used. At first exposure, the papillary thyroid cancer terminology led 60 of 186 participants (32.3%) to choose surgery compared with 46 of 191 participants (24.1%) who chose surgery after being exposed to papillary lesion terminology first (risk ratio [RR], 0.73; 95% CI, 0.53-1.02) and 47 of 173 participants (27.2%) after being exposed to abnormal cells (RR, 0.82; 95% CI, 0.60-1.14) terminology first. After the first exposure, participants who viewed papillary thyroid cancer terminology reported significantly higher levels of anxiety (mean, 7.8 of 11 points) compared with those who viewed the papillary lesion (mean, 7.0 of 11 points; mean difference, -0.8; 95% CI, -1.3 to -0.3) or abnormal cells (mean, 7.3 of 11 points; mean difference, -0.5; 95% CI, -1.0 to 0.01). Overall, interest in active surveillance was…","author":[{"dropping-particle":"","family":"Nickel","given":"Brooke","non-dropping-particle":"","parse-names":false,"suffix":""},{"dropping-particle":"","family":"Barratt","given":"Alexandra","non-dropping-particle":"","parse-names":false,"suffix":""},{"dropping-particle":"","family":"McGeechan","given":"Kevin","non-dropping-particle":"","parse-names":false,"suffix":""},{"dropping-particle":"","family":"Brito","given":"Juan P.","non-dropping-particle":"","parse-names":false,"suffix":""},{"dropping-particle":"","family":"Moynihan","given":"Ray","non-dropping-particle":"","parse-names":false,"suffix":""},{"dropping-particle":"","family":"Howard","given":"Kirsten","non-dropping-particle":"","parse-names":false,"suffix":""},{"dropping-particle":"","family":"McCaffery","given":"Kirsten","non-dropping-particle":"","parse-names":false,"suffix":""}],"container-title":"JAMA Otolaryngology - Head and Neck Surgery","id":"ITEM-1","issue":"10","issued":{"date-parts":[["2018"]]},"page":"867-874","title":"Effect of a Change in Papillary Thyroid Cancer Terminology on Anxiety Levels and Treatment Preferences: A Randomized Crossover Trial","type":"article-journal","volume":"144"},"uris":["http://www.mendeley.com/documents/?uuid=b826da69-5198-42ec-bb44-e204c2fb6bb2"]}],"mendeley":{"formattedCitation":"(54)","plainTextFormattedCitation":"(54)","previouslyFormattedCitation":"(53)"},"properties":{"noteIndex":0},"schema":"https://github.com/citation-style-language/schema/raw/master/csl-citation.json"}</w:instrText>
      </w:r>
      <w:r w:rsidR="007343C2" w:rsidRPr="00B0541B">
        <w:rPr>
          <w:rFonts w:cstheme="minorHAnsi"/>
          <w:sz w:val="24"/>
          <w:szCs w:val="24"/>
        </w:rPr>
        <w:fldChar w:fldCharType="separate"/>
      </w:r>
      <w:r w:rsidR="00AC1E33" w:rsidRPr="00AC1E33">
        <w:rPr>
          <w:rFonts w:cstheme="minorHAnsi"/>
          <w:noProof/>
          <w:sz w:val="24"/>
          <w:szCs w:val="24"/>
        </w:rPr>
        <w:t>(54)</w:t>
      </w:r>
      <w:r w:rsidR="007343C2" w:rsidRPr="00B0541B">
        <w:rPr>
          <w:rFonts w:cstheme="minorHAnsi"/>
          <w:sz w:val="24"/>
          <w:szCs w:val="24"/>
        </w:rPr>
        <w:fldChar w:fldCharType="end"/>
      </w:r>
      <w:r w:rsidRPr="00B0541B">
        <w:rPr>
          <w:rFonts w:cstheme="minorHAnsi"/>
          <w:sz w:val="24"/>
          <w:szCs w:val="24"/>
        </w:rPr>
        <w:t>.</w:t>
      </w:r>
      <w:r w:rsidR="00FB7DE9">
        <w:rPr>
          <w:rFonts w:cstheme="minorHAnsi"/>
          <w:sz w:val="24"/>
          <w:szCs w:val="24"/>
        </w:rPr>
        <w:t xml:space="preserve"> </w:t>
      </w:r>
      <w:ins w:id="554" w:author="Eddy Lincango" w:date="2020-05-28T00:23:00Z">
        <w:r w:rsidR="008A55ED">
          <w:rPr>
            <w:rFonts w:cstheme="minorHAnsi"/>
            <w:sz w:val="24"/>
            <w:szCs w:val="24"/>
          </w:rPr>
          <w:t>Fu</w:t>
        </w:r>
      </w:ins>
      <w:ins w:id="555" w:author="Eddy Lincango" w:date="2020-05-27T21:21:00Z">
        <w:r w:rsidR="007E239B" w:rsidRPr="008B7BD3">
          <w:rPr>
            <w:rFonts w:cstheme="minorHAnsi"/>
            <w:sz w:val="24"/>
            <w:szCs w:val="24"/>
          </w:rPr>
          <w:t xml:space="preserve">ture studies </w:t>
        </w:r>
      </w:ins>
      <w:ins w:id="556" w:author="Eddy Lincango" w:date="2020-05-28T00:23:00Z">
        <w:r w:rsidR="008A55ED">
          <w:rPr>
            <w:rFonts w:cstheme="minorHAnsi"/>
            <w:sz w:val="24"/>
            <w:szCs w:val="24"/>
          </w:rPr>
          <w:t xml:space="preserve">can support </w:t>
        </w:r>
      </w:ins>
      <w:ins w:id="557" w:author="Eddy Lincango" w:date="2020-05-28T00:24:00Z">
        <w:r w:rsidR="008A55ED">
          <w:rPr>
            <w:rFonts w:cstheme="minorHAnsi"/>
            <w:sz w:val="24"/>
            <w:szCs w:val="24"/>
          </w:rPr>
          <w:t xml:space="preserve">this </w:t>
        </w:r>
      </w:ins>
      <w:ins w:id="558" w:author="Eddy Lincango" w:date="2020-05-27T21:21:00Z">
        <w:r w:rsidR="00712838" w:rsidRPr="008B7BD3">
          <w:rPr>
            <w:rFonts w:cstheme="minorHAnsi"/>
            <w:sz w:val="24"/>
            <w:szCs w:val="24"/>
          </w:rPr>
          <w:t>approach</w:t>
        </w:r>
      </w:ins>
      <w:ins w:id="559" w:author="Andrea Paola Solis Pazmiño" w:date="2020-05-27T13:22:00Z">
        <w:del w:id="560" w:author="Eddy Lincango" w:date="2020-05-27T21:16:00Z">
          <w:r w:rsidR="00FB7DE9" w:rsidRPr="00911EF8" w:rsidDel="007E239B">
            <w:rPr>
              <w:rFonts w:cstheme="minorHAnsi"/>
              <w:sz w:val="24"/>
              <w:szCs w:val="24"/>
            </w:rPr>
            <w:delText xml:space="preserve"> </w:delText>
          </w:r>
        </w:del>
      </w:ins>
      <w:del w:id="561" w:author="Eddy Lincango" w:date="2020-05-27T22:26:00Z">
        <w:r w:rsidRPr="00911EF8" w:rsidDel="00712838">
          <w:rPr>
            <w:rFonts w:cstheme="minorHAnsi"/>
            <w:sz w:val="24"/>
            <w:szCs w:val="24"/>
          </w:rPr>
          <w:delText xml:space="preserve"> We advocate to rename low risk lesions such</w:delText>
        </w:r>
      </w:del>
      <w:del w:id="562" w:author="Andrea Paola Solis Pazmiño" w:date="2020-05-25T20:08:00Z">
        <w:r w:rsidRPr="008B7BD3" w:rsidDel="009A285E">
          <w:rPr>
            <w:rFonts w:cstheme="minorHAnsi"/>
            <w:sz w:val="24"/>
            <w:szCs w:val="24"/>
          </w:rPr>
          <w:delText xml:space="preserve"> </w:delText>
        </w:r>
      </w:del>
      <w:r w:rsidRPr="00B0541B">
        <w:rPr>
          <w:rFonts w:cstheme="minorHAnsi"/>
          <w:sz w:val="24"/>
          <w:szCs w:val="24"/>
        </w:rPr>
        <w:t xml:space="preserve">as </w:t>
      </w:r>
      <w:ins w:id="563" w:author="Eddy Lincango" w:date="2020-05-28T00:25:00Z">
        <w:r w:rsidR="008A55ED">
          <w:rPr>
            <w:rFonts w:cstheme="minorHAnsi"/>
            <w:sz w:val="24"/>
            <w:szCs w:val="24"/>
          </w:rPr>
          <w:t xml:space="preserve">it </w:t>
        </w:r>
      </w:ins>
      <w:r w:rsidRPr="00B0541B">
        <w:rPr>
          <w:rFonts w:cstheme="minorHAnsi"/>
          <w:sz w:val="24"/>
          <w:szCs w:val="24"/>
        </w:rPr>
        <w:t>has been done in cervical or breast cancers which may mitigate overtreatment</w:t>
      </w:r>
      <w:r w:rsidRPr="00B0541B">
        <w:rPr>
          <w:rFonts w:eastAsia="Times New Roman" w:cstheme="minorHAnsi"/>
          <w:color w:val="222222"/>
          <w:sz w:val="24"/>
          <w:szCs w:val="24"/>
        </w:rPr>
        <w:fldChar w:fldCharType="begin" w:fldLock="1"/>
      </w:r>
      <w:r w:rsidR="00AC1E33">
        <w:rPr>
          <w:rFonts w:eastAsia="Times New Roman" w:cstheme="minorHAnsi"/>
          <w:color w:val="222222"/>
          <w:sz w:val="24"/>
          <w:szCs w:val="24"/>
        </w:rPr>
        <w:instrText>ADDIN CSL_CITATION {"citationItems":[{"id":"ITEM-1","itemData":{"DOI":"10.1136/bmj.k3322","ISSN":"17561833","author":[{"dropping-particle":"","family":"Nickel","given":"Brooke","non-dropping-particle":"","parse-names":false,"suffix":""},{"dropping-particle":"","family":"Moynihan","given":"Ray","non-dropping-particle":"","parse-names":false,"suffix":""},{"dropping-particle":"","family":"Barratt","given":"Alexandra","non-dropping-particle":"","parse-names":false,"suffix":""},{"dropping-particle":"","family":"Brito","given":"Juan P.","non-dropping-particle":"","parse-names":false,"suffix":""},{"dropping-particle":"","family":"McCaffery","given":"Kirsten","non-dropping-particle":"","parse-names":false,"suffix":""}],"container-title":"BMJ (Online)","id":"ITEM-1","issue":"August","issued":{"date-parts":[["2018"]]},"page":"1-8","title":"Renaming low risk conditions labelled as cancer","type":"article-journal","volume":"362"},"uris":["http://www.mendeley.com/documents/?uuid=37a4b25c-16d6-4e0b-8073-1dc681159d14"]}],"mendeley":{"formattedCitation":"(55)","plainTextFormattedCitation":"(55)","previouslyFormattedCitation":"(54)"},"properties":{"noteIndex":0},"schema":"https://github.com/citation-style-language/schema/raw/master/csl-citation.json"}</w:instrText>
      </w:r>
      <w:r w:rsidRPr="00B0541B">
        <w:rPr>
          <w:rFonts w:eastAsia="Times New Roman" w:cstheme="minorHAnsi"/>
          <w:color w:val="222222"/>
          <w:sz w:val="24"/>
          <w:szCs w:val="24"/>
        </w:rPr>
        <w:fldChar w:fldCharType="separate"/>
      </w:r>
      <w:r w:rsidR="00AC1E33" w:rsidRPr="00AC1E33">
        <w:rPr>
          <w:rFonts w:eastAsia="Times New Roman" w:cstheme="minorHAnsi"/>
          <w:noProof/>
          <w:color w:val="222222"/>
          <w:sz w:val="24"/>
          <w:szCs w:val="24"/>
        </w:rPr>
        <w:t>(55)</w:t>
      </w:r>
      <w:r w:rsidRPr="00B0541B">
        <w:rPr>
          <w:rFonts w:eastAsia="Times New Roman" w:cstheme="minorHAnsi"/>
          <w:color w:val="222222"/>
          <w:sz w:val="24"/>
          <w:szCs w:val="24"/>
        </w:rPr>
        <w:fldChar w:fldCharType="end"/>
      </w:r>
      <w:r w:rsidRPr="00B0541B">
        <w:rPr>
          <w:rFonts w:cstheme="minorHAnsi"/>
          <w:sz w:val="24"/>
          <w:szCs w:val="24"/>
        </w:rPr>
        <w:t xml:space="preserve">.  </w:t>
      </w:r>
    </w:p>
    <w:p w14:paraId="47F44114" w14:textId="1968D4CC" w:rsidR="00DD51B9" w:rsidRPr="00B0541B" w:rsidRDefault="00CE759C" w:rsidP="00D9510C">
      <w:pPr>
        <w:spacing w:line="480" w:lineRule="auto"/>
        <w:rPr>
          <w:rFonts w:eastAsia="Times New Roman" w:cstheme="minorHAnsi"/>
          <w:b/>
          <w:bCs/>
          <w:iCs/>
          <w:color w:val="222222"/>
          <w:sz w:val="24"/>
          <w:szCs w:val="24"/>
        </w:rPr>
      </w:pPr>
      <w:r w:rsidRPr="00B0541B">
        <w:rPr>
          <w:rFonts w:eastAsia="Times New Roman" w:cstheme="minorHAnsi"/>
          <w:b/>
          <w:bCs/>
          <w:iCs/>
          <w:color w:val="222222"/>
          <w:sz w:val="24"/>
          <w:szCs w:val="24"/>
        </w:rPr>
        <w:t>Limitations</w:t>
      </w:r>
      <w:ins w:id="564" w:author="Eddy Lincango" w:date="2020-06-01T11:03:00Z">
        <w:r w:rsidR="00C02607">
          <w:rPr>
            <w:rFonts w:eastAsia="Times New Roman" w:cstheme="minorHAnsi"/>
            <w:b/>
            <w:bCs/>
            <w:iCs/>
            <w:color w:val="222222"/>
            <w:sz w:val="24"/>
            <w:szCs w:val="24"/>
          </w:rPr>
          <w:t xml:space="preserve"> and </w:t>
        </w:r>
      </w:ins>
      <w:ins w:id="565" w:author="Eddy Lincango" w:date="2020-06-01T23:57:00Z">
        <w:r w:rsidR="00AC1E33">
          <w:rPr>
            <w:rFonts w:eastAsia="Times New Roman" w:cstheme="minorHAnsi"/>
            <w:b/>
            <w:bCs/>
            <w:iCs/>
            <w:color w:val="222222"/>
            <w:sz w:val="24"/>
            <w:szCs w:val="24"/>
          </w:rPr>
          <w:t>s</w:t>
        </w:r>
      </w:ins>
      <w:ins w:id="566" w:author="Eddy Lincango" w:date="2020-06-01T11:03:00Z">
        <w:r w:rsidR="00C02607">
          <w:rPr>
            <w:rFonts w:eastAsia="Times New Roman" w:cstheme="minorHAnsi"/>
            <w:b/>
            <w:bCs/>
            <w:iCs/>
            <w:color w:val="222222"/>
            <w:sz w:val="24"/>
            <w:szCs w:val="24"/>
          </w:rPr>
          <w:t>trenghts</w:t>
        </w:r>
      </w:ins>
    </w:p>
    <w:p w14:paraId="00717031" w14:textId="754966CC" w:rsidR="00DD51B9" w:rsidRPr="00B0541B" w:rsidRDefault="001F16CD" w:rsidP="00440E55">
      <w:pPr>
        <w:shd w:val="clear" w:color="auto" w:fill="FFFFFF"/>
        <w:spacing w:after="0" w:line="480" w:lineRule="auto"/>
        <w:ind w:firstLine="720"/>
        <w:jc w:val="both"/>
        <w:rPr>
          <w:rFonts w:eastAsia="Times New Roman" w:cstheme="minorHAnsi"/>
          <w:color w:val="000000"/>
          <w:sz w:val="24"/>
          <w:szCs w:val="24"/>
        </w:rPr>
      </w:pPr>
      <w:ins w:id="567" w:author="Eddy Lincango" w:date="2020-05-31T22:14:00Z">
        <w:r>
          <w:rPr>
            <w:rFonts w:eastAsia="Times New Roman" w:cstheme="minorHAnsi"/>
            <w:color w:val="000000"/>
            <w:sz w:val="24"/>
            <w:szCs w:val="24"/>
          </w:rPr>
          <w:t>Our st</w:t>
        </w:r>
      </w:ins>
      <w:ins w:id="568" w:author="Eddy Lincango" w:date="2020-05-31T22:15:00Z">
        <w:r>
          <w:rPr>
            <w:rFonts w:eastAsia="Times New Roman" w:cstheme="minorHAnsi"/>
            <w:color w:val="000000"/>
            <w:sz w:val="24"/>
            <w:szCs w:val="24"/>
          </w:rPr>
          <w:t xml:space="preserve">udy has some limitations, </w:t>
        </w:r>
      </w:ins>
      <w:ins w:id="569" w:author="Eddy Lincango" w:date="2020-05-31T22:17:00Z">
        <w:r w:rsidRPr="00422F9A">
          <w:rPr>
            <w:rFonts w:eastAsia="Times New Roman" w:cstheme="minorHAnsi"/>
            <w:color w:val="000000"/>
            <w:sz w:val="24"/>
            <w:szCs w:val="24"/>
          </w:rPr>
          <w:t xml:space="preserve">such that </w:t>
        </w:r>
        <w:r w:rsidRPr="00935E95">
          <w:rPr>
            <w:rFonts w:eastAsia="Times New Roman" w:cstheme="minorHAnsi"/>
            <w:color w:val="000000"/>
            <w:sz w:val="24"/>
            <w:szCs w:val="24"/>
          </w:rPr>
          <w:t xml:space="preserve">some </w:t>
        </w:r>
        <w:r w:rsidRPr="00422F9A">
          <w:rPr>
            <w:sz w:val="24"/>
            <w:szCs w:val="24"/>
          </w:rPr>
          <w:t>observations should be interpreted with caution</w:t>
        </w:r>
        <w:r>
          <w:rPr>
            <w:sz w:val="24"/>
            <w:szCs w:val="24"/>
          </w:rPr>
          <w:t>.</w:t>
        </w:r>
        <w:r w:rsidRPr="00422F9A">
          <w:rPr>
            <w:rFonts w:eastAsia="Times New Roman" w:cstheme="minorHAnsi"/>
            <w:color w:val="000000"/>
            <w:sz w:val="24"/>
            <w:szCs w:val="24"/>
          </w:rPr>
          <w:t xml:space="preserve"> </w:t>
        </w:r>
        <w:r>
          <w:rPr>
            <w:rFonts w:eastAsia="Times New Roman" w:cstheme="minorHAnsi"/>
            <w:color w:val="000000"/>
            <w:sz w:val="24"/>
            <w:szCs w:val="24"/>
          </w:rPr>
          <w:t>One of t</w:t>
        </w:r>
      </w:ins>
      <w:del w:id="570" w:author="Eddy Lincango" w:date="2020-05-31T22:17:00Z">
        <w:r w:rsidR="00DD51B9" w:rsidRPr="00422F9A" w:rsidDel="001F16CD">
          <w:rPr>
            <w:rFonts w:eastAsia="Times New Roman" w:cstheme="minorHAnsi"/>
            <w:color w:val="000000"/>
            <w:sz w:val="24"/>
            <w:szCs w:val="24"/>
          </w:rPr>
          <w:delText>T</w:delText>
        </w:r>
      </w:del>
      <w:r w:rsidR="00DD51B9" w:rsidRPr="00422F9A">
        <w:rPr>
          <w:rFonts w:eastAsia="Times New Roman" w:cstheme="minorHAnsi"/>
          <w:color w:val="000000"/>
          <w:sz w:val="24"/>
          <w:szCs w:val="24"/>
        </w:rPr>
        <w:t xml:space="preserve">he </w:t>
      </w:r>
      <w:del w:id="571" w:author="Eddy Lincango" w:date="2020-05-31T22:17:00Z">
        <w:r w:rsidR="00DD51B9" w:rsidRPr="00422F9A" w:rsidDel="001F16CD">
          <w:rPr>
            <w:rFonts w:eastAsia="Times New Roman" w:cstheme="minorHAnsi"/>
            <w:color w:val="000000"/>
            <w:sz w:val="24"/>
            <w:szCs w:val="24"/>
          </w:rPr>
          <w:delText xml:space="preserve">main </w:delText>
        </w:r>
      </w:del>
      <w:r w:rsidR="00DD51B9" w:rsidRPr="00422F9A">
        <w:rPr>
          <w:rFonts w:eastAsia="Times New Roman" w:cstheme="minorHAnsi"/>
          <w:color w:val="000000"/>
          <w:sz w:val="24"/>
          <w:szCs w:val="24"/>
        </w:rPr>
        <w:t>limitation of this s</w:t>
      </w:r>
      <w:ins w:id="572" w:author="Eddy Lincango" w:date="2020-05-31T22:17:00Z">
        <w:r>
          <w:rPr>
            <w:rFonts w:eastAsia="Times New Roman" w:cstheme="minorHAnsi"/>
            <w:color w:val="000000"/>
            <w:sz w:val="24"/>
            <w:szCs w:val="24"/>
          </w:rPr>
          <w:t>ystematic revie</w:t>
        </w:r>
      </w:ins>
      <w:ins w:id="573" w:author="Eddy Lincango" w:date="2020-05-31T22:18:00Z">
        <w:r>
          <w:rPr>
            <w:rFonts w:eastAsia="Times New Roman" w:cstheme="minorHAnsi"/>
            <w:color w:val="000000"/>
            <w:sz w:val="24"/>
            <w:szCs w:val="24"/>
          </w:rPr>
          <w:t>w</w:t>
        </w:r>
      </w:ins>
      <w:del w:id="574" w:author="Eddy Lincango" w:date="2020-05-31T22:18:00Z">
        <w:r w:rsidR="00DD51B9" w:rsidRPr="00422F9A" w:rsidDel="001F16CD">
          <w:rPr>
            <w:rFonts w:eastAsia="Times New Roman" w:cstheme="minorHAnsi"/>
            <w:color w:val="000000"/>
            <w:sz w:val="24"/>
            <w:szCs w:val="24"/>
          </w:rPr>
          <w:delText xml:space="preserve">tudy </w:delText>
        </w:r>
      </w:del>
      <w:ins w:id="575" w:author="Eddy Lincango" w:date="2020-05-31T22:18:00Z">
        <w:r>
          <w:rPr>
            <w:rFonts w:eastAsia="Times New Roman" w:cstheme="minorHAnsi"/>
            <w:color w:val="000000"/>
            <w:sz w:val="24"/>
            <w:szCs w:val="24"/>
          </w:rPr>
          <w:t xml:space="preserve">is that </w:t>
        </w:r>
      </w:ins>
      <w:ins w:id="576" w:author="Eddy Lincango" w:date="2020-05-31T22:19:00Z">
        <w:r>
          <w:rPr>
            <w:rFonts w:eastAsia="Times New Roman" w:cstheme="minorHAnsi"/>
            <w:color w:val="000000"/>
            <w:sz w:val="24"/>
            <w:szCs w:val="24"/>
          </w:rPr>
          <w:t xml:space="preserve">only generate an overview of what </w:t>
        </w:r>
      </w:ins>
      <w:ins w:id="577" w:author="Eddy Lincango" w:date="2020-05-31T22:22:00Z">
        <w:r>
          <w:rPr>
            <w:rFonts w:eastAsia="Times New Roman" w:cstheme="minorHAnsi"/>
            <w:color w:val="000000"/>
            <w:sz w:val="24"/>
            <w:szCs w:val="24"/>
          </w:rPr>
          <w:t>is happening with th</w:t>
        </w:r>
      </w:ins>
      <w:ins w:id="578" w:author="Eddy Lincango" w:date="2020-05-31T22:23:00Z">
        <w:r>
          <w:rPr>
            <w:rFonts w:eastAsia="Times New Roman" w:cstheme="minorHAnsi"/>
            <w:color w:val="000000"/>
            <w:sz w:val="24"/>
            <w:szCs w:val="24"/>
          </w:rPr>
          <w:t xml:space="preserve">e incidental diagnosis, </w:t>
        </w:r>
      </w:ins>
      <w:ins w:id="579" w:author="Eddy Lincango" w:date="2020-06-01T23:57:00Z">
        <w:r w:rsidR="00AC1E33">
          <w:rPr>
            <w:rFonts w:eastAsia="Times New Roman" w:cstheme="minorHAnsi"/>
            <w:color w:val="000000"/>
            <w:sz w:val="24"/>
            <w:szCs w:val="24"/>
          </w:rPr>
          <w:t>as</w:t>
        </w:r>
      </w:ins>
      <w:ins w:id="580" w:author="Eddy Lincango" w:date="2020-05-31T22:28:00Z">
        <w:r w:rsidR="00A853EC">
          <w:rPr>
            <w:rFonts w:eastAsia="Times New Roman" w:cstheme="minorHAnsi"/>
            <w:color w:val="000000"/>
            <w:sz w:val="24"/>
            <w:szCs w:val="24"/>
          </w:rPr>
          <w:t xml:space="preserve"> </w:t>
        </w:r>
      </w:ins>
      <w:ins w:id="581" w:author="Eddy Lincango" w:date="2020-05-31T22:21:00Z">
        <w:r>
          <w:rPr>
            <w:rFonts w:eastAsia="Times New Roman" w:cstheme="minorHAnsi"/>
            <w:color w:val="000000"/>
            <w:sz w:val="24"/>
            <w:szCs w:val="24"/>
          </w:rPr>
          <w:t>we c</w:t>
        </w:r>
      </w:ins>
      <w:ins w:id="582" w:author="Eddy Lincango" w:date="2020-05-31T22:22:00Z">
        <w:r>
          <w:rPr>
            <w:rFonts w:eastAsia="Times New Roman" w:cstheme="minorHAnsi"/>
            <w:color w:val="000000"/>
            <w:sz w:val="24"/>
            <w:szCs w:val="24"/>
          </w:rPr>
          <w:t xml:space="preserve">ould not </w:t>
        </w:r>
      </w:ins>
      <w:ins w:id="583" w:author="Eddy Lincango" w:date="2020-05-31T22:24:00Z">
        <w:r>
          <w:rPr>
            <w:rFonts w:eastAsia="Times New Roman" w:cstheme="minorHAnsi"/>
            <w:color w:val="000000"/>
            <w:sz w:val="24"/>
            <w:szCs w:val="24"/>
          </w:rPr>
          <w:t xml:space="preserve">describe in </w:t>
        </w:r>
      </w:ins>
      <w:ins w:id="584" w:author="Eddy Lincango" w:date="2020-05-31T22:22:00Z">
        <w:r>
          <w:rPr>
            <w:rFonts w:eastAsia="Times New Roman" w:cstheme="minorHAnsi"/>
            <w:color w:val="000000"/>
            <w:sz w:val="24"/>
            <w:szCs w:val="24"/>
          </w:rPr>
          <w:t xml:space="preserve">detail </w:t>
        </w:r>
      </w:ins>
      <w:ins w:id="585" w:author="Eddy Lincango" w:date="2020-05-31T22:30:00Z">
        <w:r w:rsidR="00A853EC">
          <w:rPr>
            <w:rFonts w:eastAsia="Times New Roman" w:cstheme="minorHAnsi"/>
            <w:color w:val="000000"/>
            <w:sz w:val="24"/>
            <w:szCs w:val="24"/>
          </w:rPr>
          <w:t xml:space="preserve">whether or not </w:t>
        </w:r>
      </w:ins>
      <w:ins w:id="586" w:author="Eddy Lincango" w:date="2020-05-31T15:51:00Z">
        <w:r w:rsidR="00A853EC">
          <w:rPr>
            <w:rFonts w:eastAsia="Times New Roman" w:cstheme="minorHAnsi"/>
            <w:color w:val="000000"/>
            <w:sz w:val="24"/>
            <w:szCs w:val="24"/>
          </w:rPr>
          <w:t xml:space="preserve">the </w:t>
        </w:r>
      </w:ins>
      <w:ins w:id="587" w:author="Eddy Lincango" w:date="2020-05-31T22:32:00Z">
        <w:r w:rsidR="00A853EC">
          <w:rPr>
            <w:rFonts w:eastAsia="Times New Roman" w:cstheme="minorHAnsi"/>
            <w:color w:val="000000"/>
            <w:sz w:val="24"/>
            <w:szCs w:val="24"/>
          </w:rPr>
          <w:t>n</w:t>
        </w:r>
      </w:ins>
      <w:ins w:id="588" w:author="Eddy Lincango" w:date="2020-05-31T22:31:00Z">
        <w:r w:rsidR="00A853EC">
          <w:rPr>
            <w:rFonts w:eastAsia="Times New Roman" w:cstheme="minorHAnsi"/>
            <w:color w:val="000000"/>
            <w:sz w:val="24"/>
            <w:szCs w:val="24"/>
          </w:rPr>
          <w:t>eck ultrasound</w:t>
        </w:r>
      </w:ins>
      <w:ins w:id="589" w:author="Eddy Lincango" w:date="2020-05-31T22:32:00Z">
        <w:r w:rsidR="00A853EC">
          <w:rPr>
            <w:rFonts w:eastAsia="Times New Roman" w:cstheme="minorHAnsi"/>
            <w:color w:val="000000"/>
            <w:sz w:val="24"/>
            <w:szCs w:val="24"/>
          </w:rPr>
          <w:t xml:space="preserve"> </w:t>
        </w:r>
        <w:r w:rsidR="00A853EC" w:rsidRPr="00422F9A">
          <w:rPr>
            <w:rFonts w:eastAsia="Times New Roman" w:cstheme="minorHAnsi"/>
            <w:color w:val="000000"/>
            <w:sz w:val="24"/>
            <w:szCs w:val="24"/>
          </w:rPr>
          <w:t>indications</w:t>
        </w:r>
      </w:ins>
      <w:ins w:id="590" w:author="Eddy Lincango" w:date="2020-05-31T22:31:00Z">
        <w:r w:rsidR="00A853EC">
          <w:rPr>
            <w:rFonts w:eastAsia="Times New Roman" w:cstheme="minorHAnsi"/>
            <w:color w:val="000000"/>
            <w:sz w:val="24"/>
            <w:szCs w:val="24"/>
          </w:rPr>
          <w:t xml:space="preserve"> were appropriate</w:t>
        </w:r>
      </w:ins>
      <w:ins w:id="591" w:author="Eddy Lincango" w:date="2020-05-31T22:38:00Z">
        <w:r w:rsidR="00A853EC">
          <w:rPr>
            <w:rFonts w:eastAsia="Times New Roman" w:cstheme="minorHAnsi"/>
            <w:color w:val="000000"/>
            <w:sz w:val="24"/>
            <w:szCs w:val="24"/>
          </w:rPr>
          <w:t xml:space="preserve"> (</w:t>
        </w:r>
      </w:ins>
      <w:ins w:id="592" w:author="Eddy Lincango" w:date="2020-06-02T00:00:00Z">
        <w:r w:rsidR="00AC1E33">
          <w:rPr>
            <w:rFonts w:eastAsia="Times New Roman" w:cstheme="minorHAnsi"/>
            <w:color w:val="000000"/>
            <w:sz w:val="24"/>
            <w:szCs w:val="24"/>
          </w:rPr>
          <w:t>u</w:t>
        </w:r>
        <w:r w:rsidR="00AC1E33" w:rsidRPr="00AC1E33">
          <w:rPr>
            <w:rFonts w:eastAsia="Times New Roman" w:cstheme="minorHAnsi"/>
            <w:color w:val="000000"/>
            <w:sz w:val="24"/>
            <w:szCs w:val="24"/>
          </w:rPr>
          <w:t xml:space="preserve">nclear reported information </w:t>
        </w:r>
      </w:ins>
      <w:ins w:id="593" w:author="Eddy Lincango" w:date="2020-06-02T00:01:00Z">
        <w:r w:rsidR="00AC1E33">
          <w:rPr>
            <w:rFonts w:eastAsia="Times New Roman" w:cstheme="minorHAnsi"/>
            <w:color w:val="000000"/>
            <w:sz w:val="24"/>
            <w:szCs w:val="24"/>
          </w:rPr>
          <w:t>by</w:t>
        </w:r>
      </w:ins>
      <w:ins w:id="594" w:author="Eddy Lincango" w:date="2020-06-02T00:00:00Z">
        <w:r w:rsidR="00AC1E33" w:rsidRPr="00AC1E33">
          <w:rPr>
            <w:rFonts w:eastAsia="Times New Roman" w:cstheme="minorHAnsi"/>
            <w:color w:val="000000"/>
            <w:sz w:val="24"/>
            <w:szCs w:val="24"/>
          </w:rPr>
          <w:t xml:space="preserve"> only four studies</w:t>
        </w:r>
      </w:ins>
      <w:ins w:id="595" w:author="Eddy Lincango" w:date="2020-05-31T22:38:00Z">
        <w:r w:rsidR="00A853EC">
          <w:rPr>
            <w:rFonts w:eastAsia="Times New Roman" w:cstheme="minorHAnsi"/>
            <w:color w:val="000000"/>
            <w:sz w:val="24"/>
            <w:szCs w:val="24"/>
          </w:rPr>
          <w:t>)</w:t>
        </w:r>
      </w:ins>
      <w:ins w:id="596" w:author="Eddy Lincango" w:date="2020-06-02T00:01:00Z">
        <w:r w:rsidR="00AC1E33">
          <w:rPr>
            <w:rFonts w:eastAsia="Times New Roman" w:cstheme="minorHAnsi"/>
            <w:color w:val="000000"/>
            <w:sz w:val="24"/>
            <w:szCs w:val="24"/>
          </w:rPr>
          <w:t>.</w:t>
        </w:r>
      </w:ins>
      <w:ins w:id="597" w:author="Eddy Lincango" w:date="2020-05-31T22:24:00Z">
        <w:r>
          <w:rPr>
            <w:rFonts w:eastAsia="Times New Roman" w:cstheme="minorHAnsi"/>
            <w:color w:val="000000"/>
            <w:sz w:val="24"/>
            <w:szCs w:val="24"/>
          </w:rPr>
          <w:t xml:space="preserve"> </w:t>
        </w:r>
      </w:ins>
      <w:ins w:id="598" w:author="Eddy Lincango" w:date="2020-05-31T22:26:00Z">
        <w:r w:rsidRPr="003B2872">
          <w:rPr>
            <w:sz w:val="24"/>
            <w:szCs w:val="24"/>
          </w:rPr>
          <w:t xml:space="preserve">A better way to understand </w:t>
        </w:r>
      </w:ins>
      <w:ins w:id="599" w:author="Eddy Lincango" w:date="2020-05-31T22:43:00Z">
        <w:r w:rsidR="003B2872">
          <w:rPr>
            <w:sz w:val="24"/>
            <w:szCs w:val="24"/>
          </w:rPr>
          <w:t>t</w:t>
        </w:r>
      </w:ins>
      <w:ins w:id="600" w:author="Eddy Lincango" w:date="2020-05-31T22:26:00Z">
        <w:r w:rsidRPr="003B2872">
          <w:rPr>
            <w:sz w:val="24"/>
            <w:szCs w:val="24"/>
          </w:rPr>
          <w:t>his</w:t>
        </w:r>
      </w:ins>
      <w:ins w:id="601" w:author="Eddy Lincango" w:date="2020-05-31T22:43:00Z">
        <w:r w:rsidR="003B2872">
          <w:rPr>
            <w:sz w:val="24"/>
            <w:szCs w:val="24"/>
          </w:rPr>
          <w:t xml:space="preserve"> </w:t>
        </w:r>
      </w:ins>
      <w:ins w:id="602" w:author="Eddy Lincango" w:date="2020-05-31T22:47:00Z">
        <w:r w:rsidR="00753072">
          <w:rPr>
            <w:sz w:val="24"/>
            <w:szCs w:val="24"/>
          </w:rPr>
          <w:t xml:space="preserve">issue </w:t>
        </w:r>
      </w:ins>
      <w:ins w:id="603" w:author="Eddy Lincango" w:date="2020-05-31T22:43:00Z">
        <w:r w:rsidR="003B2872">
          <w:rPr>
            <w:sz w:val="24"/>
            <w:szCs w:val="24"/>
          </w:rPr>
          <w:t>is th</w:t>
        </w:r>
      </w:ins>
      <w:ins w:id="604" w:author="Eddy Lincango" w:date="2020-06-02T00:02:00Z">
        <w:r w:rsidR="00AC1E33">
          <w:rPr>
            <w:sz w:val="24"/>
            <w:szCs w:val="24"/>
          </w:rPr>
          <w:t>r</w:t>
        </w:r>
      </w:ins>
      <w:ins w:id="605" w:author="Eddy Lincango" w:date="2020-05-31T22:43:00Z">
        <w:r w:rsidR="003B2872">
          <w:rPr>
            <w:sz w:val="24"/>
            <w:szCs w:val="24"/>
          </w:rPr>
          <w:t xml:space="preserve">ough a </w:t>
        </w:r>
      </w:ins>
      <w:ins w:id="606" w:author="Eddy Lincango" w:date="2020-05-31T22:44:00Z">
        <w:r w:rsidR="003B2872">
          <w:rPr>
            <w:sz w:val="24"/>
            <w:szCs w:val="24"/>
          </w:rPr>
          <w:t xml:space="preserve">prospective </w:t>
        </w:r>
      </w:ins>
      <w:ins w:id="607" w:author="Eddy Lincango" w:date="2020-05-31T22:43:00Z">
        <w:r w:rsidR="003B2872">
          <w:rPr>
            <w:sz w:val="24"/>
            <w:szCs w:val="24"/>
          </w:rPr>
          <w:t>cohort</w:t>
        </w:r>
      </w:ins>
      <w:ins w:id="608" w:author="Eddy Lincango" w:date="2020-05-31T22:44:00Z">
        <w:r w:rsidR="003B2872">
          <w:rPr>
            <w:sz w:val="24"/>
            <w:szCs w:val="24"/>
          </w:rPr>
          <w:t xml:space="preserve"> stud</w:t>
        </w:r>
      </w:ins>
      <w:ins w:id="609" w:author="Eddy Lincango" w:date="2020-06-02T00:03:00Z">
        <w:r w:rsidR="00AC1E33">
          <w:rPr>
            <w:sz w:val="24"/>
            <w:szCs w:val="24"/>
          </w:rPr>
          <w:t>ies</w:t>
        </w:r>
      </w:ins>
      <w:ins w:id="610" w:author="Eddy Lincango" w:date="2020-05-31T22:44:00Z">
        <w:r w:rsidR="003B2872">
          <w:rPr>
            <w:sz w:val="24"/>
            <w:szCs w:val="24"/>
          </w:rPr>
          <w:t xml:space="preserve"> </w:t>
        </w:r>
      </w:ins>
      <w:ins w:id="611" w:author="Eddy Lincango" w:date="2020-05-31T22:45:00Z">
        <w:r w:rsidR="003B2872">
          <w:rPr>
            <w:sz w:val="24"/>
            <w:szCs w:val="24"/>
          </w:rPr>
          <w:t xml:space="preserve">that </w:t>
        </w:r>
      </w:ins>
      <w:ins w:id="612" w:author="Eddy Lincango" w:date="2020-05-31T22:46:00Z">
        <w:r w:rsidR="003B2872">
          <w:rPr>
            <w:sz w:val="24"/>
            <w:szCs w:val="24"/>
          </w:rPr>
          <w:t>controls the factors</w:t>
        </w:r>
      </w:ins>
      <w:ins w:id="613" w:author="Eddy Lincango" w:date="2020-05-31T18:08:00Z">
        <w:r w:rsidR="00935E95">
          <w:rPr>
            <w:rFonts w:eastAsia="Times New Roman" w:cstheme="minorHAnsi"/>
            <w:color w:val="000000"/>
            <w:sz w:val="24"/>
            <w:szCs w:val="24"/>
          </w:rPr>
          <w:t xml:space="preserve"> </w:t>
        </w:r>
      </w:ins>
      <w:ins w:id="614" w:author="Eddy Lincango" w:date="2020-05-31T22:47:00Z">
        <w:r w:rsidR="00753072">
          <w:rPr>
            <w:rFonts w:eastAsia="Times New Roman" w:cstheme="minorHAnsi"/>
            <w:color w:val="000000"/>
            <w:sz w:val="24"/>
            <w:szCs w:val="24"/>
          </w:rPr>
          <w:t xml:space="preserve">affecting indications, such as: </w:t>
        </w:r>
      </w:ins>
      <w:ins w:id="615" w:author="Eddy Lincango" w:date="2020-05-31T18:08:00Z">
        <w:r w:rsidR="00935E95" w:rsidRPr="00DB0B8D">
          <w:rPr>
            <w:rFonts w:cstheme="minorHAnsi"/>
            <w:sz w:val="24"/>
            <w:szCs w:val="24"/>
          </w:rPr>
          <w:t>country</w:t>
        </w:r>
        <w:r w:rsidR="00935E95">
          <w:rPr>
            <w:rFonts w:cstheme="minorHAnsi"/>
            <w:sz w:val="24"/>
            <w:szCs w:val="24"/>
          </w:rPr>
          <w:t xml:space="preserve"> of origin</w:t>
        </w:r>
        <w:r w:rsidR="00935E95" w:rsidRPr="00DB0B8D">
          <w:rPr>
            <w:rFonts w:cstheme="minorHAnsi"/>
            <w:sz w:val="24"/>
            <w:szCs w:val="24"/>
          </w:rPr>
          <w:t xml:space="preserve">, hospital where </w:t>
        </w:r>
      </w:ins>
      <w:ins w:id="616" w:author="Eddy Lincango" w:date="2020-06-02T00:04:00Z">
        <w:r w:rsidR="00AC1E33">
          <w:rPr>
            <w:rFonts w:cstheme="minorHAnsi"/>
            <w:sz w:val="24"/>
            <w:szCs w:val="24"/>
          </w:rPr>
          <w:t>the</w:t>
        </w:r>
      </w:ins>
      <w:ins w:id="617" w:author="Eddy Lincango" w:date="2020-05-31T18:08:00Z">
        <w:r w:rsidR="00935E95" w:rsidRPr="00DB0B8D">
          <w:rPr>
            <w:rFonts w:cstheme="minorHAnsi"/>
            <w:sz w:val="24"/>
            <w:szCs w:val="24"/>
          </w:rPr>
          <w:t xml:space="preserve"> study </w:t>
        </w:r>
      </w:ins>
      <w:ins w:id="618" w:author="Eddy Lincango" w:date="2020-06-02T00:04:00Z">
        <w:r w:rsidR="00AC1E33">
          <w:rPr>
            <w:rFonts w:cstheme="minorHAnsi"/>
            <w:sz w:val="24"/>
            <w:szCs w:val="24"/>
          </w:rPr>
          <w:t>i</w:t>
        </w:r>
      </w:ins>
      <w:ins w:id="619" w:author="Eddy Lincango" w:date="2020-05-31T18:08:00Z">
        <w:r w:rsidR="00935E95" w:rsidRPr="00DB0B8D">
          <w:rPr>
            <w:rFonts w:cstheme="minorHAnsi"/>
            <w:sz w:val="24"/>
            <w:szCs w:val="24"/>
          </w:rPr>
          <w:t xml:space="preserve">s conducted, </w:t>
        </w:r>
        <w:r w:rsidR="00935E95">
          <w:rPr>
            <w:rFonts w:cstheme="minorHAnsi"/>
            <w:sz w:val="24"/>
            <w:szCs w:val="24"/>
          </w:rPr>
          <w:t>practice patterns, the age and the sex of the patients, etc</w:t>
        </w:r>
      </w:ins>
      <w:ins w:id="620" w:author="Eddy Lincango" w:date="2020-05-31T18:10:00Z">
        <w:r w:rsidR="00935E95">
          <w:rPr>
            <w:rFonts w:cstheme="minorHAnsi"/>
            <w:sz w:val="24"/>
            <w:szCs w:val="24"/>
          </w:rPr>
          <w:t>.</w:t>
        </w:r>
      </w:ins>
      <w:ins w:id="621" w:author="Eddy Lincango" w:date="2020-05-31T18:20:00Z">
        <w:r w:rsidR="00935E95">
          <w:rPr>
            <w:rFonts w:eastAsia="Times New Roman" w:cstheme="minorHAnsi"/>
            <w:color w:val="000000"/>
            <w:sz w:val="24"/>
            <w:szCs w:val="24"/>
          </w:rPr>
          <w:t xml:space="preserve"> </w:t>
        </w:r>
      </w:ins>
      <w:ins w:id="622" w:author="Eddy Lincango" w:date="2020-05-31T12:28:00Z">
        <w:r w:rsidR="00E74463">
          <w:rPr>
            <w:rFonts w:eastAsia="Times New Roman" w:cstheme="minorHAnsi"/>
            <w:color w:val="000000"/>
            <w:sz w:val="24"/>
            <w:szCs w:val="24"/>
          </w:rPr>
          <w:t xml:space="preserve">Other important limitation </w:t>
        </w:r>
      </w:ins>
      <w:r w:rsidR="005D017C" w:rsidRPr="00B0541B">
        <w:rPr>
          <w:rFonts w:eastAsia="Times New Roman" w:cstheme="minorHAnsi"/>
          <w:color w:val="000000"/>
          <w:sz w:val="24"/>
          <w:szCs w:val="24"/>
        </w:rPr>
        <w:t xml:space="preserve">lies </w:t>
      </w:r>
      <w:r w:rsidR="00DD51B9" w:rsidRPr="00B0541B">
        <w:rPr>
          <w:rFonts w:eastAsia="Times New Roman" w:cstheme="minorHAnsi"/>
          <w:color w:val="000000"/>
          <w:sz w:val="24"/>
          <w:szCs w:val="24"/>
        </w:rPr>
        <w:t xml:space="preserve">in the retrospective nature of extraction of the initial </w:t>
      </w:r>
      <w:r w:rsidR="0016613C" w:rsidRPr="00B0541B">
        <w:rPr>
          <w:rFonts w:eastAsia="Times New Roman" w:cstheme="minorHAnsi"/>
          <w:color w:val="000000"/>
          <w:sz w:val="24"/>
          <w:szCs w:val="24"/>
        </w:rPr>
        <w:t xml:space="preserve">primary </w:t>
      </w:r>
      <w:r w:rsidR="00DD51B9" w:rsidRPr="00B0541B">
        <w:rPr>
          <w:rFonts w:eastAsia="Times New Roman" w:cstheme="minorHAnsi"/>
          <w:color w:val="000000"/>
          <w:sz w:val="24"/>
          <w:szCs w:val="24"/>
        </w:rPr>
        <w:t xml:space="preserve">data. </w:t>
      </w:r>
      <w:r w:rsidR="005D017C" w:rsidRPr="00B0541B">
        <w:rPr>
          <w:rFonts w:eastAsia="Times New Roman" w:cstheme="minorHAnsi"/>
          <w:color w:val="000000"/>
          <w:sz w:val="24"/>
          <w:szCs w:val="24"/>
        </w:rPr>
        <w:t>Significant heterogeneity among studies may exist in defining incidental and non-incidental cancers. Consequently, p</w:t>
      </w:r>
      <w:r w:rsidR="00DD51B9" w:rsidRPr="00B0541B">
        <w:rPr>
          <w:rFonts w:eastAsia="Times New Roman" w:cstheme="minorHAnsi"/>
          <w:color w:val="000000"/>
          <w:sz w:val="24"/>
          <w:szCs w:val="24"/>
        </w:rPr>
        <w:t>atients could have been misclassified into wrong categories. </w:t>
      </w:r>
      <w:r w:rsidR="002B361B" w:rsidRPr="00B0541B">
        <w:rPr>
          <w:rFonts w:eastAsia="Times New Roman" w:cstheme="minorHAnsi"/>
          <w:color w:val="000000"/>
          <w:sz w:val="24"/>
          <w:szCs w:val="24"/>
        </w:rPr>
        <w:t xml:space="preserve">Likewise the </w:t>
      </w:r>
      <w:r w:rsidR="005D017C" w:rsidRPr="00B0541B">
        <w:rPr>
          <w:rFonts w:eastAsia="Times New Roman" w:cstheme="minorHAnsi"/>
          <w:color w:val="000000"/>
          <w:sz w:val="24"/>
          <w:szCs w:val="24"/>
        </w:rPr>
        <w:t>variations in</w:t>
      </w:r>
      <w:r w:rsidR="00492528" w:rsidRPr="00B0541B">
        <w:rPr>
          <w:rFonts w:eastAsia="Times New Roman" w:cstheme="minorHAnsi"/>
          <w:color w:val="000000"/>
          <w:sz w:val="24"/>
          <w:szCs w:val="24"/>
        </w:rPr>
        <w:t xml:space="preserve"> definitions</w:t>
      </w:r>
      <w:r w:rsidR="002B361B" w:rsidRPr="00B0541B">
        <w:rPr>
          <w:rFonts w:eastAsia="Times New Roman" w:cstheme="minorHAnsi"/>
          <w:color w:val="000000"/>
          <w:sz w:val="24"/>
          <w:szCs w:val="24"/>
        </w:rPr>
        <w:t xml:space="preserve">, made </w:t>
      </w:r>
      <w:r w:rsidR="00332F78" w:rsidRPr="00B0541B">
        <w:rPr>
          <w:rFonts w:eastAsia="Times New Roman" w:cstheme="minorHAnsi"/>
          <w:color w:val="000000"/>
          <w:sz w:val="24"/>
          <w:szCs w:val="24"/>
        </w:rPr>
        <w:t xml:space="preserve">some </w:t>
      </w:r>
      <w:r w:rsidR="002B361B" w:rsidRPr="00B0541B">
        <w:rPr>
          <w:rFonts w:eastAsia="Times New Roman" w:cstheme="minorHAnsi"/>
          <w:color w:val="000000"/>
          <w:sz w:val="24"/>
          <w:szCs w:val="24"/>
        </w:rPr>
        <w:t xml:space="preserve">comparison between studies difficult. </w:t>
      </w:r>
      <w:r w:rsidR="005D017C" w:rsidRPr="00B0541B">
        <w:rPr>
          <w:rFonts w:eastAsia="Times New Roman" w:cstheme="minorHAnsi"/>
          <w:color w:val="000000"/>
          <w:sz w:val="24"/>
          <w:szCs w:val="24"/>
        </w:rPr>
        <w:t xml:space="preserve">Moreover, there </w:t>
      </w:r>
      <w:r w:rsidR="005D017C" w:rsidRPr="00B0541B">
        <w:rPr>
          <w:rFonts w:eastAsia="Times New Roman" w:cstheme="minorHAnsi"/>
          <w:color w:val="000000"/>
          <w:sz w:val="24"/>
          <w:szCs w:val="24"/>
        </w:rPr>
        <w:lastRenderedPageBreak/>
        <w:t>is a risk of publication bias given the lack of inclusion of</w:t>
      </w:r>
      <w:r w:rsidR="005D017C" w:rsidRPr="00B0541B">
        <w:rPr>
          <w:rFonts w:cstheme="minorHAnsi"/>
          <w:sz w:val="24"/>
          <w:szCs w:val="24"/>
        </w:rPr>
        <w:t xml:space="preserve"> conference abstracts or unpublished literature</w:t>
      </w:r>
      <w:r w:rsidR="007876E3" w:rsidRPr="00B0541B">
        <w:rPr>
          <w:rFonts w:cstheme="minorHAnsi"/>
          <w:sz w:val="24"/>
          <w:szCs w:val="24"/>
        </w:rPr>
        <w:t xml:space="preserve">. </w:t>
      </w:r>
      <w:r w:rsidR="006C0A09" w:rsidRPr="00B0541B">
        <w:rPr>
          <w:rFonts w:cstheme="minorHAnsi"/>
          <w:sz w:val="24"/>
          <w:szCs w:val="24"/>
        </w:rPr>
        <w:t xml:space="preserve"> </w:t>
      </w:r>
    </w:p>
    <w:p w14:paraId="1AE9A5B3" w14:textId="26316E98" w:rsidR="00DD51B9" w:rsidRPr="00B0541B" w:rsidRDefault="00DD51B9" w:rsidP="00D9510C">
      <w:pPr>
        <w:shd w:val="clear" w:color="auto" w:fill="FFFFFF"/>
        <w:spacing w:after="0" w:line="480" w:lineRule="auto"/>
        <w:ind w:firstLine="720"/>
        <w:jc w:val="both"/>
        <w:rPr>
          <w:rFonts w:eastAsia="Times New Roman" w:cstheme="minorHAnsi"/>
          <w:color w:val="222222"/>
          <w:sz w:val="24"/>
          <w:szCs w:val="24"/>
        </w:rPr>
      </w:pPr>
      <w:r w:rsidRPr="00B0541B">
        <w:rPr>
          <w:rFonts w:eastAsia="Times New Roman" w:cstheme="minorHAnsi"/>
          <w:color w:val="000000"/>
          <w:sz w:val="24"/>
          <w:szCs w:val="24"/>
        </w:rPr>
        <w:t xml:space="preserve">Despite these limitations, the strengths of this study remain notable. </w:t>
      </w:r>
      <w:bookmarkStart w:id="623" w:name="_Hlk40603113"/>
      <w:r w:rsidRPr="00B0541B">
        <w:rPr>
          <w:rFonts w:eastAsia="Times New Roman" w:cstheme="minorHAnsi"/>
          <w:color w:val="000000"/>
          <w:sz w:val="24"/>
          <w:szCs w:val="24"/>
        </w:rPr>
        <w:t xml:space="preserve">Firstly, this is the first global perspective meta-analysis showing rates of </w:t>
      </w:r>
      <w:r w:rsidR="00332F78" w:rsidRPr="00B0541B">
        <w:rPr>
          <w:rFonts w:eastAsia="Times New Roman" w:cstheme="minorHAnsi"/>
          <w:color w:val="000000"/>
          <w:sz w:val="24"/>
          <w:szCs w:val="24"/>
        </w:rPr>
        <w:t xml:space="preserve">incidental thyroid cancer </w:t>
      </w:r>
      <w:r w:rsidRPr="00B0541B">
        <w:rPr>
          <w:rFonts w:eastAsia="Times New Roman" w:cstheme="minorHAnsi"/>
          <w:color w:val="000000"/>
          <w:sz w:val="24"/>
          <w:szCs w:val="24"/>
        </w:rPr>
        <w:t xml:space="preserve">across multiple cohorts allowing for comparison and a summative perspective. Secondly, as we excluded cohorts that were identified through screening programs, we offer a unique perspective into the avenues leading to </w:t>
      </w:r>
      <w:r w:rsidR="00332F78" w:rsidRPr="00B0541B">
        <w:rPr>
          <w:rFonts w:eastAsia="Times New Roman" w:cstheme="minorHAnsi"/>
          <w:color w:val="000000"/>
          <w:sz w:val="24"/>
          <w:szCs w:val="24"/>
        </w:rPr>
        <w:t>incidental thyroid cancer</w:t>
      </w:r>
      <w:r w:rsidRPr="00B0541B">
        <w:rPr>
          <w:rFonts w:eastAsia="Times New Roman" w:cstheme="minorHAnsi"/>
          <w:color w:val="000000"/>
          <w:sz w:val="24"/>
          <w:szCs w:val="24"/>
        </w:rPr>
        <w:t xml:space="preserve"> diagnosis other than screening.</w:t>
      </w:r>
      <w:bookmarkEnd w:id="623"/>
      <w:r w:rsidR="00436651">
        <w:rPr>
          <w:rFonts w:eastAsia="Times New Roman" w:cstheme="minorHAnsi"/>
          <w:color w:val="000000"/>
          <w:sz w:val="24"/>
          <w:szCs w:val="24"/>
        </w:rPr>
        <w:t xml:space="preserve"> Finally, sensitivity analyses comparing two analyses methods showed that results are consistent in almost all estimates, except in</w:t>
      </w:r>
      <w:r w:rsidR="00436651" w:rsidRPr="00242CAB">
        <w:rPr>
          <w:rFonts w:eastAsia="Times New Roman" w:cstheme="minorHAnsi"/>
          <w:color w:val="000000"/>
          <w:sz w:val="24"/>
          <w:szCs w:val="24"/>
        </w:rPr>
        <w:t xml:space="preserve"> </w:t>
      </w:r>
      <w:r w:rsidR="00436651">
        <w:rPr>
          <w:rFonts w:eastAsia="Times New Roman" w:cstheme="minorHAnsi"/>
          <w:color w:val="000000"/>
          <w:sz w:val="24"/>
          <w:szCs w:val="24"/>
        </w:rPr>
        <w:t>the tumor size subgroup analysis (</w:t>
      </w:r>
      <w:r w:rsidR="00436651" w:rsidRPr="00B0541B">
        <w:rPr>
          <w:rFonts w:cstheme="minorHAnsi"/>
          <w:color w:val="222222"/>
          <w:sz w:val="24"/>
          <w:szCs w:val="24"/>
          <w:shd w:val="clear" w:color="auto" w:fill="FFFFFF"/>
        </w:rPr>
        <w:t>≤</w:t>
      </w:r>
      <w:r w:rsidR="00436651" w:rsidRPr="00B0541B">
        <w:rPr>
          <w:rFonts w:cstheme="minorHAnsi"/>
          <w:color w:val="000000" w:themeColor="text1"/>
          <w:sz w:val="24"/>
          <w:szCs w:val="24"/>
          <w:shd w:val="clear" w:color="auto" w:fill="FFFFFF"/>
        </w:rPr>
        <w:t xml:space="preserve"> 10mm</w:t>
      </w:r>
      <w:r w:rsidR="00436651">
        <w:rPr>
          <w:rFonts w:cstheme="minorHAnsi"/>
          <w:color w:val="000000" w:themeColor="text1"/>
          <w:sz w:val="24"/>
          <w:szCs w:val="24"/>
          <w:shd w:val="clear" w:color="auto" w:fill="FFFFFF"/>
        </w:rPr>
        <w:t xml:space="preserve"> vs &gt;10mm)</w:t>
      </w:r>
      <w:r w:rsidR="00436651">
        <w:rPr>
          <w:rFonts w:eastAsia="Times New Roman" w:cstheme="minorHAnsi"/>
          <w:color w:val="000000"/>
          <w:sz w:val="24"/>
          <w:szCs w:val="24"/>
        </w:rPr>
        <w:t xml:space="preserve"> as studies had proportions of 0% or 100%. </w:t>
      </w:r>
    </w:p>
    <w:p w14:paraId="108689B7" w14:textId="77777777" w:rsidR="00DD51B9" w:rsidRPr="00B0541B" w:rsidRDefault="00DD51B9" w:rsidP="00D9510C">
      <w:pPr>
        <w:shd w:val="clear" w:color="auto" w:fill="FFFFFF"/>
        <w:spacing w:after="0" w:line="480" w:lineRule="auto"/>
        <w:jc w:val="both"/>
        <w:rPr>
          <w:rFonts w:eastAsia="Times New Roman" w:cstheme="minorHAnsi"/>
          <w:b/>
          <w:bCs/>
          <w:color w:val="000000"/>
          <w:sz w:val="24"/>
          <w:szCs w:val="24"/>
        </w:rPr>
      </w:pPr>
      <w:r w:rsidRPr="00B0541B">
        <w:rPr>
          <w:rFonts w:eastAsia="Times New Roman" w:cstheme="minorHAnsi"/>
          <w:color w:val="000000"/>
          <w:sz w:val="24"/>
          <w:szCs w:val="24"/>
        </w:rPr>
        <w:t> </w:t>
      </w:r>
      <w:r w:rsidR="00CE759C" w:rsidRPr="00B0541B">
        <w:rPr>
          <w:rFonts w:eastAsia="Times New Roman" w:cstheme="minorHAnsi"/>
          <w:b/>
          <w:bCs/>
          <w:color w:val="000000"/>
          <w:sz w:val="24"/>
          <w:szCs w:val="24"/>
        </w:rPr>
        <w:t>Conclusion</w:t>
      </w:r>
    </w:p>
    <w:p w14:paraId="145DED9D" w14:textId="681CB35D" w:rsidR="00650FE7" w:rsidRPr="00B0541B" w:rsidRDefault="00DD51B9" w:rsidP="008C4F0D">
      <w:pPr>
        <w:shd w:val="clear" w:color="auto" w:fill="FFFFFF"/>
        <w:spacing w:after="0" w:line="480" w:lineRule="auto"/>
        <w:ind w:firstLine="720"/>
        <w:jc w:val="both"/>
        <w:rPr>
          <w:rFonts w:eastAsia="Times New Roman" w:cstheme="minorHAnsi"/>
          <w:color w:val="222222"/>
          <w:sz w:val="24"/>
          <w:szCs w:val="24"/>
        </w:rPr>
      </w:pPr>
      <w:r w:rsidRPr="00B0541B">
        <w:rPr>
          <w:rFonts w:eastAsia="Times New Roman" w:cstheme="minorHAnsi"/>
          <w:color w:val="000000"/>
          <w:sz w:val="24"/>
          <w:szCs w:val="24"/>
          <w:shd w:val="clear" w:color="auto" w:fill="FFFFFF"/>
        </w:rPr>
        <w:t xml:space="preserve">Our study shows </w:t>
      </w:r>
      <w:bookmarkStart w:id="624" w:name="_Hlk40543078"/>
      <w:r w:rsidRPr="00B0541B">
        <w:rPr>
          <w:rFonts w:eastAsia="Times New Roman" w:cstheme="minorHAnsi"/>
          <w:color w:val="000000"/>
          <w:sz w:val="24"/>
          <w:szCs w:val="24"/>
          <w:shd w:val="clear" w:color="auto" w:fill="FFFFFF"/>
        </w:rPr>
        <w:t xml:space="preserve">that </w:t>
      </w:r>
      <w:r w:rsidR="004D59D0" w:rsidRPr="00B0541B">
        <w:rPr>
          <w:rFonts w:eastAsia="Times New Roman" w:cstheme="minorHAnsi"/>
          <w:color w:val="000000"/>
          <w:sz w:val="24"/>
          <w:szCs w:val="24"/>
          <w:shd w:val="clear" w:color="auto" w:fill="FFFFFF"/>
        </w:rPr>
        <w:t xml:space="preserve">frequency </w:t>
      </w:r>
      <w:r w:rsidRPr="00B0541B">
        <w:rPr>
          <w:rFonts w:eastAsia="Times New Roman" w:cstheme="minorHAnsi"/>
          <w:color w:val="000000"/>
          <w:sz w:val="24"/>
          <w:szCs w:val="24"/>
          <w:shd w:val="clear" w:color="auto" w:fill="FFFFFF"/>
        </w:rPr>
        <w:t>of</w:t>
      </w:r>
      <w:bookmarkStart w:id="625" w:name="_Hlk40543057"/>
      <w:r w:rsidRPr="00B0541B">
        <w:rPr>
          <w:rFonts w:eastAsia="Times New Roman" w:cstheme="minorHAnsi"/>
          <w:color w:val="000000"/>
          <w:sz w:val="24"/>
          <w:szCs w:val="24"/>
          <w:shd w:val="clear" w:color="auto" w:fill="FFFFFF"/>
        </w:rPr>
        <w:t xml:space="preserve"> </w:t>
      </w:r>
      <w:r w:rsidR="00332F78" w:rsidRPr="00B0541B">
        <w:rPr>
          <w:rFonts w:eastAsia="Times New Roman" w:cstheme="minorHAnsi"/>
          <w:color w:val="000000"/>
          <w:sz w:val="24"/>
          <w:szCs w:val="24"/>
          <w:shd w:val="clear" w:color="auto" w:fill="FFFFFF"/>
        </w:rPr>
        <w:t xml:space="preserve">incidental thyroid cancer </w:t>
      </w:r>
      <w:r w:rsidRPr="00B0541B">
        <w:rPr>
          <w:rFonts w:eastAsia="Times New Roman" w:cstheme="minorHAnsi"/>
          <w:color w:val="000000"/>
          <w:sz w:val="24"/>
          <w:szCs w:val="24"/>
          <w:shd w:val="clear" w:color="auto" w:fill="FFFFFF"/>
        </w:rPr>
        <w:t>is </w:t>
      </w:r>
      <w:r w:rsidRPr="00B0541B">
        <w:rPr>
          <w:rFonts w:eastAsia="Times New Roman" w:cstheme="minorHAnsi"/>
          <w:color w:val="222222"/>
          <w:sz w:val="24"/>
          <w:szCs w:val="24"/>
          <w:shd w:val="clear" w:color="auto" w:fill="FFFFFF"/>
        </w:rPr>
        <w:t>high across numerous global geographic regions</w:t>
      </w:r>
      <w:bookmarkEnd w:id="624"/>
      <w:r w:rsidRPr="00B0541B">
        <w:rPr>
          <w:rFonts w:eastAsia="Times New Roman" w:cstheme="minorHAnsi"/>
          <w:color w:val="222222"/>
          <w:sz w:val="24"/>
          <w:szCs w:val="24"/>
          <w:shd w:val="clear" w:color="auto" w:fill="FFFFFF"/>
        </w:rPr>
        <w:t>.</w:t>
      </w:r>
      <w:bookmarkEnd w:id="625"/>
      <w:r w:rsidRPr="00B0541B">
        <w:rPr>
          <w:rFonts w:eastAsia="Times New Roman" w:cstheme="minorHAnsi"/>
          <w:color w:val="222222"/>
          <w:sz w:val="24"/>
          <w:szCs w:val="24"/>
          <w:shd w:val="clear" w:color="auto" w:fill="FFFFFF"/>
        </w:rPr>
        <w:t> </w:t>
      </w:r>
      <w:r w:rsidRPr="00B0541B">
        <w:rPr>
          <w:rFonts w:eastAsia="Times New Roman" w:cstheme="minorHAnsi"/>
          <w:color w:val="222222"/>
          <w:sz w:val="24"/>
          <w:szCs w:val="24"/>
        </w:rPr>
        <w:t xml:space="preserve">Half of the thyroid cancers, and almost all micropapillary thyroid cancers detected are found incidentally, illustrating that </w:t>
      </w:r>
      <w:r w:rsidR="00332F78" w:rsidRPr="00B0541B">
        <w:rPr>
          <w:rFonts w:eastAsia="Times New Roman" w:cstheme="minorHAnsi"/>
          <w:color w:val="222222"/>
          <w:sz w:val="24"/>
          <w:szCs w:val="24"/>
        </w:rPr>
        <w:t xml:space="preserve">incidental thyroid cancer </w:t>
      </w:r>
      <w:r w:rsidRPr="00B0541B">
        <w:rPr>
          <w:rFonts w:eastAsia="Times New Roman" w:cstheme="minorHAnsi"/>
          <w:color w:val="222222"/>
          <w:sz w:val="24"/>
          <w:szCs w:val="24"/>
        </w:rPr>
        <w:t xml:space="preserve">continues to be a large driver of increasing </w:t>
      </w:r>
      <w:r w:rsidR="00332F78" w:rsidRPr="00B0541B">
        <w:rPr>
          <w:rFonts w:eastAsia="Times New Roman" w:cstheme="minorHAnsi"/>
          <w:color w:val="222222"/>
          <w:sz w:val="24"/>
          <w:szCs w:val="24"/>
        </w:rPr>
        <w:t xml:space="preserve">overall thyroid cancer </w:t>
      </w:r>
      <w:r w:rsidRPr="00B0541B">
        <w:rPr>
          <w:rFonts w:eastAsia="Times New Roman" w:cstheme="minorHAnsi"/>
          <w:color w:val="222222"/>
          <w:sz w:val="24"/>
          <w:szCs w:val="24"/>
        </w:rPr>
        <w:t>incidence.</w:t>
      </w:r>
      <w:r w:rsidRPr="00B0541B">
        <w:rPr>
          <w:rFonts w:eastAsia="Times New Roman" w:cstheme="minorHAnsi"/>
          <w:color w:val="222222"/>
          <w:sz w:val="24"/>
          <w:szCs w:val="24"/>
          <w:shd w:val="clear" w:color="auto" w:fill="FFFFFF"/>
        </w:rPr>
        <w:t xml:space="preserve"> Subgroup analysis showed that </w:t>
      </w:r>
      <w:r w:rsidR="00332F78" w:rsidRPr="00B0541B">
        <w:rPr>
          <w:rFonts w:eastAsia="Times New Roman" w:cstheme="minorHAnsi"/>
          <w:color w:val="222222"/>
          <w:sz w:val="24"/>
          <w:szCs w:val="24"/>
          <w:shd w:val="clear" w:color="auto" w:fill="FFFFFF"/>
        </w:rPr>
        <w:t xml:space="preserve">incidental thyroid cancer </w:t>
      </w:r>
      <w:r w:rsidRPr="00B0541B">
        <w:rPr>
          <w:rFonts w:eastAsia="Times New Roman" w:cstheme="minorHAnsi"/>
          <w:color w:val="222222"/>
          <w:sz w:val="24"/>
          <w:szCs w:val="24"/>
          <w:shd w:val="clear" w:color="auto" w:fill="FFFFFF"/>
        </w:rPr>
        <w:t xml:space="preserve">tends to represent small cancers likely with indolent course and are primarily diagnosed by ultrasound, prompting a debate surrounding ultrasound </w:t>
      </w:r>
      <w:ins w:id="626" w:author="Eddy Lincango" w:date="2020-06-02T00:06:00Z">
        <w:r w:rsidR="00AC1E33">
          <w:rPr>
            <w:rFonts w:eastAsia="Times New Roman" w:cstheme="minorHAnsi"/>
            <w:color w:val="222222"/>
            <w:sz w:val="24"/>
            <w:szCs w:val="24"/>
            <w:shd w:val="clear" w:color="auto" w:fill="FFFFFF"/>
          </w:rPr>
          <w:t>indications</w:t>
        </w:r>
      </w:ins>
      <w:ins w:id="627" w:author="Eddy Lincango" w:date="2020-06-02T00:07:00Z">
        <w:r w:rsidR="00AC1E33">
          <w:rPr>
            <w:rFonts w:eastAsia="Times New Roman" w:cstheme="minorHAnsi"/>
            <w:color w:val="222222"/>
            <w:sz w:val="24"/>
            <w:szCs w:val="24"/>
            <w:shd w:val="clear" w:color="auto" w:fill="FFFFFF"/>
          </w:rPr>
          <w:t xml:space="preserve"> and its </w:t>
        </w:r>
      </w:ins>
      <w:r w:rsidRPr="00B0541B">
        <w:rPr>
          <w:rFonts w:eastAsia="Times New Roman" w:cstheme="minorHAnsi"/>
          <w:color w:val="222222"/>
          <w:sz w:val="24"/>
          <w:szCs w:val="24"/>
          <w:shd w:val="clear" w:color="auto" w:fill="FFFFFF"/>
        </w:rPr>
        <w:t>misuse and opportunities for interventions aimed at reducing this source of over-diagnosis.</w:t>
      </w:r>
    </w:p>
    <w:p w14:paraId="72715DBC" w14:textId="77777777" w:rsidR="00A32403" w:rsidRPr="00B0541B" w:rsidRDefault="00A32403" w:rsidP="00D9510C">
      <w:pPr>
        <w:spacing w:line="480" w:lineRule="auto"/>
        <w:rPr>
          <w:rFonts w:cstheme="minorHAnsi"/>
          <w:b/>
          <w:sz w:val="24"/>
          <w:szCs w:val="24"/>
        </w:rPr>
      </w:pPr>
      <w:r w:rsidRPr="00B0541B">
        <w:rPr>
          <w:rFonts w:cstheme="minorHAnsi"/>
          <w:b/>
          <w:sz w:val="24"/>
          <w:szCs w:val="24"/>
        </w:rPr>
        <w:t>Disclosure</w:t>
      </w:r>
      <w:r w:rsidR="008C4F0D" w:rsidRPr="00B0541B">
        <w:rPr>
          <w:rFonts w:cstheme="minorHAnsi"/>
          <w:b/>
          <w:sz w:val="24"/>
          <w:szCs w:val="24"/>
        </w:rPr>
        <w:t xml:space="preserve"> Statement</w:t>
      </w:r>
    </w:p>
    <w:p w14:paraId="0225F89D" w14:textId="77777777" w:rsidR="00A32403" w:rsidRDefault="00DC216B" w:rsidP="00D9510C">
      <w:pPr>
        <w:spacing w:line="480" w:lineRule="auto"/>
        <w:rPr>
          <w:rFonts w:cstheme="minorHAnsi"/>
          <w:sz w:val="24"/>
          <w:szCs w:val="24"/>
        </w:rPr>
      </w:pPr>
      <w:r w:rsidRPr="00B0541B">
        <w:rPr>
          <w:rFonts w:cstheme="minorHAnsi"/>
          <w:sz w:val="24"/>
          <w:szCs w:val="24"/>
        </w:rPr>
        <w:t>The authors declare have no disclosure statement.</w:t>
      </w:r>
    </w:p>
    <w:p w14:paraId="0FD2BD34" w14:textId="77777777" w:rsidR="00957193" w:rsidRPr="0086267F" w:rsidRDefault="00957193" w:rsidP="00957193">
      <w:pPr>
        <w:spacing w:line="480" w:lineRule="auto"/>
        <w:rPr>
          <w:rFonts w:cstheme="minorHAnsi"/>
          <w:b/>
          <w:bCs/>
          <w:sz w:val="24"/>
          <w:szCs w:val="24"/>
        </w:rPr>
      </w:pPr>
      <w:r w:rsidRPr="0086267F">
        <w:rPr>
          <w:rFonts w:cstheme="minorHAnsi"/>
          <w:b/>
          <w:bCs/>
          <w:sz w:val="24"/>
          <w:szCs w:val="24"/>
        </w:rPr>
        <w:t>Correspondence to:</w:t>
      </w:r>
    </w:p>
    <w:p w14:paraId="22B12532" w14:textId="77777777" w:rsidR="00957193" w:rsidRPr="0086267F" w:rsidRDefault="00957193" w:rsidP="00957193">
      <w:pPr>
        <w:spacing w:line="480" w:lineRule="auto"/>
        <w:rPr>
          <w:rFonts w:cstheme="minorHAnsi"/>
          <w:sz w:val="24"/>
          <w:szCs w:val="24"/>
        </w:rPr>
      </w:pPr>
      <w:r w:rsidRPr="0086267F">
        <w:rPr>
          <w:rFonts w:cstheme="minorHAnsi"/>
          <w:sz w:val="24"/>
          <w:szCs w:val="24"/>
        </w:rPr>
        <w:lastRenderedPageBreak/>
        <w:t>Juan P. Brito M.D., M.Sc.</w:t>
      </w:r>
    </w:p>
    <w:p w14:paraId="00ECB693" w14:textId="77777777" w:rsidR="00957193" w:rsidRPr="002378D1" w:rsidRDefault="00957193" w:rsidP="00957193">
      <w:pPr>
        <w:spacing w:line="480" w:lineRule="auto"/>
        <w:rPr>
          <w:rFonts w:cstheme="minorHAnsi"/>
          <w:sz w:val="24"/>
          <w:szCs w:val="24"/>
        </w:rPr>
      </w:pPr>
      <w:r w:rsidRPr="002378D1">
        <w:rPr>
          <w:rFonts w:cstheme="minorHAnsi"/>
          <w:sz w:val="24"/>
          <w:szCs w:val="24"/>
        </w:rPr>
        <w:t>Knowledge and Evaluation Research Unit</w:t>
      </w:r>
    </w:p>
    <w:p w14:paraId="1424DCDA" w14:textId="77777777" w:rsidR="00957193" w:rsidRPr="002378D1" w:rsidRDefault="00957193" w:rsidP="00957193">
      <w:pPr>
        <w:spacing w:line="480" w:lineRule="auto"/>
        <w:rPr>
          <w:rFonts w:cstheme="minorHAnsi"/>
          <w:sz w:val="24"/>
          <w:szCs w:val="24"/>
        </w:rPr>
      </w:pPr>
      <w:r w:rsidRPr="002378D1">
        <w:rPr>
          <w:rFonts w:cstheme="minorHAnsi"/>
          <w:sz w:val="24"/>
          <w:szCs w:val="24"/>
        </w:rPr>
        <w:t>Division of Endocrinology, Diabetes, Metabolism and Nutrition</w:t>
      </w:r>
    </w:p>
    <w:p w14:paraId="65395A8E" w14:textId="77777777" w:rsidR="00957193" w:rsidRPr="002378D1" w:rsidRDefault="00957193" w:rsidP="00957193">
      <w:pPr>
        <w:spacing w:line="480" w:lineRule="auto"/>
        <w:rPr>
          <w:rFonts w:cstheme="minorHAnsi"/>
          <w:sz w:val="24"/>
          <w:szCs w:val="24"/>
        </w:rPr>
      </w:pPr>
      <w:r w:rsidRPr="002378D1">
        <w:rPr>
          <w:rFonts w:cstheme="minorHAnsi"/>
          <w:sz w:val="24"/>
          <w:szCs w:val="24"/>
        </w:rPr>
        <w:t>Mayo Clinic</w:t>
      </w:r>
    </w:p>
    <w:p w14:paraId="6453EA3D" w14:textId="77777777" w:rsidR="00957193" w:rsidRPr="002378D1" w:rsidRDefault="00957193" w:rsidP="00957193">
      <w:pPr>
        <w:spacing w:line="480" w:lineRule="auto"/>
        <w:rPr>
          <w:rFonts w:cstheme="minorHAnsi"/>
          <w:sz w:val="24"/>
          <w:szCs w:val="24"/>
        </w:rPr>
      </w:pPr>
      <w:r w:rsidRPr="002378D1">
        <w:rPr>
          <w:rFonts w:cstheme="minorHAnsi"/>
          <w:sz w:val="24"/>
          <w:szCs w:val="24"/>
        </w:rPr>
        <w:t>200 1st Street SW, Rochester, MN 55905</w:t>
      </w:r>
    </w:p>
    <w:p w14:paraId="024E16DB" w14:textId="77777777" w:rsidR="00957193" w:rsidRPr="002378D1" w:rsidRDefault="00957193" w:rsidP="00957193">
      <w:pPr>
        <w:spacing w:line="480" w:lineRule="auto"/>
        <w:rPr>
          <w:rFonts w:cstheme="minorHAnsi"/>
          <w:b/>
          <w:sz w:val="24"/>
          <w:szCs w:val="24"/>
        </w:rPr>
      </w:pPr>
      <w:r w:rsidRPr="002378D1">
        <w:rPr>
          <w:rFonts w:cstheme="minorHAnsi"/>
          <w:sz w:val="24"/>
          <w:szCs w:val="24"/>
        </w:rPr>
        <w:t>E-mail: brito</w:t>
      </w:r>
      <w:r>
        <w:rPr>
          <w:rFonts w:cstheme="minorHAnsi"/>
          <w:sz w:val="24"/>
          <w:szCs w:val="24"/>
        </w:rPr>
        <w:t>.juan</w:t>
      </w:r>
      <w:r w:rsidRPr="002378D1">
        <w:rPr>
          <w:rFonts w:cstheme="minorHAnsi"/>
          <w:sz w:val="24"/>
          <w:szCs w:val="24"/>
        </w:rPr>
        <w:t>@mayo.edu</w:t>
      </w:r>
      <w:r w:rsidRPr="002378D1">
        <w:rPr>
          <w:rFonts w:cstheme="minorHAnsi"/>
          <w:b/>
          <w:sz w:val="24"/>
          <w:szCs w:val="24"/>
        </w:rPr>
        <w:t xml:space="preserve"> </w:t>
      </w:r>
    </w:p>
    <w:p w14:paraId="05BF4BEC" w14:textId="77777777" w:rsidR="00DC216B" w:rsidRPr="00B0541B" w:rsidRDefault="00DC216B" w:rsidP="00DC216B">
      <w:pPr>
        <w:spacing w:line="480" w:lineRule="auto"/>
        <w:rPr>
          <w:rFonts w:cstheme="minorHAnsi"/>
          <w:b/>
          <w:sz w:val="24"/>
          <w:szCs w:val="24"/>
        </w:rPr>
      </w:pPr>
      <w:r w:rsidRPr="00B0541B">
        <w:rPr>
          <w:rFonts w:cstheme="minorHAnsi"/>
          <w:b/>
          <w:sz w:val="24"/>
          <w:szCs w:val="24"/>
        </w:rPr>
        <w:t>Funding Information</w:t>
      </w:r>
    </w:p>
    <w:p w14:paraId="16D048A6" w14:textId="77777777" w:rsidR="00DC216B" w:rsidRPr="00B0541B" w:rsidRDefault="00DC216B" w:rsidP="00DC216B">
      <w:pPr>
        <w:spacing w:line="480" w:lineRule="auto"/>
        <w:rPr>
          <w:rFonts w:cstheme="minorHAnsi"/>
          <w:sz w:val="24"/>
          <w:szCs w:val="24"/>
        </w:rPr>
      </w:pPr>
      <w:r w:rsidRPr="00B0541B">
        <w:rPr>
          <w:rFonts w:cstheme="minorHAnsi"/>
          <w:sz w:val="24"/>
          <w:szCs w:val="24"/>
        </w:rPr>
        <w:t>The authors declare no founding for this article.</w:t>
      </w:r>
    </w:p>
    <w:p w14:paraId="4F7FBD58" w14:textId="77777777" w:rsidR="00D72200" w:rsidRPr="005B4D17" w:rsidRDefault="00DE22F2" w:rsidP="002378D1">
      <w:pPr>
        <w:spacing w:line="480" w:lineRule="auto"/>
        <w:rPr>
          <w:rFonts w:cstheme="minorHAnsi"/>
          <w:b/>
          <w:sz w:val="24"/>
          <w:szCs w:val="24"/>
        </w:rPr>
      </w:pPr>
      <w:r w:rsidRPr="005B4D17">
        <w:rPr>
          <w:rFonts w:cstheme="minorHAnsi"/>
          <w:b/>
          <w:sz w:val="24"/>
          <w:szCs w:val="24"/>
        </w:rPr>
        <w:t>References</w:t>
      </w:r>
    </w:p>
    <w:p w14:paraId="187C53E5" w14:textId="500287D2" w:rsidR="00AC1E33" w:rsidRPr="00AC1E33" w:rsidRDefault="00D12065" w:rsidP="00AC1E33">
      <w:pPr>
        <w:widowControl w:val="0"/>
        <w:autoSpaceDE w:val="0"/>
        <w:autoSpaceDN w:val="0"/>
        <w:adjustRightInd w:val="0"/>
        <w:spacing w:line="480" w:lineRule="auto"/>
        <w:ind w:left="640" w:hanging="640"/>
        <w:rPr>
          <w:rFonts w:ascii="Calibri" w:hAnsi="Calibri" w:cs="Calibri"/>
          <w:noProof/>
          <w:sz w:val="24"/>
          <w:szCs w:val="24"/>
        </w:rPr>
      </w:pPr>
      <w:r w:rsidRPr="00B0541B">
        <w:rPr>
          <w:rFonts w:cstheme="minorHAnsi"/>
          <w:b/>
          <w:sz w:val="24"/>
          <w:szCs w:val="24"/>
        </w:rPr>
        <w:fldChar w:fldCharType="begin" w:fldLock="1"/>
      </w:r>
      <w:r w:rsidRPr="00B0541B">
        <w:rPr>
          <w:rFonts w:cstheme="minorHAnsi"/>
          <w:b/>
          <w:sz w:val="24"/>
          <w:szCs w:val="24"/>
        </w:rPr>
        <w:instrText xml:space="preserve">ADDIN Mendeley Bibliography CSL_BIBLIOGRAPHY </w:instrText>
      </w:r>
      <w:r w:rsidRPr="00B0541B">
        <w:rPr>
          <w:rFonts w:cstheme="minorHAnsi"/>
          <w:b/>
          <w:sz w:val="24"/>
          <w:szCs w:val="24"/>
        </w:rPr>
        <w:fldChar w:fldCharType="separate"/>
      </w:r>
      <w:r w:rsidR="00AC1E33" w:rsidRPr="00AC1E33">
        <w:rPr>
          <w:rFonts w:ascii="Calibri" w:hAnsi="Calibri" w:cs="Calibri"/>
          <w:noProof/>
          <w:sz w:val="24"/>
          <w:szCs w:val="24"/>
        </w:rPr>
        <w:t xml:space="preserve">1. </w:t>
      </w:r>
      <w:r w:rsidR="00AC1E33" w:rsidRPr="00AC1E33">
        <w:rPr>
          <w:rFonts w:ascii="Calibri" w:hAnsi="Calibri" w:cs="Calibri"/>
          <w:noProof/>
          <w:sz w:val="24"/>
          <w:szCs w:val="24"/>
        </w:rPr>
        <w:tab/>
        <w:t xml:space="preserve">Davies L, Welch HG 2014 Current thyroid cancer trends in the United States. JAMA Otolaryngol - Head Neck Surg </w:t>
      </w:r>
      <w:r w:rsidR="00AC1E33" w:rsidRPr="00AC1E33">
        <w:rPr>
          <w:rFonts w:ascii="Calibri" w:hAnsi="Calibri" w:cs="Calibri"/>
          <w:b/>
          <w:bCs/>
          <w:noProof/>
          <w:sz w:val="24"/>
          <w:szCs w:val="24"/>
        </w:rPr>
        <w:t>140</w:t>
      </w:r>
      <w:r w:rsidR="00AC1E33" w:rsidRPr="00AC1E33">
        <w:rPr>
          <w:rFonts w:ascii="Calibri" w:hAnsi="Calibri" w:cs="Calibri"/>
          <w:noProof/>
          <w:sz w:val="24"/>
          <w:szCs w:val="24"/>
        </w:rPr>
        <w:t>:317–322.</w:t>
      </w:r>
    </w:p>
    <w:p w14:paraId="74AB2ED0"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 </w:t>
      </w:r>
      <w:r w:rsidRPr="00AC1E33">
        <w:rPr>
          <w:rFonts w:ascii="Calibri" w:hAnsi="Calibri" w:cs="Calibri"/>
          <w:noProof/>
          <w:sz w:val="24"/>
          <w:szCs w:val="24"/>
        </w:rPr>
        <w:tab/>
        <w:t xml:space="preserve">Kilfoy BA, Zheng T, Holford TR, Han X, Mary H, Sjodin A, Zhang Y, Bai Y, Zhu C, Guo GL, Rothman N, Zhang Y, Haven N 2009 International patterns and trends in thyroid cancer incidence, 1973–2002. Cancer Causes Control </w:t>
      </w:r>
      <w:r w:rsidRPr="00AC1E33">
        <w:rPr>
          <w:rFonts w:ascii="Calibri" w:hAnsi="Calibri" w:cs="Calibri"/>
          <w:b/>
          <w:bCs/>
          <w:noProof/>
          <w:sz w:val="24"/>
          <w:szCs w:val="24"/>
        </w:rPr>
        <w:t>20</w:t>
      </w:r>
      <w:r w:rsidRPr="00AC1E33">
        <w:rPr>
          <w:rFonts w:ascii="Calibri" w:hAnsi="Calibri" w:cs="Calibri"/>
          <w:noProof/>
          <w:sz w:val="24"/>
          <w:szCs w:val="24"/>
        </w:rPr>
        <w:t>:525–531.</w:t>
      </w:r>
    </w:p>
    <w:p w14:paraId="662FE25D"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 </w:t>
      </w:r>
      <w:r w:rsidRPr="00AC1E33">
        <w:rPr>
          <w:rFonts w:ascii="Calibri" w:hAnsi="Calibri" w:cs="Calibri"/>
          <w:noProof/>
          <w:sz w:val="24"/>
          <w:szCs w:val="24"/>
        </w:rPr>
        <w:tab/>
        <w:t>National Cancer Institute SEER Explorer. Available at https://seer.cancer.gov/explorer/application.php?site=650&amp;data_type=1&amp;graph_type=2&amp;compareBy=sex&amp;chk_sex_3=3&amp;chk_sex_2=2&amp;chk_race_1=1&amp;chk_age_range_1=1&amp;hdn_data_type=&amp;advopt_precision=1&amp;advopt_display=2&amp;showDataFor=race_1_and_age_range_1. Accessed December 12, 2019.</w:t>
      </w:r>
    </w:p>
    <w:p w14:paraId="560BECEA"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lastRenderedPageBreak/>
        <w:t xml:space="preserve">4. </w:t>
      </w:r>
      <w:r w:rsidRPr="00AC1E33">
        <w:rPr>
          <w:rFonts w:ascii="Calibri" w:hAnsi="Calibri" w:cs="Calibri"/>
          <w:noProof/>
          <w:sz w:val="24"/>
          <w:szCs w:val="24"/>
        </w:rPr>
        <w:tab/>
        <w:t xml:space="preserve">Ito Y, Miyauchi A, Inoue H, Fukushima M, Kihara M, Higashiyama T, Tomoda C, Takamura Y, Kobayashi K, Miya A 2010 An observational trial for papillary thyroid microcarcinoma in Japanese patients. World J Surg </w:t>
      </w:r>
      <w:r w:rsidRPr="00AC1E33">
        <w:rPr>
          <w:rFonts w:ascii="Calibri" w:hAnsi="Calibri" w:cs="Calibri"/>
          <w:b/>
          <w:bCs/>
          <w:noProof/>
          <w:sz w:val="24"/>
          <w:szCs w:val="24"/>
        </w:rPr>
        <w:t>34</w:t>
      </w:r>
      <w:r w:rsidRPr="00AC1E33">
        <w:rPr>
          <w:rFonts w:ascii="Calibri" w:hAnsi="Calibri" w:cs="Calibri"/>
          <w:noProof/>
          <w:sz w:val="24"/>
          <w:szCs w:val="24"/>
        </w:rPr>
        <w:t>:28–35.</w:t>
      </w:r>
    </w:p>
    <w:p w14:paraId="228CB2C3"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5. </w:t>
      </w:r>
      <w:r w:rsidRPr="00AC1E33">
        <w:rPr>
          <w:rFonts w:ascii="Calibri" w:hAnsi="Calibri" w:cs="Calibri"/>
          <w:noProof/>
          <w:sz w:val="24"/>
          <w:szCs w:val="24"/>
        </w:rPr>
        <w:tab/>
        <w:t xml:space="preserve">Hughes DT, Haymart MR, Miller BS, Gauger PG, Doherty GM 2011 The most commonly occurring papillary thyroid cancer in the United States is now a microcarcinoma in a patient older than 45 years. Thyroid </w:t>
      </w:r>
      <w:r w:rsidRPr="00AC1E33">
        <w:rPr>
          <w:rFonts w:ascii="Calibri" w:hAnsi="Calibri" w:cs="Calibri"/>
          <w:b/>
          <w:bCs/>
          <w:noProof/>
          <w:sz w:val="24"/>
          <w:szCs w:val="24"/>
        </w:rPr>
        <w:t>21</w:t>
      </w:r>
      <w:r w:rsidRPr="00AC1E33">
        <w:rPr>
          <w:rFonts w:ascii="Calibri" w:hAnsi="Calibri" w:cs="Calibri"/>
          <w:noProof/>
          <w:sz w:val="24"/>
          <w:szCs w:val="24"/>
        </w:rPr>
        <w:t>:231–236.</w:t>
      </w:r>
    </w:p>
    <w:p w14:paraId="0AB2AFF2"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6. </w:t>
      </w:r>
      <w:r w:rsidRPr="00AC1E33">
        <w:rPr>
          <w:rFonts w:ascii="Calibri" w:hAnsi="Calibri" w:cs="Calibri"/>
          <w:noProof/>
          <w:sz w:val="24"/>
          <w:szCs w:val="24"/>
        </w:rPr>
        <w:tab/>
        <w:t xml:space="preserve">Davies L, Morris LGT, Haymart M, Chen AY, Goldenberg D, Morris J, Ogilvie JB, Terris DJ, Netterville J, Wong RJ, Randolph G 2015 American Association of Clinical Endocrinologists and American College of Endocrinology Disease State Clinical Review: the Increasing Incidence of Thyroid Cancer. Endocr Pract </w:t>
      </w:r>
      <w:r w:rsidRPr="00AC1E33">
        <w:rPr>
          <w:rFonts w:ascii="Calibri" w:hAnsi="Calibri" w:cs="Calibri"/>
          <w:b/>
          <w:bCs/>
          <w:noProof/>
          <w:sz w:val="24"/>
          <w:szCs w:val="24"/>
        </w:rPr>
        <w:t>21</w:t>
      </w:r>
      <w:r w:rsidRPr="00AC1E33">
        <w:rPr>
          <w:rFonts w:ascii="Calibri" w:hAnsi="Calibri" w:cs="Calibri"/>
          <w:noProof/>
          <w:sz w:val="24"/>
          <w:szCs w:val="24"/>
        </w:rPr>
        <w:t>:686–696.</w:t>
      </w:r>
    </w:p>
    <w:p w14:paraId="041486DF"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7. </w:t>
      </w:r>
      <w:r w:rsidRPr="00AC1E33">
        <w:rPr>
          <w:rFonts w:ascii="Calibri" w:hAnsi="Calibri" w:cs="Calibri"/>
          <w:noProof/>
          <w:sz w:val="24"/>
          <w:szCs w:val="24"/>
        </w:rPr>
        <w:tab/>
        <w:t xml:space="preserve">Brito JP, Morris JC, Montori VM 2013 Thyroid cancer: Zealous imaging has increased detection and treatment of low risk tumours. BMJ </w:t>
      </w:r>
      <w:r w:rsidRPr="00AC1E33">
        <w:rPr>
          <w:rFonts w:ascii="Calibri" w:hAnsi="Calibri" w:cs="Calibri"/>
          <w:b/>
          <w:bCs/>
          <w:noProof/>
          <w:sz w:val="24"/>
          <w:szCs w:val="24"/>
        </w:rPr>
        <w:t>347</w:t>
      </w:r>
      <w:r w:rsidRPr="00AC1E33">
        <w:rPr>
          <w:rFonts w:ascii="Calibri" w:hAnsi="Calibri" w:cs="Calibri"/>
          <w:noProof/>
          <w:sz w:val="24"/>
          <w:szCs w:val="24"/>
        </w:rPr>
        <w:t>:1–6.</w:t>
      </w:r>
    </w:p>
    <w:p w14:paraId="2286D61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8. </w:t>
      </w:r>
      <w:r w:rsidRPr="00AC1E33">
        <w:rPr>
          <w:rFonts w:ascii="Calibri" w:hAnsi="Calibri" w:cs="Calibri"/>
          <w:noProof/>
          <w:sz w:val="24"/>
          <w:szCs w:val="24"/>
        </w:rPr>
        <w:tab/>
        <w:t xml:space="preserve">Bahl M, Sosa JA, Nelson RC, Esclamado RM, Choudhury KR, Hoang JK 2014 Trends in incidentally identified thyroid cancers over a decade: A retrospective analysis of 2,090 surgical patients. World J Surg </w:t>
      </w:r>
      <w:r w:rsidRPr="00AC1E33">
        <w:rPr>
          <w:rFonts w:ascii="Calibri" w:hAnsi="Calibri" w:cs="Calibri"/>
          <w:b/>
          <w:bCs/>
          <w:noProof/>
          <w:sz w:val="24"/>
          <w:szCs w:val="24"/>
        </w:rPr>
        <w:t>38</w:t>
      </w:r>
      <w:r w:rsidRPr="00AC1E33">
        <w:rPr>
          <w:rFonts w:ascii="Calibri" w:hAnsi="Calibri" w:cs="Calibri"/>
          <w:noProof/>
          <w:sz w:val="24"/>
          <w:szCs w:val="24"/>
        </w:rPr>
        <w:t>:1312–1317.</w:t>
      </w:r>
    </w:p>
    <w:p w14:paraId="29CF9888"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9. </w:t>
      </w:r>
      <w:r w:rsidRPr="00AC1E33">
        <w:rPr>
          <w:rFonts w:ascii="Calibri" w:hAnsi="Calibri" w:cs="Calibri"/>
          <w:noProof/>
          <w:sz w:val="24"/>
          <w:szCs w:val="24"/>
        </w:rPr>
        <w:tab/>
        <w:t xml:space="preserve">Brito JP, Al Nofal A, Montori VM, Hay ID, Morris JC 2015 The Impact of Subclinical Disease and Mechanism of Detection on the Rise in Thyroid Cancer Incidence: A Population-Based Study in Olmsted County, Minnesota During 1935 Through 2012. Thyroid </w:t>
      </w:r>
      <w:r w:rsidRPr="00AC1E33">
        <w:rPr>
          <w:rFonts w:ascii="Calibri" w:hAnsi="Calibri" w:cs="Calibri"/>
          <w:b/>
          <w:bCs/>
          <w:noProof/>
          <w:sz w:val="24"/>
          <w:szCs w:val="24"/>
        </w:rPr>
        <w:t>25</w:t>
      </w:r>
      <w:r w:rsidRPr="00AC1E33">
        <w:rPr>
          <w:rFonts w:ascii="Calibri" w:hAnsi="Calibri" w:cs="Calibri"/>
          <w:noProof/>
          <w:sz w:val="24"/>
          <w:szCs w:val="24"/>
        </w:rPr>
        <w:t>:999–1007.</w:t>
      </w:r>
    </w:p>
    <w:p w14:paraId="1C1B5607" w14:textId="77777777" w:rsidR="00AC1E33" w:rsidRPr="00654502" w:rsidRDefault="00AC1E33" w:rsidP="00AC1E33">
      <w:pPr>
        <w:widowControl w:val="0"/>
        <w:autoSpaceDE w:val="0"/>
        <w:autoSpaceDN w:val="0"/>
        <w:adjustRightInd w:val="0"/>
        <w:spacing w:line="480" w:lineRule="auto"/>
        <w:ind w:left="640" w:hanging="640"/>
        <w:rPr>
          <w:rFonts w:ascii="Calibri" w:hAnsi="Calibri" w:cs="Calibri"/>
          <w:noProof/>
          <w:sz w:val="24"/>
          <w:szCs w:val="24"/>
          <w:lang w:val="es-EC"/>
          <w:rPrChange w:id="628" w:author="Eddy Lincango" w:date="2020-06-03T00:45:00Z">
            <w:rPr>
              <w:rFonts w:ascii="Calibri" w:hAnsi="Calibri" w:cs="Calibri"/>
              <w:noProof/>
              <w:sz w:val="24"/>
              <w:szCs w:val="24"/>
            </w:rPr>
          </w:rPrChange>
        </w:rPr>
      </w:pPr>
      <w:r w:rsidRPr="00AC1E33">
        <w:rPr>
          <w:rFonts w:ascii="Calibri" w:hAnsi="Calibri" w:cs="Calibri"/>
          <w:noProof/>
          <w:sz w:val="24"/>
          <w:szCs w:val="24"/>
        </w:rPr>
        <w:t xml:space="preserve">10. </w:t>
      </w:r>
      <w:r w:rsidRPr="00AC1E33">
        <w:rPr>
          <w:rFonts w:ascii="Calibri" w:hAnsi="Calibri" w:cs="Calibri"/>
          <w:noProof/>
          <w:sz w:val="24"/>
          <w:szCs w:val="24"/>
        </w:rPr>
        <w:tab/>
        <w:t xml:space="preserve">Russo Picasso MF, Vicens J, Giuliani C, Jaén ADV, Cabezón C, Figari M, Gómez Saldaño </w:t>
      </w:r>
      <w:r w:rsidRPr="00AC1E33">
        <w:rPr>
          <w:rFonts w:ascii="Calibri" w:hAnsi="Calibri" w:cs="Calibri"/>
          <w:noProof/>
          <w:sz w:val="24"/>
          <w:szCs w:val="24"/>
        </w:rPr>
        <w:lastRenderedPageBreak/>
        <w:t xml:space="preserve">AM, Figar S 2018 Role of the Mechanisms of Detection in the Increased Risk of Thyroid Cancer: A Retrospective Cohort Study in an HMO in Buenos Aires. </w:t>
      </w:r>
      <w:r w:rsidRPr="00654502">
        <w:rPr>
          <w:rFonts w:ascii="Calibri" w:hAnsi="Calibri" w:cs="Calibri"/>
          <w:noProof/>
          <w:sz w:val="24"/>
          <w:szCs w:val="24"/>
          <w:lang w:val="es-EC"/>
          <w:rPrChange w:id="629" w:author="Eddy Lincango" w:date="2020-06-03T00:45:00Z">
            <w:rPr>
              <w:rFonts w:ascii="Calibri" w:hAnsi="Calibri" w:cs="Calibri"/>
              <w:noProof/>
              <w:sz w:val="24"/>
              <w:szCs w:val="24"/>
            </w:rPr>
          </w:rPrChange>
        </w:rPr>
        <w:t xml:space="preserve">J Cancer Epidemiol </w:t>
      </w:r>
      <w:r w:rsidRPr="00654502">
        <w:rPr>
          <w:rFonts w:ascii="Calibri" w:hAnsi="Calibri" w:cs="Calibri"/>
          <w:b/>
          <w:bCs/>
          <w:noProof/>
          <w:sz w:val="24"/>
          <w:szCs w:val="24"/>
          <w:lang w:val="es-EC"/>
          <w:rPrChange w:id="630" w:author="Eddy Lincango" w:date="2020-06-03T00:45:00Z">
            <w:rPr>
              <w:rFonts w:ascii="Calibri" w:hAnsi="Calibri" w:cs="Calibri"/>
              <w:b/>
              <w:bCs/>
              <w:noProof/>
              <w:sz w:val="24"/>
              <w:szCs w:val="24"/>
            </w:rPr>
          </w:rPrChange>
        </w:rPr>
        <w:t>2018</w:t>
      </w:r>
      <w:r w:rsidRPr="00654502">
        <w:rPr>
          <w:rFonts w:ascii="Calibri" w:hAnsi="Calibri" w:cs="Calibri"/>
          <w:noProof/>
          <w:sz w:val="24"/>
          <w:szCs w:val="24"/>
          <w:lang w:val="es-EC"/>
          <w:rPrChange w:id="631" w:author="Eddy Lincango" w:date="2020-06-03T00:45:00Z">
            <w:rPr>
              <w:rFonts w:ascii="Calibri" w:hAnsi="Calibri" w:cs="Calibri"/>
              <w:noProof/>
              <w:sz w:val="24"/>
              <w:szCs w:val="24"/>
            </w:rPr>
          </w:rPrChange>
        </w:rPr>
        <w:t>.</w:t>
      </w:r>
    </w:p>
    <w:p w14:paraId="5FBFFBFE"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654502">
        <w:rPr>
          <w:rFonts w:ascii="Calibri" w:hAnsi="Calibri" w:cs="Calibri"/>
          <w:noProof/>
          <w:sz w:val="24"/>
          <w:szCs w:val="24"/>
          <w:lang w:val="es-EC"/>
          <w:rPrChange w:id="632" w:author="Eddy Lincango" w:date="2020-06-03T00:45:00Z">
            <w:rPr>
              <w:rFonts w:ascii="Calibri" w:hAnsi="Calibri" w:cs="Calibri"/>
              <w:noProof/>
              <w:sz w:val="24"/>
              <w:szCs w:val="24"/>
            </w:rPr>
          </w:rPrChange>
        </w:rPr>
        <w:t xml:space="preserve">11. </w:t>
      </w:r>
      <w:r w:rsidRPr="00654502">
        <w:rPr>
          <w:rFonts w:ascii="Calibri" w:hAnsi="Calibri" w:cs="Calibri"/>
          <w:noProof/>
          <w:sz w:val="24"/>
          <w:szCs w:val="24"/>
          <w:lang w:val="es-EC"/>
          <w:rPrChange w:id="633" w:author="Eddy Lincango" w:date="2020-06-03T00:45:00Z">
            <w:rPr>
              <w:rFonts w:ascii="Calibri" w:hAnsi="Calibri" w:cs="Calibri"/>
              <w:noProof/>
              <w:sz w:val="24"/>
              <w:szCs w:val="24"/>
            </w:rPr>
          </w:rPrChange>
        </w:rPr>
        <w:tab/>
        <w:t xml:space="preserve">Oscar J Ponce, Eddy Lincango-Naranjo Overdiagnosis. </w:t>
      </w:r>
      <w:r w:rsidRPr="00AC1E33">
        <w:rPr>
          <w:rFonts w:ascii="Calibri" w:hAnsi="Calibri" w:cs="Calibri"/>
          <w:noProof/>
          <w:sz w:val="24"/>
          <w:szCs w:val="24"/>
        </w:rPr>
        <w:t>Available at https://github.com/ponceoscarj/Overdiagnosis/blob/master/Overdiagnosis.md. Accessed May 28, 2020.</w:t>
      </w:r>
    </w:p>
    <w:p w14:paraId="63333AFA"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12. </w:t>
      </w:r>
      <w:r w:rsidRPr="00AC1E33">
        <w:rPr>
          <w:rFonts w:ascii="Calibri" w:hAnsi="Calibri" w:cs="Calibri"/>
          <w:noProof/>
          <w:sz w:val="24"/>
          <w:szCs w:val="24"/>
        </w:rPr>
        <w:tab/>
        <w:t>Thyroid 89th Annual Meeting of the American Thyroid Associationahead of print.</w:t>
      </w:r>
    </w:p>
    <w:p w14:paraId="3F6A84C1"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13. </w:t>
      </w:r>
      <w:r w:rsidRPr="00AC1E33">
        <w:rPr>
          <w:rFonts w:ascii="Calibri" w:hAnsi="Calibri" w:cs="Calibri"/>
          <w:noProof/>
          <w:sz w:val="24"/>
          <w:szCs w:val="24"/>
        </w:rPr>
        <w:tab/>
        <w:t xml:space="preserve">Liberati A, Altman DG, Tetzlaff J, Mulrow C, Gøtzsche PC, Ioannidis JPA, Clarke M, Devereaux PJ, Kleijnen J, Moher D 2009 The PRISMA Statement for Reporting Systematic Reviews and Meta-Analyses of Studies That Evaluate Health Care Interventions: Explanation and Elaboration. PLoS Med </w:t>
      </w:r>
      <w:r w:rsidRPr="00AC1E33">
        <w:rPr>
          <w:rFonts w:ascii="Calibri" w:hAnsi="Calibri" w:cs="Calibri"/>
          <w:b/>
          <w:bCs/>
          <w:noProof/>
          <w:sz w:val="24"/>
          <w:szCs w:val="24"/>
        </w:rPr>
        <w:t>6</w:t>
      </w:r>
      <w:r w:rsidRPr="00AC1E33">
        <w:rPr>
          <w:rFonts w:ascii="Calibri" w:hAnsi="Calibri" w:cs="Calibri"/>
          <w:noProof/>
          <w:sz w:val="24"/>
          <w:szCs w:val="24"/>
        </w:rPr>
        <w:t>:50931.</w:t>
      </w:r>
    </w:p>
    <w:p w14:paraId="7473A438"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14. </w:t>
      </w:r>
      <w:r w:rsidRPr="00AC1E33">
        <w:rPr>
          <w:rFonts w:ascii="Calibri" w:hAnsi="Calibri" w:cs="Calibri"/>
          <w:noProof/>
          <w:sz w:val="24"/>
          <w:szCs w:val="24"/>
        </w:rPr>
        <w:tab/>
        <w:t xml:space="preserve"> DistillerSR | Systematic Review and Literature Review Software by Evidence Partners. Available at https://www.evidencepartners.com/products/distillersr-systematic-review-software/. Accessed November 10, 2019.</w:t>
      </w:r>
    </w:p>
    <w:p w14:paraId="136FFCD2"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15. </w:t>
      </w:r>
      <w:r w:rsidRPr="00AC1E33">
        <w:rPr>
          <w:rFonts w:ascii="Calibri" w:hAnsi="Calibri" w:cs="Calibri"/>
          <w:noProof/>
          <w:sz w:val="24"/>
          <w:szCs w:val="24"/>
        </w:rPr>
        <w:tab/>
        <w:t xml:space="preserve">Haugen BR, Alexander EK, Bible KC, Doherty GM, Mandel SJ, Nikiforov YE, Pacini F, Randolph GW, Sawka AM, Schlumberger M, Schuff KG, Sherman SI, Sosa JA, Steward DL, Tuttle RM, Wartofsky L 2016 2015 American Thyroid Association Management Guidelines for Adult Patients with Thyroid Nodules and Differentiated Thyroid Cancer: The American Thyroid Association Guidelines Task Force on Thyroid Nodules and Differentiated Thyroid Cancer. Thyroid </w:t>
      </w:r>
      <w:r w:rsidRPr="00AC1E33">
        <w:rPr>
          <w:rFonts w:ascii="Calibri" w:hAnsi="Calibri" w:cs="Calibri"/>
          <w:b/>
          <w:bCs/>
          <w:noProof/>
          <w:sz w:val="24"/>
          <w:szCs w:val="24"/>
        </w:rPr>
        <w:t>26</w:t>
      </w:r>
      <w:r w:rsidRPr="00AC1E33">
        <w:rPr>
          <w:rFonts w:ascii="Calibri" w:hAnsi="Calibri" w:cs="Calibri"/>
          <w:noProof/>
          <w:sz w:val="24"/>
          <w:szCs w:val="24"/>
        </w:rPr>
        <w:t>:1–133.</w:t>
      </w:r>
    </w:p>
    <w:p w14:paraId="4A42BD29"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lastRenderedPageBreak/>
        <w:t xml:space="preserve">16. </w:t>
      </w:r>
      <w:r w:rsidRPr="00AC1E33">
        <w:rPr>
          <w:rFonts w:ascii="Calibri" w:hAnsi="Calibri" w:cs="Calibri"/>
          <w:noProof/>
          <w:sz w:val="24"/>
          <w:szCs w:val="24"/>
        </w:rPr>
        <w:tab/>
        <w:t>Wells G, Shea B, O’Connell D, Peterson J, Welch V, Losos M, Tugwell P Ottawa Hospital Research Institute. Newcastle-Ottawa Scale Assess Qual nonrandomised Stud meta-analyses. Available at http://www.ohri.ca/programs/clinical_epidemiology/oxford.asp. Accessed August 9, 2019.</w:t>
      </w:r>
    </w:p>
    <w:p w14:paraId="7D5FA28F"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17. </w:t>
      </w:r>
      <w:r w:rsidRPr="00AC1E33">
        <w:rPr>
          <w:rFonts w:ascii="Calibri" w:hAnsi="Calibri" w:cs="Calibri"/>
          <w:noProof/>
          <w:sz w:val="24"/>
          <w:szCs w:val="24"/>
        </w:rPr>
        <w:tab/>
        <w:t xml:space="preserve">Luchini C, Stubbs B, Solmi M, Veronese N 2017 Assessing the quality of studies in meta-analyses: Advantages and limitations of the Newcastle Ottawa Scale. World J Meta-Analysis </w:t>
      </w:r>
      <w:r w:rsidRPr="00AC1E33">
        <w:rPr>
          <w:rFonts w:ascii="Calibri" w:hAnsi="Calibri" w:cs="Calibri"/>
          <w:b/>
          <w:bCs/>
          <w:noProof/>
          <w:sz w:val="24"/>
          <w:szCs w:val="24"/>
        </w:rPr>
        <w:t>5</w:t>
      </w:r>
      <w:r w:rsidRPr="00AC1E33">
        <w:rPr>
          <w:rFonts w:ascii="Calibri" w:hAnsi="Calibri" w:cs="Calibri"/>
          <w:noProof/>
          <w:sz w:val="24"/>
          <w:szCs w:val="24"/>
        </w:rPr>
        <w:t>:80–84.</w:t>
      </w:r>
    </w:p>
    <w:p w14:paraId="58EC51E4"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18. </w:t>
      </w:r>
      <w:r w:rsidRPr="00AC1E33">
        <w:rPr>
          <w:rFonts w:ascii="Calibri" w:hAnsi="Calibri" w:cs="Calibri"/>
          <w:noProof/>
          <w:sz w:val="24"/>
          <w:szCs w:val="24"/>
        </w:rPr>
        <w:tab/>
        <w:t xml:space="preserve">Herzog R, Álvarez-pasquin MJ, Díaz C, Luis J, Barrio D, Estrada JM, Gil Á 2013 Are healthcare workers ’ intentions to vaccinate related to their knowledge , beliefs and attitudes ? a systematic review. BMC Public Health </w:t>
      </w:r>
      <w:r w:rsidRPr="00AC1E33">
        <w:rPr>
          <w:rFonts w:ascii="Calibri" w:hAnsi="Calibri" w:cs="Calibri"/>
          <w:b/>
          <w:bCs/>
          <w:noProof/>
          <w:sz w:val="24"/>
          <w:szCs w:val="24"/>
        </w:rPr>
        <w:t>13</w:t>
      </w:r>
      <w:r w:rsidRPr="00AC1E33">
        <w:rPr>
          <w:rFonts w:ascii="Calibri" w:hAnsi="Calibri" w:cs="Calibri"/>
          <w:noProof/>
          <w:sz w:val="24"/>
          <w:szCs w:val="24"/>
        </w:rPr>
        <w:t>.</w:t>
      </w:r>
    </w:p>
    <w:p w14:paraId="7D0E8119"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19. </w:t>
      </w:r>
      <w:r w:rsidRPr="00AC1E33">
        <w:rPr>
          <w:rFonts w:ascii="Calibri" w:hAnsi="Calibri" w:cs="Calibri"/>
          <w:noProof/>
          <w:sz w:val="24"/>
          <w:szCs w:val="24"/>
        </w:rPr>
        <w:tab/>
        <w:t xml:space="preserve">Clopper CJ, Pearson ES 1934 The Use of Confidence or Fiducial Limits Illustrated in the Case of the Binomial. Biometrika </w:t>
      </w:r>
      <w:r w:rsidRPr="00AC1E33">
        <w:rPr>
          <w:rFonts w:ascii="Calibri" w:hAnsi="Calibri" w:cs="Calibri"/>
          <w:b/>
          <w:bCs/>
          <w:noProof/>
          <w:sz w:val="24"/>
          <w:szCs w:val="24"/>
        </w:rPr>
        <w:t>26</w:t>
      </w:r>
      <w:r w:rsidRPr="00AC1E33">
        <w:rPr>
          <w:rFonts w:ascii="Calibri" w:hAnsi="Calibri" w:cs="Calibri"/>
          <w:noProof/>
          <w:sz w:val="24"/>
          <w:szCs w:val="24"/>
        </w:rPr>
        <w:t>:404.</w:t>
      </w:r>
    </w:p>
    <w:p w14:paraId="307BA427"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20. </w:t>
      </w:r>
      <w:r w:rsidRPr="00AC1E33">
        <w:rPr>
          <w:rFonts w:ascii="Calibri" w:hAnsi="Calibri" w:cs="Calibri"/>
          <w:noProof/>
          <w:sz w:val="24"/>
          <w:szCs w:val="24"/>
        </w:rPr>
        <w:tab/>
        <w:t xml:space="preserve">Julious SA 2005 Two-sided confidence intervals for the single proportion: comparison of seven methods by Robert G. Newcombe,Statistics in Medicine 1998;17:857–872. Stat Med </w:t>
      </w:r>
      <w:r w:rsidRPr="00AC1E33">
        <w:rPr>
          <w:rFonts w:ascii="Calibri" w:hAnsi="Calibri" w:cs="Calibri"/>
          <w:b/>
          <w:bCs/>
          <w:noProof/>
          <w:sz w:val="24"/>
          <w:szCs w:val="24"/>
        </w:rPr>
        <w:t>24</w:t>
      </w:r>
      <w:r w:rsidRPr="00AC1E33">
        <w:rPr>
          <w:rFonts w:ascii="Calibri" w:hAnsi="Calibri" w:cs="Calibri"/>
          <w:noProof/>
          <w:sz w:val="24"/>
          <w:szCs w:val="24"/>
        </w:rPr>
        <w:t>:3383–3384.</w:t>
      </w:r>
    </w:p>
    <w:p w14:paraId="1255409E"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21. </w:t>
      </w:r>
      <w:r w:rsidRPr="00AC1E33">
        <w:rPr>
          <w:rFonts w:ascii="Calibri" w:hAnsi="Calibri" w:cs="Calibri"/>
          <w:noProof/>
          <w:sz w:val="24"/>
          <w:szCs w:val="24"/>
        </w:rPr>
        <w:tab/>
        <w:t xml:space="preserve">Freeman MF, Tukey JW 1950 Transformations Related to the Angular and the Square Root. Ann Math Stat </w:t>
      </w:r>
      <w:r w:rsidRPr="00AC1E33">
        <w:rPr>
          <w:rFonts w:ascii="Calibri" w:hAnsi="Calibri" w:cs="Calibri"/>
          <w:b/>
          <w:bCs/>
          <w:noProof/>
          <w:sz w:val="24"/>
          <w:szCs w:val="24"/>
        </w:rPr>
        <w:t>21</w:t>
      </w:r>
      <w:r w:rsidRPr="00AC1E33">
        <w:rPr>
          <w:rFonts w:ascii="Calibri" w:hAnsi="Calibri" w:cs="Calibri"/>
          <w:noProof/>
          <w:sz w:val="24"/>
          <w:szCs w:val="24"/>
        </w:rPr>
        <w:t>:607–611.</w:t>
      </w:r>
    </w:p>
    <w:p w14:paraId="6B9C95B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22. </w:t>
      </w:r>
      <w:r w:rsidRPr="00AC1E33">
        <w:rPr>
          <w:rFonts w:ascii="Calibri" w:hAnsi="Calibri" w:cs="Calibri"/>
          <w:noProof/>
          <w:sz w:val="24"/>
          <w:szCs w:val="24"/>
        </w:rPr>
        <w:tab/>
        <w:t xml:space="preserve">Trikalinos TA, Trow P, Schmid CH 2013 Simulation-Based Comparison of Methods for Meta-Analysis of Proportions and Rates. Methods Res Rep </w:t>
      </w:r>
      <w:r w:rsidRPr="00AC1E33">
        <w:rPr>
          <w:rFonts w:ascii="Calibri" w:hAnsi="Calibri" w:cs="Calibri"/>
          <w:b/>
          <w:bCs/>
          <w:noProof/>
          <w:sz w:val="24"/>
          <w:szCs w:val="24"/>
        </w:rPr>
        <w:t>13</w:t>
      </w:r>
      <w:r w:rsidRPr="00AC1E33">
        <w:rPr>
          <w:rFonts w:ascii="Calibri" w:hAnsi="Calibri" w:cs="Calibri"/>
          <w:noProof/>
          <w:sz w:val="24"/>
          <w:szCs w:val="24"/>
        </w:rPr>
        <w:t>:1–98.</w:t>
      </w:r>
    </w:p>
    <w:p w14:paraId="71283650"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23. </w:t>
      </w:r>
      <w:r w:rsidRPr="00AC1E33">
        <w:rPr>
          <w:rFonts w:ascii="Calibri" w:hAnsi="Calibri" w:cs="Calibri"/>
          <w:noProof/>
          <w:sz w:val="24"/>
          <w:szCs w:val="24"/>
        </w:rPr>
        <w:tab/>
        <w:t xml:space="preserve">DerSimonian R, Laird N 1986 Meta-analysis in clinical trials. Control Clin Trials </w:t>
      </w:r>
      <w:r w:rsidRPr="00AC1E33">
        <w:rPr>
          <w:rFonts w:ascii="Calibri" w:hAnsi="Calibri" w:cs="Calibri"/>
          <w:b/>
          <w:bCs/>
          <w:noProof/>
          <w:sz w:val="24"/>
          <w:szCs w:val="24"/>
        </w:rPr>
        <w:t>7</w:t>
      </w:r>
      <w:r w:rsidRPr="00AC1E33">
        <w:rPr>
          <w:rFonts w:ascii="Calibri" w:hAnsi="Calibri" w:cs="Calibri"/>
          <w:noProof/>
          <w:sz w:val="24"/>
          <w:szCs w:val="24"/>
        </w:rPr>
        <w:t>:177–188.</w:t>
      </w:r>
    </w:p>
    <w:p w14:paraId="2EB89B1E"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lastRenderedPageBreak/>
        <w:t xml:space="preserve">24. </w:t>
      </w:r>
      <w:r w:rsidRPr="00AC1E33">
        <w:rPr>
          <w:rFonts w:ascii="Calibri" w:hAnsi="Calibri" w:cs="Calibri"/>
          <w:noProof/>
          <w:sz w:val="24"/>
          <w:szCs w:val="24"/>
        </w:rPr>
        <w:tab/>
        <w:t xml:space="preserve">Higgins JPT, Thompson SG 2002 Quantifying heterogeneity in a meta-analysis. Stat Med </w:t>
      </w:r>
      <w:r w:rsidRPr="00AC1E33">
        <w:rPr>
          <w:rFonts w:ascii="Calibri" w:hAnsi="Calibri" w:cs="Calibri"/>
          <w:b/>
          <w:bCs/>
          <w:noProof/>
          <w:sz w:val="24"/>
          <w:szCs w:val="24"/>
        </w:rPr>
        <w:t>21</w:t>
      </w:r>
      <w:r w:rsidRPr="00AC1E33">
        <w:rPr>
          <w:rFonts w:ascii="Calibri" w:hAnsi="Calibri" w:cs="Calibri"/>
          <w:noProof/>
          <w:sz w:val="24"/>
          <w:szCs w:val="24"/>
        </w:rPr>
        <w:t>:1539–1558.</w:t>
      </w:r>
    </w:p>
    <w:p w14:paraId="7B2391B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25. </w:t>
      </w:r>
      <w:r w:rsidRPr="00AC1E33">
        <w:rPr>
          <w:rFonts w:ascii="Calibri" w:hAnsi="Calibri" w:cs="Calibri"/>
          <w:noProof/>
          <w:sz w:val="24"/>
          <w:szCs w:val="24"/>
        </w:rPr>
        <w:tab/>
        <w:t xml:space="preserve">Kahn C, Simonella L, Sywak M, Boyages S, UNG O, O’Connell D 2012 Pathways to the diagnosis of thyroid cancer in New South Wales: a population-based cross- sectional study. Cancer Causes Control </w:t>
      </w:r>
      <w:r w:rsidRPr="00AC1E33">
        <w:rPr>
          <w:rFonts w:ascii="Calibri" w:hAnsi="Calibri" w:cs="Calibri"/>
          <w:b/>
          <w:bCs/>
          <w:noProof/>
          <w:sz w:val="24"/>
          <w:szCs w:val="24"/>
        </w:rPr>
        <w:t>23</w:t>
      </w:r>
      <w:r w:rsidRPr="00AC1E33">
        <w:rPr>
          <w:rFonts w:ascii="Calibri" w:hAnsi="Calibri" w:cs="Calibri"/>
          <w:noProof/>
          <w:sz w:val="24"/>
          <w:szCs w:val="24"/>
        </w:rPr>
        <w:t>:35–44.</w:t>
      </w:r>
    </w:p>
    <w:p w14:paraId="1E99B55B"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26. </w:t>
      </w:r>
      <w:r w:rsidRPr="00AC1E33">
        <w:rPr>
          <w:rFonts w:ascii="Calibri" w:hAnsi="Calibri" w:cs="Calibri"/>
          <w:noProof/>
          <w:sz w:val="24"/>
          <w:szCs w:val="24"/>
        </w:rPr>
        <w:tab/>
        <w:t xml:space="preserve">Iwata AJ, Bhan A, Lahiri S, Williams AM, Taylor AR, Chang SS, Singer MC 2018 Comparison of incidental versus palpable thyroid nodules presenting for fine-needle aspiration biopsy. Head Neck </w:t>
      </w:r>
      <w:r w:rsidRPr="00AC1E33">
        <w:rPr>
          <w:rFonts w:ascii="Calibri" w:hAnsi="Calibri" w:cs="Calibri"/>
          <w:b/>
          <w:bCs/>
          <w:noProof/>
          <w:sz w:val="24"/>
          <w:szCs w:val="24"/>
        </w:rPr>
        <w:t>40</w:t>
      </w:r>
      <w:r w:rsidRPr="00AC1E33">
        <w:rPr>
          <w:rFonts w:ascii="Calibri" w:hAnsi="Calibri" w:cs="Calibri"/>
          <w:noProof/>
          <w:sz w:val="24"/>
          <w:szCs w:val="24"/>
        </w:rPr>
        <w:t>:1508–1514.</w:t>
      </w:r>
    </w:p>
    <w:p w14:paraId="09CF2D6B"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27. </w:t>
      </w:r>
      <w:r w:rsidRPr="00AC1E33">
        <w:rPr>
          <w:rFonts w:ascii="Calibri" w:hAnsi="Calibri" w:cs="Calibri"/>
          <w:noProof/>
          <w:sz w:val="24"/>
          <w:szCs w:val="24"/>
        </w:rPr>
        <w:tab/>
        <w:t xml:space="preserve">Shakil J, Ansari MZ, Brady J, Xu J, Robbins RJ 2016 Lower Rates of Residual/Recurrent Disease in Patients With Incidentally Discovered Thyroid Carcinoma. Endocr Pract </w:t>
      </w:r>
      <w:r w:rsidRPr="00AC1E33">
        <w:rPr>
          <w:rFonts w:ascii="Calibri" w:hAnsi="Calibri" w:cs="Calibri"/>
          <w:b/>
          <w:bCs/>
          <w:noProof/>
          <w:sz w:val="24"/>
          <w:szCs w:val="24"/>
        </w:rPr>
        <w:t>23</w:t>
      </w:r>
      <w:r w:rsidRPr="00AC1E33">
        <w:rPr>
          <w:rFonts w:ascii="Calibri" w:hAnsi="Calibri" w:cs="Calibri"/>
          <w:noProof/>
          <w:sz w:val="24"/>
          <w:szCs w:val="24"/>
        </w:rPr>
        <w:t>:163–169.</w:t>
      </w:r>
    </w:p>
    <w:p w14:paraId="6C0E0EAD"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28. </w:t>
      </w:r>
      <w:r w:rsidRPr="00AC1E33">
        <w:rPr>
          <w:rFonts w:ascii="Calibri" w:hAnsi="Calibri" w:cs="Calibri"/>
          <w:noProof/>
          <w:sz w:val="24"/>
          <w:szCs w:val="24"/>
        </w:rPr>
        <w:tab/>
        <w:t xml:space="preserve">Marina M, Ceda GP, Aldigeri R, Ceresini G 2017 Causes of referral to the first endocrine visit of patients with thyroid carcinoma in a mildly iodine-deficient area. Endocrine </w:t>
      </w:r>
      <w:r w:rsidRPr="00AC1E33">
        <w:rPr>
          <w:rFonts w:ascii="Calibri" w:hAnsi="Calibri" w:cs="Calibri"/>
          <w:b/>
          <w:bCs/>
          <w:noProof/>
          <w:sz w:val="24"/>
          <w:szCs w:val="24"/>
        </w:rPr>
        <w:t>57</w:t>
      </w:r>
      <w:r w:rsidRPr="00AC1E33">
        <w:rPr>
          <w:rFonts w:ascii="Calibri" w:hAnsi="Calibri" w:cs="Calibri"/>
          <w:noProof/>
          <w:sz w:val="24"/>
          <w:szCs w:val="24"/>
        </w:rPr>
        <w:t>:247–255.</w:t>
      </w:r>
    </w:p>
    <w:p w14:paraId="7255F483"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29. </w:t>
      </w:r>
      <w:r w:rsidRPr="00AC1E33">
        <w:rPr>
          <w:rFonts w:ascii="Calibri" w:hAnsi="Calibri" w:cs="Calibri"/>
          <w:noProof/>
          <w:sz w:val="24"/>
          <w:szCs w:val="24"/>
        </w:rPr>
        <w:tab/>
        <w:t xml:space="preserve">Provenzale MA, Fiore E, Ugolini C, Torregrossa L, Morganti R, Molinaro E, Miccoli P, Basolo F, Vitti P 2016 “Incidental” and “non-incidental” thyroid papillary microcarcinomas are two different entities. Eur J Endocrinol </w:t>
      </w:r>
      <w:r w:rsidRPr="00AC1E33">
        <w:rPr>
          <w:rFonts w:ascii="Calibri" w:hAnsi="Calibri" w:cs="Calibri"/>
          <w:b/>
          <w:bCs/>
          <w:noProof/>
          <w:sz w:val="24"/>
          <w:szCs w:val="24"/>
        </w:rPr>
        <w:t>174</w:t>
      </w:r>
      <w:r w:rsidRPr="00AC1E33">
        <w:rPr>
          <w:rFonts w:ascii="Calibri" w:hAnsi="Calibri" w:cs="Calibri"/>
          <w:noProof/>
          <w:sz w:val="24"/>
          <w:szCs w:val="24"/>
        </w:rPr>
        <w:t>:813–820.</w:t>
      </w:r>
    </w:p>
    <w:p w14:paraId="6692348E"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30. </w:t>
      </w:r>
      <w:r w:rsidRPr="00AC1E33">
        <w:rPr>
          <w:rFonts w:ascii="Calibri" w:hAnsi="Calibri" w:cs="Calibri"/>
          <w:noProof/>
          <w:sz w:val="24"/>
          <w:szCs w:val="24"/>
        </w:rPr>
        <w:tab/>
        <w:t xml:space="preserve">Roti E, Rossi R, Trasforini G, Bertelli F, Ambrosio MR, Busutti L, Pearce EN, Braverman LE, Degli Uberti EC 2006 Clinical and histological characteristics of papillary thyroid microcarcinoma: Results of a retrospective study in 243 patients. J Clin Endocrinol Metab </w:t>
      </w:r>
      <w:r w:rsidRPr="00AC1E33">
        <w:rPr>
          <w:rFonts w:ascii="Calibri" w:hAnsi="Calibri" w:cs="Calibri"/>
          <w:b/>
          <w:bCs/>
          <w:noProof/>
          <w:sz w:val="24"/>
          <w:szCs w:val="24"/>
        </w:rPr>
        <w:lastRenderedPageBreak/>
        <w:t>91</w:t>
      </w:r>
      <w:r w:rsidRPr="00AC1E33">
        <w:rPr>
          <w:rFonts w:ascii="Calibri" w:hAnsi="Calibri" w:cs="Calibri"/>
          <w:noProof/>
          <w:sz w:val="24"/>
          <w:szCs w:val="24"/>
        </w:rPr>
        <w:t>:2171–2178.</w:t>
      </w:r>
    </w:p>
    <w:p w14:paraId="11F72C3E"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31. </w:t>
      </w:r>
      <w:r w:rsidRPr="00AC1E33">
        <w:rPr>
          <w:rFonts w:ascii="Calibri" w:hAnsi="Calibri" w:cs="Calibri"/>
          <w:noProof/>
          <w:sz w:val="24"/>
          <w:szCs w:val="24"/>
        </w:rPr>
        <w:tab/>
        <w:t>Minuto MN, Miccoli M, Viola D, Ugolini C, Giannini R, Torregrossa, Liborio Antonangeli L, Aghini-Lombardi F, Elisei R, Basolo F, Miccoli P 2013 Incidental versus clinically evident thyroid cancer: A 5-year follow-up study. Head Neck 408–412.</w:t>
      </w:r>
    </w:p>
    <w:p w14:paraId="5268F547"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32. </w:t>
      </w:r>
      <w:r w:rsidRPr="00AC1E33">
        <w:rPr>
          <w:rFonts w:ascii="Calibri" w:hAnsi="Calibri" w:cs="Calibri"/>
          <w:noProof/>
          <w:sz w:val="24"/>
          <w:szCs w:val="24"/>
        </w:rPr>
        <w:tab/>
        <w:t xml:space="preserve">Ruggieri M, Genderini M, Gargiulo P, Del Grammastro A, Mascaro A, Luongo B, Paolini A 2001 Surgical treatment of differentiated microcarcinomas of the thyroid. Eur Rev Med Pharmacol Sci </w:t>
      </w:r>
      <w:r w:rsidRPr="00AC1E33">
        <w:rPr>
          <w:rFonts w:ascii="Calibri" w:hAnsi="Calibri" w:cs="Calibri"/>
          <w:b/>
          <w:bCs/>
          <w:noProof/>
          <w:sz w:val="24"/>
          <w:szCs w:val="24"/>
        </w:rPr>
        <w:t>5</w:t>
      </w:r>
      <w:r w:rsidRPr="00AC1E33">
        <w:rPr>
          <w:rFonts w:ascii="Calibri" w:hAnsi="Calibri" w:cs="Calibri"/>
          <w:noProof/>
          <w:sz w:val="24"/>
          <w:szCs w:val="24"/>
        </w:rPr>
        <w:t>:85–9.</w:t>
      </w:r>
    </w:p>
    <w:p w14:paraId="1F968BD2" w14:textId="77777777" w:rsidR="00AC1E33" w:rsidRPr="00654502" w:rsidRDefault="00AC1E33" w:rsidP="00AC1E33">
      <w:pPr>
        <w:widowControl w:val="0"/>
        <w:autoSpaceDE w:val="0"/>
        <w:autoSpaceDN w:val="0"/>
        <w:adjustRightInd w:val="0"/>
        <w:spacing w:line="480" w:lineRule="auto"/>
        <w:ind w:left="640" w:hanging="640"/>
        <w:rPr>
          <w:rFonts w:ascii="Calibri" w:hAnsi="Calibri" w:cs="Calibri"/>
          <w:noProof/>
          <w:sz w:val="24"/>
          <w:szCs w:val="24"/>
          <w:lang w:val="es-EC"/>
          <w:rPrChange w:id="634" w:author="Eddy Lincango" w:date="2020-06-03T00:45:00Z">
            <w:rPr>
              <w:rFonts w:ascii="Calibri" w:hAnsi="Calibri" w:cs="Calibri"/>
              <w:noProof/>
              <w:sz w:val="24"/>
              <w:szCs w:val="24"/>
            </w:rPr>
          </w:rPrChange>
        </w:rPr>
      </w:pPr>
      <w:r w:rsidRPr="00AC1E33">
        <w:rPr>
          <w:rFonts w:ascii="Calibri" w:hAnsi="Calibri" w:cs="Calibri"/>
          <w:noProof/>
          <w:sz w:val="24"/>
          <w:szCs w:val="24"/>
        </w:rPr>
        <w:t xml:space="preserve">33. </w:t>
      </w:r>
      <w:r w:rsidRPr="00AC1E33">
        <w:rPr>
          <w:rFonts w:ascii="Calibri" w:hAnsi="Calibri" w:cs="Calibri"/>
          <w:noProof/>
          <w:sz w:val="24"/>
          <w:szCs w:val="24"/>
        </w:rPr>
        <w:tab/>
        <w:t xml:space="preserve">Choi H, Kasaian K, Melck A, Ong K, Jones SJM, White A, Wiseman SM 2015 Papillary thyroid carcinoma: Prognostic significance of cancer presentation. </w:t>
      </w:r>
      <w:r w:rsidRPr="00654502">
        <w:rPr>
          <w:rFonts w:ascii="Calibri" w:hAnsi="Calibri" w:cs="Calibri"/>
          <w:noProof/>
          <w:sz w:val="24"/>
          <w:szCs w:val="24"/>
          <w:lang w:val="es-EC"/>
          <w:rPrChange w:id="635" w:author="Eddy Lincango" w:date="2020-06-03T00:45:00Z">
            <w:rPr>
              <w:rFonts w:ascii="Calibri" w:hAnsi="Calibri" w:cs="Calibri"/>
              <w:noProof/>
              <w:sz w:val="24"/>
              <w:szCs w:val="24"/>
            </w:rPr>
          </w:rPrChange>
        </w:rPr>
        <w:t xml:space="preserve">Am J Surg </w:t>
      </w:r>
      <w:r w:rsidRPr="00654502">
        <w:rPr>
          <w:rFonts w:ascii="Calibri" w:hAnsi="Calibri" w:cs="Calibri"/>
          <w:b/>
          <w:bCs/>
          <w:noProof/>
          <w:sz w:val="24"/>
          <w:szCs w:val="24"/>
          <w:lang w:val="es-EC"/>
          <w:rPrChange w:id="636" w:author="Eddy Lincango" w:date="2020-06-03T00:45:00Z">
            <w:rPr>
              <w:rFonts w:ascii="Calibri" w:hAnsi="Calibri" w:cs="Calibri"/>
              <w:b/>
              <w:bCs/>
              <w:noProof/>
              <w:sz w:val="24"/>
              <w:szCs w:val="24"/>
            </w:rPr>
          </w:rPrChange>
        </w:rPr>
        <w:t>210</w:t>
      </w:r>
      <w:r w:rsidRPr="00654502">
        <w:rPr>
          <w:rFonts w:ascii="Calibri" w:hAnsi="Calibri" w:cs="Calibri"/>
          <w:noProof/>
          <w:sz w:val="24"/>
          <w:szCs w:val="24"/>
          <w:lang w:val="es-EC"/>
          <w:rPrChange w:id="637" w:author="Eddy Lincango" w:date="2020-06-03T00:45:00Z">
            <w:rPr>
              <w:rFonts w:ascii="Calibri" w:hAnsi="Calibri" w:cs="Calibri"/>
              <w:noProof/>
              <w:sz w:val="24"/>
              <w:szCs w:val="24"/>
            </w:rPr>
          </w:rPrChange>
        </w:rPr>
        <w:t>:298–301.</w:t>
      </w:r>
    </w:p>
    <w:p w14:paraId="6D7EC7C2"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654502">
        <w:rPr>
          <w:rFonts w:ascii="Calibri" w:hAnsi="Calibri" w:cs="Calibri"/>
          <w:noProof/>
          <w:sz w:val="24"/>
          <w:szCs w:val="24"/>
          <w:lang w:val="es-EC"/>
          <w:rPrChange w:id="638" w:author="Eddy Lincango" w:date="2020-06-03T00:45:00Z">
            <w:rPr>
              <w:rFonts w:ascii="Calibri" w:hAnsi="Calibri" w:cs="Calibri"/>
              <w:noProof/>
              <w:sz w:val="24"/>
              <w:szCs w:val="24"/>
            </w:rPr>
          </w:rPrChange>
        </w:rPr>
        <w:t xml:space="preserve">34. </w:t>
      </w:r>
      <w:r w:rsidRPr="00654502">
        <w:rPr>
          <w:rFonts w:ascii="Calibri" w:hAnsi="Calibri" w:cs="Calibri"/>
          <w:noProof/>
          <w:sz w:val="24"/>
          <w:szCs w:val="24"/>
          <w:lang w:val="es-EC"/>
          <w:rPrChange w:id="639" w:author="Eddy Lincango" w:date="2020-06-03T00:45:00Z">
            <w:rPr>
              <w:rFonts w:ascii="Calibri" w:hAnsi="Calibri" w:cs="Calibri"/>
              <w:noProof/>
              <w:sz w:val="24"/>
              <w:szCs w:val="24"/>
            </w:rPr>
          </w:rPrChange>
        </w:rPr>
        <w:tab/>
        <w:t xml:space="preserve">González-Sánchez-Migallón E, Flores-Pastor B, Pérez-Guarinos CV, Miguel-Perelló J, Chaves-Benito A, Illán-Gómez F, Carrillo-Alcaraz A, Aguayo-Albasini JL 2016 Carcinoma de tiroides incidental versus no incidental: presentación clínica, tratamiento quirúrgico y pronóstico. </w:t>
      </w:r>
      <w:r w:rsidRPr="00AC1E33">
        <w:rPr>
          <w:rFonts w:ascii="Calibri" w:hAnsi="Calibri" w:cs="Calibri"/>
          <w:noProof/>
          <w:sz w:val="24"/>
          <w:szCs w:val="24"/>
        </w:rPr>
        <w:t xml:space="preserve">Endocrinol y Nutr </w:t>
      </w:r>
      <w:r w:rsidRPr="00AC1E33">
        <w:rPr>
          <w:rFonts w:ascii="Calibri" w:hAnsi="Calibri" w:cs="Calibri"/>
          <w:b/>
          <w:bCs/>
          <w:noProof/>
          <w:sz w:val="24"/>
          <w:szCs w:val="24"/>
        </w:rPr>
        <w:t>63</w:t>
      </w:r>
      <w:r w:rsidRPr="00AC1E33">
        <w:rPr>
          <w:rFonts w:ascii="Calibri" w:hAnsi="Calibri" w:cs="Calibri"/>
          <w:noProof/>
          <w:sz w:val="24"/>
          <w:szCs w:val="24"/>
        </w:rPr>
        <w:t>:475–481.</w:t>
      </w:r>
    </w:p>
    <w:p w14:paraId="33C260D4"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35. </w:t>
      </w:r>
      <w:r w:rsidRPr="00AC1E33">
        <w:rPr>
          <w:rFonts w:ascii="Calibri" w:hAnsi="Calibri" w:cs="Calibri"/>
          <w:noProof/>
          <w:sz w:val="24"/>
          <w:szCs w:val="24"/>
        </w:rPr>
        <w:tab/>
        <w:t xml:space="preserve">Seifert P, Freesmeyer M 2017 Preoperative diagnostics in differentiated thyroid carcinoma. NuklearMedizin </w:t>
      </w:r>
      <w:r w:rsidRPr="00AC1E33">
        <w:rPr>
          <w:rFonts w:ascii="Calibri" w:hAnsi="Calibri" w:cs="Calibri"/>
          <w:b/>
          <w:bCs/>
          <w:noProof/>
          <w:sz w:val="24"/>
          <w:szCs w:val="24"/>
        </w:rPr>
        <w:t>56</w:t>
      </w:r>
      <w:r w:rsidRPr="00AC1E33">
        <w:rPr>
          <w:rFonts w:ascii="Calibri" w:hAnsi="Calibri" w:cs="Calibri"/>
          <w:noProof/>
          <w:sz w:val="24"/>
          <w:szCs w:val="24"/>
        </w:rPr>
        <w:t>:201–210.</w:t>
      </w:r>
    </w:p>
    <w:p w14:paraId="43096887"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36. </w:t>
      </w:r>
      <w:r w:rsidRPr="00AC1E33">
        <w:rPr>
          <w:rFonts w:ascii="Calibri" w:hAnsi="Calibri" w:cs="Calibri"/>
          <w:noProof/>
          <w:sz w:val="24"/>
          <w:szCs w:val="24"/>
        </w:rPr>
        <w:tab/>
        <w:t xml:space="preserve">Zagzag J, Kenigsberg A, Patel KN, Heller KS, Ogilvie JB 2017 Thyroid cancer is more likely to be detected incidentally on imaging in private hospital patients. J Surg Res </w:t>
      </w:r>
      <w:r w:rsidRPr="00AC1E33">
        <w:rPr>
          <w:rFonts w:ascii="Calibri" w:hAnsi="Calibri" w:cs="Calibri"/>
          <w:b/>
          <w:bCs/>
          <w:noProof/>
          <w:sz w:val="24"/>
          <w:szCs w:val="24"/>
        </w:rPr>
        <w:t>215</w:t>
      </w:r>
      <w:r w:rsidRPr="00AC1E33">
        <w:rPr>
          <w:rFonts w:ascii="Calibri" w:hAnsi="Calibri" w:cs="Calibri"/>
          <w:noProof/>
          <w:sz w:val="24"/>
          <w:szCs w:val="24"/>
        </w:rPr>
        <w:t>:239–244.</w:t>
      </w:r>
    </w:p>
    <w:p w14:paraId="5AFBCFC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37. </w:t>
      </w:r>
      <w:r w:rsidRPr="00AC1E33">
        <w:rPr>
          <w:rFonts w:ascii="Calibri" w:hAnsi="Calibri" w:cs="Calibri"/>
          <w:noProof/>
          <w:sz w:val="24"/>
          <w:szCs w:val="24"/>
        </w:rPr>
        <w:tab/>
        <w:t xml:space="preserve">Malone MK, Zagzag J, Ogilvie JB, Patel KN, Heller KS 2013 Thyroid Cancers Detected by </w:t>
      </w:r>
      <w:r w:rsidRPr="00AC1E33">
        <w:rPr>
          <w:rFonts w:ascii="Calibri" w:hAnsi="Calibri" w:cs="Calibri"/>
          <w:noProof/>
          <w:sz w:val="24"/>
          <w:szCs w:val="24"/>
        </w:rPr>
        <w:lastRenderedPageBreak/>
        <w:t xml:space="preserve">Imaging Are Not Necessarily Small or Early Stage. Thyroid </w:t>
      </w:r>
      <w:r w:rsidRPr="00AC1E33">
        <w:rPr>
          <w:rFonts w:ascii="Calibri" w:hAnsi="Calibri" w:cs="Calibri"/>
          <w:b/>
          <w:bCs/>
          <w:noProof/>
          <w:sz w:val="24"/>
          <w:szCs w:val="24"/>
        </w:rPr>
        <w:t>24</w:t>
      </w:r>
      <w:r w:rsidRPr="00AC1E33">
        <w:rPr>
          <w:rFonts w:ascii="Calibri" w:hAnsi="Calibri" w:cs="Calibri"/>
          <w:noProof/>
          <w:sz w:val="24"/>
          <w:szCs w:val="24"/>
        </w:rPr>
        <w:t>:314–318.</w:t>
      </w:r>
    </w:p>
    <w:p w14:paraId="095E9269"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38. </w:t>
      </w:r>
      <w:r w:rsidRPr="00AC1E33">
        <w:rPr>
          <w:rFonts w:ascii="Calibri" w:hAnsi="Calibri" w:cs="Calibri"/>
          <w:noProof/>
          <w:sz w:val="24"/>
          <w:szCs w:val="24"/>
        </w:rPr>
        <w:tab/>
        <w:t>Davies L, Ouellette M, Hunter M, Welch HG 2010 The Increasing Incidence of Small Thyroid Cancers : Where Are the Cases Coming From ? 2446–2451.</w:t>
      </w:r>
    </w:p>
    <w:p w14:paraId="0C23717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39. </w:t>
      </w:r>
      <w:r w:rsidRPr="00AC1E33">
        <w:rPr>
          <w:rFonts w:ascii="Calibri" w:hAnsi="Calibri" w:cs="Calibri"/>
          <w:noProof/>
          <w:sz w:val="24"/>
          <w:szCs w:val="24"/>
        </w:rPr>
        <w:tab/>
        <w:t xml:space="preserve">Haymart MR, Banerjee M, Reyes-Gastelum D, Caoili E, Norton EC 2019 Thyroid Ultrasound and the Increase in Diagnosis of Low-risk Thyroid Cancer. J Clin Endocrinol Metab </w:t>
      </w:r>
      <w:r w:rsidRPr="00AC1E33">
        <w:rPr>
          <w:rFonts w:ascii="Calibri" w:hAnsi="Calibri" w:cs="Calibri"/>
          <w:b/>
          <w:bCs/>
          <w:noProof/>
          <w:sz w:val="24"/>
          <w:szCs w:val="24"/>
        </w:rPr>
        <w:t>104</w:t>
      </w:r>
      <w:r w:rsidRPr="00AC1E33">
        <w:rPr>
          <w:rFonts w:ascii="Calibri" w:hAnsi="Calibri" w:cs="Calibri"/>
          <w:noProof/>
          <w:sz w:val="24"/>
          <w:szCs w:val="24"/>
        </w:rPr>
        <w:t>:785–792.</w:t>
      </w:r>
    </w:p>
    <w:p w14:paraId="46C44888"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40. </w:t>
      </w:r>
      <w:r w:rsidRPr="00AC1E33">
        <w:rPr>
          <w:rFonts w:ascii="Calibri" w:hAnsi="Calibri" w:cs="Calibri"/>
          <w:noProof/>
          <w:sz w:val="24"/>
          <w:szCs w:val="24"/>
        </w:rPr>
        <w:tab/>
        <w:t xml:space="preserve">Marqusee E, Benson CB, Frates MC, Doubilet PM, Larsen PR, Cibas ES, Mandel SJ 2000 Usefulness of ultrasonography in the management of nodular thyroid disease. Ann Intern Med </w:t>
      </w:r>
      <w:r w:rsidRPr="00AC1E33">
        <w:rPr>
          <w:rFonts w:ascii="Calibri" w:hAnsi="Calibri" w:cs="Calibri"/>
          <w:b/>
          <w:bCs/>
          <w:noProof/>
          <w:sz w:val="24"/>
          <w:szCs w:val="24"/>
        </w:rPr>
        <w:t>133</w:t>
      </w:r>
      <w:r w:rsidRPr="00AC1E33">
        <w:rPr>
          <w:rFonts w:ascii="Calibri" w:hAnsi="Calibri" w:cs="Calibri"/>
          <w:noProof/>
          <w:sz w:val="24"/>
          <w:szCs w:val="24"/>
        </w:rPr>
        <w:t>:696–700.</w:t>
      </w:r>
    </w:p>
    <w:p w14:paraId="731F57A1"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41. </w:t>
      </w:r>
      <w:r w:rsidRPr="00AC1E33">
        <w:rPr>
          <w:rFonts w:ascii="Calibri" w:hAnsi="Calibri" w:cs="Calibri"/>
          <w:noProof/>
          <w:sz w:val="24"/>
          <w:szCs w:val="24"/>
        </w:rPr>
        <w:tab/>
        <w:t xml:space="preserve">Leennhardt L, Bernier MO, Boin-Pineau MH, Conte Devolx B, Maréchaud R, Niccoli-Sire P, Nocaudie M, Orgiazzi J, Schlumberger M, Wëmeau JL, Chérié-Challine L, De Vathaire F 2004 Advances in diagnostic practices affect thyroid cancer incidence in France. Eur J Endocrinol </w:t>
      </w:r>
      <w:r w:rsidRPr="00AC1E33">
        <w:rPr>
          <w:rFonts w:ascii="Calibri" w:hAnsi="Calibri" w:cs="Calibri"/>
          <w:b/>
          <w:bCs/>
          <w:noProof/>
          <w:sz w:val="24"/>
          <w:szCs w:val="24"/>
        </w:rPr>
        <w:t>150</w:t>
      </w:r>
      <w:r w:rsidRPr="00AC1E33">
        <w:rPr>
          <w:rFonts w:ascii="Calibri" w:hAnsi="Calibri" w:cs="Calibri"/>
          <w:noProof/>
          <w:sz w:val="24"/>
          <w:szCs w:val="24"/>
        </w:rPr>
        <w:t>:133–139.</w:t>
      </w:r>
    </w:p>
    <w:p w14:paraId="1471AD9B"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42. </w:t>
      </w:r>
      <w:r w:rsidRPr="00AC1E33">
        <w:rPr>
          <w:rFonts w:ascii="Calibri" w:hAnsi="Calibri" w:cs="Calibri"/>
          <w:noProof/>
          <w:sz w:val="24"/>
          <w:szCs w:val="24"/>
        </w:rPr>
        <w:tab/>
        <w:t xml:space="preserve">Liel Y, Fraenkel N 2005 Use and misuse of thyroid ultrasound in the initial workup of patients with suspected thyroid problems referred by primary care physicians to an endocrine clinic. J Gen Intern Med </w:t>
      </w:r>
      <w:r w:rsidRPr="00AC1E33">
        <w:rPr>
          <w:rFonts w:ascii="Calibri" w:hAnsi="Calibri" w:cs="Calibri"/>
          <w:b/>
          <w:bCs/>
          <w:noProof/>
          <w:sz w:val="24"/>
          <w:szCs w:val="24"/>
        </w:rPr>
        <w:t>20</w:t>
      </w:r>
      <w:r w:rsidRPr="00AC1E33">
        <w:rPr>
          <w:rFonts w:ascii="Calibri" w:hAnsi="Calibri" w:cs="Calibri"/>
          <w:noProof/>
          <w:sz w:val="24"/>
          <w:szCs w:val="24"/>
        </w:rPr>
        <w:t>:766–768.</w:t>
      </w:r>
    </w:p>
    <w:p w14:paraId="681DDF5C"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43. </w:t>
      </w:r>
      <w:r w:rsidRPr="00AC1E33">
        <w:rPr>
          <w:rFonts w:ascii="Calibri" w:hAnsi="Calibri" w:cs="Calibri"/>
          <w:noProof/>
          <w:sz w:val="24"/>
          <w:szCs w:val="24"/>
        </w:rPr>
        <w:tab/>
        <w:t xml:space="preserve">Groen RS, Leow JJ, Sadasivam V, Kushner AL 2011 Review: Indications for ultrasound use in low- and middle-income countries. Trop Med Int Heal </w:t>
      </w:r>
      <w:r w:rsidRPr="00AC1E33">
        <w:rPr>
          <w:rFonts w:ascii="Calibri" w:hAnsi="Calibri" w:cs="Calibri"/>
          <w:b/>
          <w:bCs/>
          <w:noProof/>
          <w:sz w:val="24"/>
          <w:szCs w:val="24"/>
        </w:rPr>
        <w:t>16</w:t>
      </w:r>
      <w:r w:rsidRPr="00AC1E33">
        <w:rPr>
          <w:rFonts w:ascii="Calibri" w:hAnsi="Calibri" w:cs="Calibri"/>
          <w:noProof/>
          <w:sz w:val="24"/>
          <w:szCs w:val="24"/>
        </w:rPr>
        <w:t>:1525–1535.</w:t>
      </w:r>
    </w:p>
    <w:p w14:paraId="5D0EB44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44. </w:t>
      </w:r>
      <w:r w:rsidRPr="00AC1E33">
        <w:rPr>
          <w:rFonts w:ascii="Calibri" w:hAnsi="Calibri" w:cs="Calibri"/>
          <w:noProof/>
          <w:sz w:val="24"/>
          <w:szCs w:val="24"/>
        </w:rPr>
        <w:tab/>
        <w:t xml:space="preserve">Ospina NS, Maraka S, Espinosa de Ycaza AE, Ahn HS, Castro MR, Morris JC, Montori VM, Brito JP 2016 Physical exam in asymptomatic people drivers the detection of thyroid </w:t>
      </w:r>
      <w:r w:rsidRPr="00AC1E33">
        <w:rPr>
          <w:rFonts w:ascii="Calibri" w:hAnsi="Calibri" w:cs="Calibri"/>
          <w:noProof/>
          <w:sz w:val="24"/>
          <w:szCs w:val="24"/>
        </w:rPr>
        <w:lastRenderedPageBreak/>
        <w:t xml:space="preserve">nodules undergoing ultrasound guided fine needle aspiration biopsy. Endocrine </w:t>
      </w:r>
      <w:r w:rsidRPr="00AC1E33">
        <w:rPr>
          <w:rFonts w:ascii="Calibri" w:hAnsi="Calibri" w:cs="Calibri"/>
          <w:b/>
          <w:bCs/>
          <w:noProof/>
          <w:sz w:val="24"/>
          <w:szCs w:val="24"/>
        </w:rPr>
        <w:t>54</w:t>
      </w:r>
      <w:r w:rsidRPr="00AC1E33">
        <w:rPr>
          <w:rFonts w:ascii="Calibri" w:hAnsi="Calibri" w:cs="Calibri"/>
          <w:noProof/>
          <w:sz w:val="24"/>
          <w:szCs w:val="24"/>
        </w:rPr>
        <w:t>:433–439.</w:t>
      </w:r>
    </w:p>
    <w:p w14:paraId="1826B1D5"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45. </w:t>
      </w:r>
      <w:r w:rsidRPr="00AC1E33">
        <w:rPr>
          <w:rFonts w:ascii="Calibri" w:hAnsi="Calibri" w:cs="Calibri"/>
          <w:noProof/>
          <w:sz w:val="24"/>
          <w:szCs w:val="24"/>
        </w:rPr>
        <w:tab/>
        <w:t xml:space="preserve">Sosa JA, Hanna JW, Robinson KA, Lanman RB 2013 Increases in thyroid nodule fine-needle aspirations, operations, and diagnoses of thyroid cancer in the United States. Surg (United States) </w:t>
      </w:r>
      <w:r w:rsidRPr="00AC1E33">
        <w:rPr>
          <w:rFonts w:ascii="Calibri" w:hAnsi="Calibri" w:cs="Calibri"/>
          <w:b/>
          <w:bCs/>
          <w:noProof/>
          <w:sz w:val="24"/>
          <w:szCs w:val="24"/>
        </w:rPr>
        <w:t>154</w:t>
      </w:r>
      <w:r w:rsidRPr="00AC1E33">
        <w:rPr>
          <w:rFonts w:ascii="Calibri" w:hAnsi="Calibri" w:cs="Calibri"/>
          <w:noProof/>
          <w:sz w:val="24"/>
          <w:szCs w:val="24"/>
        </w:rPr>
        <w:t>:1420–1427.</w:t>
      </w:r>
    </w:p>
    <w:p w14:paraId="1F80E809"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46. </w:t>
      </w:r>
      <w:r w:rsidRPr="00AC1E33">
        <w:rPr>
          <w:rFonts w:ascii="Calibri" w:hAnsi="Calibri" w:cs="Calibri"/>
          <w:noProof/>
          <w:sz w:val="24"/>
          <w:szCs w:val="24"/>
        </w:rPr>
        <w:tab/>
        <w:t xml:space="preserve">Harach HR, Franssila KO, Wasenius V ‐M 1985 Occult papillary carcinoma of the thyroid. A “normal” finding in finland. A systematic autopsy study. Cancer </w:t>
      </w:r>
      <w:r w:rsidRPr="00AC1E33">
        <w:rPr>
          <w:rFonts w:ascii="Calibri" w:hAnsi="Calibri" w:cs="Calibri"/>
          <w:b/>
          <w:bCs/>
          <w:noProof/>
          <w:sz w:val="24"/>
          <w:szCs w:val="24"/>
        </w:rPr>
        <w:t>56</w:t>
      </w:r>
      <w:r w:rsidRPr="00AC1E33">
        <w:rPr>
          <w:rFonts w:ascii="Calibri" w:hAnsi="Calibri" w:cs="Calibri"/>
          <w:noProof/>
          <w:sz w:val="24"/>
          <w:szCs w:val="24"/>
        </w:rPr>
        <w:t>:531–538.</w:t>
      </w:r>
    </w:p>
    <w:p w14:paraId="2F5268D4"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47. </w:t>
      </w:r>
      <w:r w:rsidRPr="00AC1E33">
        <w:rPr>
          <w:rFonts w:ascii="Calibri" w:hAnsi="Calibri" w:cs="Calibri"/>
          <w:noProof/>
          <w:sz w:val="24"/>
          <w:szCs w:val="24"/>
        </w:rPr>
        <w:tab/>
        <w:t xml:space="preserve">Loyo M, Tufano RP, Gourin CG 2013 National trends in thyroid surgery and the effect of volume on short-term outcomes. Laryngoscope </w:t>
      </w:r>
      <w:r w:rsidRPr="00AC1E33">
        <w:rPr>
          <w:rFonts w:ascii="Calibri" w:hAnsi="Calibri" w:cs="Calibri"/>
          <w:b/>
          <w:bCs/>
          <w:noProof/>
          <w:sz w:val="24"/>
          <w:szCs w:val="24"/>
        </w:rPr>
        <w:t>123</w:t>
      </w:r>
      <w:r w:rsidRPr="00AC1E33">
        <w:rPr>
          <w:rFonts w:ascii="Calibri" w:hAnsi="Calibri" w:cs="Calibri"/>
          <w:noProof/>
          <w:sz w:val="24"/>
          <w:szCs w:val="24"/>
        </w:rPr>
        <w:t>:2056–2063.</w:t>
      </w:r>
    </w:p>
    <w:p w14:paraId="078C5267"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48. </w:t>
      </w:r>
      <w:r w:rsidRPr="00AC1E33">
        <w:rPr>
          <w:rFonts w:ascii="Calibri" w:hAnsi="Calibri" w:cs="Calibri"/>
          <w:noProof/>
          <w:sz w:val="24"/>
          <w:szCs w:val="24"/>
        </w:rPr>
        <w:tab/>
        <w:t xml:space="preserve">Ahn S, Lee J-H, Bove-Fenderson E, Park S, Mannstadt M, Lee S 2019 Incidence ofHypoparathyroidism After Thyroid Cancer Surgery in South Korea, 2007-2016. JAMA </w:t>
      </w:r>
      <w:r w:rsidRPr="00AC1E33">
        <w:rPr>
          <w:rFonts w:ascii="Calibri" w:hAnsi="Calibri" w:cs="Calibri"/>
          <w:b/>
          <w:bCs/>
          <w:noProof/>
          <w:sz w:val="24"/>
          <w:szCs w:val="24"/>
        </w:rPr>
        <w:t>322</w:t>
      </w:r>
      <w:r w:rsidRPr="00AC1E33">
        <w:rPr>
          <w:rFonts w:ascii="Calibri" w:hAnsi="Calibri" w:cs="Calibri"/>
          <w:noProof/>
          <w:sz w:val="24"/>
          <w:szCs w:val="24"/>
        </w:rPr>
        <w:t>:2441–2443.</w:t>
      </w:r>
    </w:p>
    <w:p w14:paraId="2D41F48A"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49. </w:t>
      </w:r>
      <w:r w:rsidRPr="00AC1E33">
        <w:rPr>
          <w:rFonts w:ascii="Calibri" w:hAnsi="Calibri" w:cs="Calibri"/>
          <w:noProof/>
          <w:sz w:val="24"/>
          <w:szCs w:val="24"/>
        </w:rPr>
        <w:tab/>
        <w:t xml:space="preserve">Nickel B, Brito JP, Moynihan R, Barratt A, Jordan S, McCaffery K 2018 Patients’ experiences of diagnosis and management of papillary thyroid microcarcinoma: A qualitative study. BMC Cancer </w:t>
      </w:r>
      <w:r w:rsidRPr="00AC1E33">
        <w:rPr>
          <w:rFonts w:ascii="Calibri" w:hAnsi="Calibri" w:cs="Calibri"/>
          <w:b/>
          <w:bCs/>
          <w:noProof/>
          <w:sz w:val="24"/>
          <w:szCs w:val="24"/>
        </w:rPr>
        <w:t>18</w:t>
      </w:r>
      <w:r w:rsidRPr="00AC1E33">
        <w:rPr>
          <w:rFonts w:ascii="Calibri" w:hAnsi="Calibri" w:cs="Calibri"/>
          <w:noProof/>
          <w:sz w:val="24"/>
          <w:szCs w:val="24"/>
        </w:rPr>
        <w:t>:1–10.</w:t>
      </w:r>
    </w:p>
    <w:p w14:paraId="564F11AC"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50. </w:t>
      </w:r>
      <w:r w:rsidRPr="00AC1E33">
        <w:rPr>
          <w:rFonts w:ascii="Calibri" w:hAnsi="Calibri" w:cs="Calibri"/>
          <w:noProof/>
          <w:sz w:val="24"/>
          <w:szCs w:val="24"/>
        </w:rPr>
        <w:tab/>
        <w:t>Genere N, Hurtado MD, Cortes T, Athimulam S, Al Ward R, Callstrom MR, Stan MN, Morris JC, Brito JP 2020 Drivers of the Decision To Biopsy and Follow-Up of Small Suspicious Thyroid Nodules. Endocr Pract.</w:t>
      </w:r>
    </w:p>
    <w:p w14:paraId="3265CE86"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51. </w:t>
      </w:r>
      <w:r w:rsidRPr="00AC1E33">
        <w:rPr>
          <w:rFonts w:ascii="Calibri" w:hAnsi="Calibri" w:cs="Calibri"/>
          <w:noProof/>
          <w:sz w:val="24"/>
          <w:szCs w:val="24"/>
        </w:rPr>
        <w:tab/>
        <w:t xml:space="preserve">Haymart M, Miller D, Hawley S 2017 Active Surveillance for Low-Risk Cancers — A Viable Solution to Overtreatment? N Engl J Med </w:t>
      </w:r>
      <w:r w:rsidRPr="00AC1E33">
        <w:rPr>
          <w:rFonts w:ascii="Calibri" w:hAnsi="Calibri" w:cs="Calibri"/>
          <w:b/>
          <w:bCs/>
          <w:noProof/>
          <w:sz w:val="24"/>
          <w:szCs w:val="24"/>
        </w:rPr>
        <w:t>377</w:t>
      </w:r>
      <w:r w:rsidRPr="00AC1E33">
        <w:rPr>
          <w:rFonts w:ascii="Calibri" w:hAnsi="Calibri" w:cs="Calibri"/>
          <w:noProof/>
          <w:sz w:val="24"/>
          <w:szCs w:val="24"/>
        </w:rPr>
        <w:t>:203–206.</w:t>
      </w:r>
    </w:p>
    <w:p w14:paraId="06B0B8C2"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lastRenderedPageBreak/>
        <w:t xml:space="preserve">52. </w:t>
      </w:r>
      <w:r w:rsidRPr="00AC1E33">
        <w:rPr>
          <w:rFonts w:ascii="Calibri" w:hAnsi="Calibri" w:cs="Calibri"/>
          <w:noProof/>
          <w:sz w:val="24"/>
          <w:szCs w:val="24"/>
        </w:rPr>
        <w:tab/>
        <w:t xml:space="preserve">Miller BS, Gauger PG, Broome JT, Burney RE, Doherty GM 2010 An international perspective on ultrasound training and use for thyroid and parathyroid disease. World J Surg </w:t>
      </w:r>
      <w:r w:rsidRPr="00AC1E33">
        <w:rPr>
          <w:rFonts w:ascii="Calibri" w:hAnsi="Calibri" w:cs="Calibri"/>
          <w:b/>
          <w:bCs/>
          <w:noProof/>
          <w:sz w:val="24"/>
          <w:szCs w:val="24"/>
        </w:rPr>
        <w:t>34</w:t>
      </w:r>
      <w:r w:rsidRPr="00AC1E33">
        <w:rPr>
          <w:rFonts w:ascii="Calibri" w:hAnsi="Calibri" w:cs="Calibri"/>
          <w:noProof/>
          <w:sz w:val="24"/>
          <w:szCs w:val="24"/>
        </w:rPr>
        <w:t>:1157–1163.</w:t>
      </w:r>
    </w:p>
    <w:p w14:paraId="44ACA84B"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53. </w:t>
      </w:r>
      <w:r w:rsidRPr="00AC1E33">
        <w:rPr>
          <w:rFonts w:ascii="Calibri" w:hAnsi="Calibri" w:cs="Calibri"/>
          <w:noProof/>
          <w:sz w:val="24"/>
          <w:szCs w:val="24"/>
        </w:rPr>
        <w:tab/>
        <w:t xml:space="preserve">Nickel B, Brito JP, Barratt A, Jordan S, Moynihan R, McCaffery K 2017 Clinicians’ Views on Management and Terminology for Papillary Thyroid Microcarcinoma: A Qualitative Study. Thyroid </w:t>
      </w:r>
      <w:r w:rsidRPr="00AC1E33">
        <w:rPr>
          <w:rFonts w:ascii="Calibri" w:hAnsi="Calibri" w:cs="Calibri"/>
          <w:b/>
          <w:bCs/>
          <w:noProof/>
          <w:sz w:val="24"/>
          <w:szCs w:val="24"/>
        </w:rPr>
        <w:t>27</w:t>
      </w:r>
      <w:r w:rsidRPr="00AC1E33">
        <w:rPr>
          <w:rFonts w:ascii="Calibri" w:hAnsi="Calibri" w:cs="Calibri"/>
          <w:noProof/>
          <w:sz w:val="24"/>
          <w:szCs w:val="24"/>
        </w:rPr>
        <w:t>:661–671.</w:t>
      </w:r>
    </w:p>
    <w:p w14:paraId="2EC11978"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szCs w:val="24"/>
        </w:rPr>
      </w:pPr>
      <w:r w:rsidRPr="00AC1E33">
        <w:rPr>
          <w:rFonts w:ascii="Calibri" w:hAnsi="Calibri" w:cs="Calibri"/>
          <w:noProof/>
          <w:sz w:val="24"/>
          <w:szCs w:val="24"/>
        </w:rPr>
        <w:t xml:space="preserve">54. </w:t>
      </w:r>
      <w:r w:rsidRPr="00AC1E33">
        <w:rPr>
          <w:rFonts w:ascii="Calibri" w:hAnsi="Calibri" w:cs="Calibri"/>
          <w:noProof/>
          <w:sz w:val="24"/>
          <w:szCs w:val="24"/>
        </w:rPr>
        <w:tab/>
        <w:t xml:space="preserve">Nickel B, Barratt A, McGeechan K, Brito JP, Moynihan R, Howard K, McCaffery K 2018 Effect of a Change in Papillary Thyroid Cancer Terminology on Anxiety Levels and Treatment Preferences: A Randomized Crossover Trial. JAMA Otolaryngol - Head Neck Surg </w:t>
      </w:r>
      <w:r w:rsidRPr="00AC1E33">
        <w:rPr>
          <w:rFonts w:ascii="Calibri" w:hAnsi="Calibri" w:cs="Calibri"/>
          <w:b/>
          <w:bCs/>
          <w:noProof/>
          <w:sz w:val="24"/>
          <w:szCs w:val="24"/>
        </w:rPr>
        <w:t>144</w:t>
      </w:r>
      <w:r w:rsidRPr="00AC1E33">
        <w:rPr>
          <w:rFonts w:ascii="Calibri" w:hAnsi="Calibri" w:cs="Calibri"/>
          <w:noProof/>
          <w:sz w:val="24"/>
          <w:szCs w:val="24"/>
        </w:rPr>
        <w:t>:867–874.</w:t>
      </w:r>
    </w:p>
    <w:p w14:paraId="40FACA5D" w14:textId="77777777" w:rsidR="00AC1E33" w:rsidRPr="00AC1E33" w:rsidRDefault="00AC1E33" w:rsidP="00AC1E33">
      <w:pPr>
        <w:widowControl w:val="0"/>
        <w:autoSpaceDE w:val="0"/>
        <w:autoSpaceDN w:val="0"/>
        <w:adjustRightInd w:val="0"/>
        <w:spacing w:line="480" w:lineRule="auto"/>
        <w:ind w:left="640" w:hanging="640"/>
        <w:rPr>
          <w:rFonts w:ascii="Calibri" w:hAnsi="Calibri" w:cs="Calibri"/>
          <w:noProof/>
          <w:sz w:val="24"/>
        </w:rPr>
      </w:pPr>
      <w:r w:rsidRPr="00AC1E33">
        <w:rPr>
          <w:rFonts w:ascii="Calibri" w:hAnsi="Calibri" w:cs="Calibri"/>
          <w:noProof/>
          <w:sz w:val="24"/>
          <w:szCs w:val="24"/>
        </w:rPr>
        <w:t xml:space="preserve">55. </w:t>
      </w:r>
      <w:r w:rsidRPr="00AC1E33">
        <w:rPr>
          <w:rFonts w:ascii="Calibri" w:hAnsi="Calibri" w:cs="Calibri"/>
          <w:noProof/>
          <w:sz w:val="24"/>
          <w:szCs w:val="24"/>
        </w:rPr>
        <w:tab/>
        <w:t xml:space="preserve">Nickel B, Moynihan R, Barratt A, Brito JP, McCaffery K 2018 Renaming low risk conditions labelled as cancer. BMJ </w:t>
      </w:r>
      <w:r w:rsidRPr="00AC1E33">
        <w:rPr>
          <w:rFonts w:ascii="Calibri" w:hAnsi="Calibri" w:cs="Calibri"/>
          <w:b/>
          <w:bCs/>
          <w:noProof/>
          <w:sz w:val="24"/>
          <w:szCs w:val="24"/>
        </w:rPr>
        <w:t>362</w:t>
      </w:r>
      <w:r w:rsidRPr="00AC1E33">
        <w:rPr>
          <w:rFonts w:ascii="Calibri" w:hAnsi="Calibri" w:cs="Calibri"/>
          <w:noProof/>
          <w:sz w:val="24"/>
          <w:szCs w:val="24"/>
        </w:rPr>
        <w:t>:1–8.</w:t>
      </w:r>
    </w:p>
    <w:p w14:paraId="2E3EBCF3" w14:textId="77777777" w:rsidR="00D63038" w:rsidRPr="00B0541B" w:rsidRDefault="00D12065" w:rsidP="00D9510C">
      <w:pPr>
        <w:spacing w:line="480" w:lineRule="auto"/>
        <w:rPr>
          <w:rFonts w:cstheme="minorHAnsi"/>
          <w:b/>
          <w:sz w:val="24"/>
          <w:szCs w:val="24"/>
        </w:rPr>
      </w:pPr>
      <w:r w:rsidRPr="00B0541B">
        <w:rPr>
          <w:rFonts w:cstheme="minorHAnsi"/>
          <w:b/>
          <w:sz w:val="24"/>
          <w:szCs w:val="24"/>
        </w:rPr>
        <w:fldChar w:fldCharType="end"/>
      </w:r>
    </w:p>
    <w:p w14:paraId="0CDD2CEB" w14:textId="64C50A64" w:rsidR="00856228" w:rsidRDefault="00856228" w:rsidP="00D9510C">
      <w:pPr>
        <w:spacing w:line="480" w:lineRule="auto"/>
        <w:rPr>
          <w:rFonts w:cstheme="minorHAnsi"/>
          <w:b/>
          <w:sz w:val="24"/>
          <w:szCs w:val="24"/>
        </w:rPr>
      </w:pPr>
    </w:p>
    <w:sectPr w:rsidR="00856228" w:rsidSect="00BE650E">
      <w:pgSz w:w="12240" w:h="15840"/>
      <w:pgMar w:top="1440" w:right="1440" w:bottom="1440" w:left="1440" w:header="720" w:footer="720" w:gutter="0"/>
      <w:lnNumType w:countBy="1" w:restart="continuous"/>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3686" w16cex:dateUtc="2020-05-26T11:32:00Z"/>
  <w16cex:commentExtensible w16cex:durableId="227734A1" w16cex:dateUtc="2020-05-26T11:24:00Z"/>
  <w16cex:commentExtensible w16cex:durableId="227737D0" w16cex:dateUtc="2020-05-26T11:38:00Z"/>
  <w16cex:commentExtensible w16cex:durableId="2278E956" w16cex:dateUtc="2020-05-27T18:27:00Z"/>
  <w16cex:commentExtensible w16cex:durableId="2278E8B9" w16cex:dateUtc="2020-05-27T18:25:00Z"/>
  <w16cex:commentExtensible w16cex:durableId="2276A43C" w16cex:dateUtc="2020-05-26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2DF93D" w16cid:durableId="22773686"/>
  <w16cid:commentId w16cid:paraId="15DA0433" w16cid:durableId="227734A1"/>
  <w16cid:commentId w16cid:paraId="186852F9" w16cid:durableId="227737D0"/>
  <w16cid:commentId w16cid:paraId="470E4B54" w16cid:durableId="2278E956"/>
  <w16cid:commentId w16cid:paraId="7897B411" w16cid:durableId="2278E8B9"/>
  <w16cid:commentId w16cid:paraId="01EDBA3B" w16cid:durableId="2276A43C"/>
  <w16cid:commentId w16cid:paraId="17C58E48" w16cid:durableId="227732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AC615" w14:textId="77777777" w:rsidR="005F3CBC" w:rsidRDefault="005F3CBC" w:rsidP="007E5DD8">
      <w:pPr>
        <w:spacing w:after="0" w:line="240" w:lineRule="auto"/>
      </w:pPr>
      <w:r>
        <w:separator/>
      </w:r>
    </w:p>
  </w:endnote>
  <w:endnote w:type="continuationSeparator" w:id="0">
    <w:p w14:paraId="45FB8F3F" w14:textId="77777777" w:rsidR="005F3CBC" w:rsidRDefault="005F3CBC" w:rsidP="007E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D285C" w14:textId="77777777" w:rsidR="005F3CBC" w:rsidRDefault="005F3CBC" w:rsidP="007E5DD8">
      <w:pPr>
        <w:spacing w:after="0" w:line="240" w:lineRule="auto"/>
      </w:pPr>
      <w:r>
        <w:separator/>
      </w:r>
    </w:p>
  </w:footnote>
  <w:footnote w:type="continuationSeparator" w:id="0">
    <w:p w14:paraId="04CEE8DA" w14:textId="77777777" w:rsidR="005F3CBC" w:rsidRDefault="005F3CBC" w:rsidP="007E5D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11BA2"/>
    <w:multiLevelType w:val="hybridMultilevel"/>
    <w:tmpl w:val="83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7618E"/>
    <w:multiLevelType w:val="hybridMultilevel"/>
    <w:tmpl w:val="5F4E9BD8"/>
    <w:lvl w:ilvl="0" w:tplc="D638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47BD4"/>
    <w:multiLevelType w:val="hybridMultilevel"/>
    <w:tmpl w:val="6A8E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57DFB"/>
    <w:multiLevelType w:val="hybridMultilevel"/>
    <w:tmpl w:val="AC5E0AD8"/>
    <w:lvl w:ilvl="0" w:tplc="DC8692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6247B"/>
    <w:multiLevelType w:val="hybridMultilevel"/>
    <w:tmpl w:val="A6244EC8"/>
    <w:lvl w:ilvl="0" w:tplc="1E0E5A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dy Lincango">
    <w15:presenceInfo w15:providerId="None" w15:userId="Eddy Lincango"/>
  </w15:person>
  <w15:person w15:author="Andrea Paola Solis Pazmiño">
    <w15:presenceInfo w15:providerId="Windows Live" w15:userId="e08b939fb25d9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ED"/>
    <w:rsid w:val="000052FA"/>
    <w:rsid w:val="000123D2"/>
    <w:rsid w:val="00015C82"/>
    <w:rsid w:val="00016E05"/>
    <w:rsid w:val="0001725B"/>
    <w:rsid w:val="00023926"/>
    <w:rsid w:val="000350BB"/>
    <w:rsid w:val="000360BF"/>
    <w:rsid w:val="00037720"/>
    <w:rsid w:val="0004124F"/>
    <w:rsid w:val="0004287A"/>
    <w:rsid w:val="00045CF6"/>
    <w:rsid w:val="000475ED"/>
    <w:rsid w:val="000502F3"/>
    <w:rsid w:val="00054E0F"/>
    <w:rsid w:val="00055059"/>
    <w:rsid w:val="000558CB"/>
    <w:rsid w:val="0006205A"/>
    <w:rsid w:val="00064066"/>
    <w:rsid w:val="000641E8"/>
    <w:rsid w:val="00064AAC"/>
    <w:rsid w:val="000708B3"/>
    <w:rsid w:val="000740A9"/>
    <w:rsid w:val="0007537D"/>
    <w:rsid w:val="0008541A"/>
    <w:rsid w:val="00090096"/>
    <w:rsid w:val="0009221A"/>
    <w:rsid w:val="000939A4"/>
    <w:rsid w:val="000A01DC"/>
    <w:rsid w:val="000A3F8E"/>
    <w:rsid w:val="000B1458"/>
    <w:rsid w:val="000B4D94"/>
    <w:rsid w:val="000C466D"/>
    <w:rsid w:val="000C5B76"/>
    <w:rsid w:val="000D22AD"/>
    <w:rsid w:val="000D3F4B"/>
    <w:rsid w:val="000D6398"/>
    <w:rsid w:val="000E4026"/>
    <w:rsid w:val="000E408C"/>
    <w:rsid w:val="000E7CB5"/>
    <w:rsid w:val="000F0006"/>
    <w:rsid w:val="000F6011"/>
    <w:rsid w:val="000F76A6"/>
    <w:rsid w:val="001044E6"/>
    <w:rsid w:val="00105954"/>
    <w:rsid w:val="00110B89"/>
    <w:rsid w:val="00111595"/>
    <w:rsid w:val="0011337C"/>
    <w:rsid w:val="00114416"/>
    <w:rsid w:val="00121E5F"/>
    <w:rsid w:val="00121E81"/>
    <w:rsid w:val="00124232"/>
    <w:rsid w:val="001272B8"/>
    <w:rsid w:val="001302C1"/>
    <w:rsid w:val="001303DD"/>
    <w:rsid w:val="00131B5B"/>
    <w:rsid w:val="00135065"/>
    <w:rsid w:val="001428EC"/>
    <w:rsid w:val="00150C84"/>
    <w:rsid w:val="001521E3"/>
    <w:rsid w:val="00152CA0"/>
    <w:rsid w:val="00155A8E"/>
    <w:rsid w:val="0016613C"/>
    <w:rsid w:val="001718FF"/>
    <w:rsid w:val="00174D98"/>
    <w:rsid w:val="001758F8"/>
    <w:rsid w:val="00181949"/>
    <w:rsid w:val="0018775D"/>
    <w:rsid w:val="00187E6D"/>
    <w:rsid w:val="00191E6C"/>
    <w:rsid w:val="001A1380"/>
    <w:rsid w:val="001A447D"/>
    <w:rsid w:val="001B2FAE"/>
    <w:rsid w:val="001C257D"/>
    <w:rsid w:val="001C2BEE"/>
    <w:rsid w:val="001C3197"/>
    <w:rsid w:val="001C69BE"/>
    <w:rsid w:val="001C6D04"/>
    <w:rsid w:val="001D14A0"/>
    <w:rsid w:val="001F16CD"/>
    <w:rsid w:val="001F213A"/>
    <w:rsid w:val="001F41F7"/>
    <w:rsid w:val="001F490B"/>
    <w:rsid w:val="001F6E3E"/>
    <w:rsid w:val="001F7BD7"/>
    <w:rsid w:val="00205292"/>
    <w:rsid w:val="002061C5"/>
    <w:rsid w:val="00206F39"/>
    <w:rsid w:val="00207F6A"/>
    <w:rsid w:val="00213798"/>
    <w:rsid w:val="00216EEE"/>
    <w:rsid w:val="0022107C"/>
    <w:rsid w:val="002241AC"/>
    <w:rsid w:val="002253A6"/>
    <w:rsid w:val="00225755"/>
    <w:rsid w:val="00227226"/>
    <w:rsid w:val="00235743"/>
    <w:rsid w:val="002378D1"/>
    <w:rsid w:val="00240666"/>
    <w:rsid w:val="00245A02"/>
    <w:rsid w:val="00245E6D"/>
    <w:rsid w:val="002471B6"/>
    <w:rsid w:val="00251725"/>
    <w:rsid w:val="002545CA"/>
    <w:rsid w:val="002553ED"/>
    <w:rsid w:val="00255566"/>
    <w:rsid w:val="002600CF"/>
    <w:rsid w:val="00262FCD"/>
    <w:rsid w:val="00293A54"/>
    <w:rsid w:val="002A30AE"/>
    <w:rsid w:val="002A6C71"/>
    <w:rsid w:val="002B13D7"/>
    <w:rsid w:val="002B361B"/>
    <w:rsid w:val="002B5FB0"/>
    <w:rsid w:val="002B6242"/>
    <w:rsid w:val="002C2995"/>
    <w:rsid w:val="002D59F3"/>
    <w:rsid w:val="002D7529"/>
    <w:rsid w:val="002E0580"/>
    <w:rsid w:val="002E7750"/>
    <w:rsid w:val="002F796B"/>
    <w:rsid w:val="00314A58"/>
    <w:rsid w:val="0031602F"/>
    <w:rsid w:val="00324414"/>
    <w:rsid w:val="00332505"/>
    <w:rsid w:val="00332F78"/>
    <w:rsid w:val="00336DB6"/>
    <w:rsid w:val="00340A7D"/>
    <w:rsid w:val="00342854"/>
    <w:rsid w:val="00350761"/>
    <w:rsid w:val="003531E5"/>
    <w:rsid w:val="00356F2F"/>
    <w:rsid w:val="00357611"/>
    <w:rsid w:val="00357856"/>
    <w:rsid w:val="003641B9"/>
    <w:rsid w:val="003674F0"/>
    <w:rsid w:val="00370B66"/>
    <w:rsid w:val="00370D3C"/>
    <w:rsid w:val="00374C63"/>
    <w:rsid w:val="0038098C"/>
    <w:rsid w:val="00394B64"/>
    <w:rsid w:val="00397661"/>
    <w:rsid w:val="003A0590"/>
    <w:rsid w:val="003A2D7F"/>
    <w:rsid w:val="003A3C7E"/>
    <w:rsid w:val="003B1CE3"/>
    <w:rsid w:val="003B2872"/>
    <w:rsid w:val="003C49AD"/>
    <w:rsid w:val="003C54FC"/>
    <w:rsid w:val="003C6D30"/>
    <w:rsid w:val="003C78FB"/>
    <w:rsid w:val="003D4A1F"/>
    <w:rsid w:val="003D6F9A"/>
    <w:rsid w:val="003D6FFD"/>
    <w:rsid w:val="003D71DC"/>
    <w:rsid w:val="003D71E9"/>
    <w:rsid w:val="003E0DEB"/>
    <w:rsid w:val="003E6E2F"/>
    <w:rsid w:val="003F52AA"/>
    <w:rsid w:val="003F600A"/>
    <w:rsid w:val="00401F3E"/>
    <w:rsid w:val="004058C6"/>
    <w:rsid w:val="00410D27"/>
    <w:rsid w:val="00412AF7"/>
    <w:rsid w:val="004134D8"/>
    <w:rsid w:val="0042033D"/>
    <w:rsid w:val="00422F9A"/>
    <w:rsid w:val="004264C3"/>
    <w:rsid w:val="00433C9A"/>
    <w:rsid w:val="00436651"/>
    <w:rsid w:val="00437166"/>
    <w:rsid w:val="00440E55"/>
    <w:rsid w:val="00441AEA"/>
    <w:rsid w:val="004423B3"/>
    <w:rsid w:val="00450C1C"/>
    <w:rsid w:val="00452489"/>
    <w:rsid w:val="00457434"/>
    <w:rsid w:val="00457647"/>
    <w:rsid w:val="0046069A"/>
    <w:rsid w:val="004708FD"/>
    <w:rsid w:val="00477660"/>
    <w:rsid w:val="00480180"/>
    <w:rsid w:val="0048121D"/>
    <w:rsid w:val="004831C7"/>
    <w:rsid w:val="00487C9F"/>
    <w:rsid w:val="004901CA"/>
    <w:rsid w:val="00492528"/>
    <w:rsid w:val="00492B6B"/>
    <w:rsid w:val="00494963"/>
    <w:rsid w:val="00495A08"/>
    <w:rsid w:val="00495AA7"/>
    <w:rsid w:val="004A32FB"/>
    <w:rsid w:val="004A4D98"/>
    <w:rsid w:val="004A651E"/>
    <w:rsid w:val="004A6B0A"/>
    <w:rsid w:val="004A73A7"/>
    <w:rsid w:val="004B4025"/>
    <w:rsid w:val="004B49C0"/>
    <w:rsid w:val="004B67FA"/>
    <w:rsid w:val="004B77E6"/>
    <w:rsid w:val="004C0155"/>
    <w:rsid w:val="004C62E7"/>
    <w:rsid w:val="004D09FF"/>
    <w:rsid w:val="004D139F"/>
    <w:rsid w:val="004D2B3C"/>
    <w:rsid w:val="004D406E"/>
    <w:rsid w:val="004D4C9B"/>
    <w:rsid w:val="004D59D0"/>
    <w:rsid w:val="004E0AF2"/>
    <w:rsid w:val="004F03BC"/>
    <w:rsid w:val="004F2823"/>
    <w:rsid w:val="004F3F48"/>
    <w:rsid w:val="004F4D05"/>
    <w:rsid w:val="0050153D"/>
    <w:rsid w:val="00503102"/>
    <w:rsid w:val="005062B9"/>
    <w:rsid w:val="0051018E"/>
    <w:rsid w:val="00527CF2"/>
    <w:rsid w:val="00530820"/>
    <w:rsid w:val="005310DB"/>
    <w:rsid w:val="00531B38"/>
    <w:rsid w:val="00535062"/>
    <w:rsid w:val="00535C72"/>
    <w:rsid w:val="005422CE"/>
    <w:rsid w:val="005464A7"/>
    <w:rsid w:val="00551C54"/>
    <w:rsid w:val="00552627"/>
    <w:rsid w:val="005567B7"/>
    <w:rsid w:val="00560BF1"/>
    <w:rsid w:val="005672CD"/>
    <w:rsid w:val="00570506"/>
    <w:rsid w:val="00574B40"/>
    <w:rsid w:val="00581D18"/>
    <w:rsid w:val="00583F3C"/>
    <w:rsid w:val="00584789"/>
    <w:rsid w:val="00594953"/>
    <w:rsid w:val="005A1441"/>
    <w:rsid w:val="005A1B1A"/>
    <w:rsid w:val="005A39D9"/>
    <w:rsid w:val="005A5254"/>
    <w:rsid w:val="005A5E27"/>
    <w:rsid w:val="005B4D17"/>
    <w:rsid w:val="005B5E2A"/>
    <w:rsid w:val="005B72F9"/>
    <w:rsid w:val="005C4CA4"/>
    <w:rsid w:val="005D017C"/>
    <w:rsid w:val="005D7D96"/>
    <w:rsid w:val="005E2EA4"/>
    <w:rsid w:val="005E41FA"/>
    <w:rsid w:val="005F0D16"/>
    <w:rsid w:val="005F1818"/>
    <w:rsid w:val="005F1D17"/>
    <w:rsid w:val="005F2313"/>
    <w:rsid w:val="005F2EE2"/>
    <w:rsid w:val="005F36EF"/>
    <w:rsid w:val="005F38FF"/>
    <w:rsid w:val="005F3CBC"/>
    <w:rsid w:val="005F5508"/>
    <w:rsid w:val="005F6D55"/>
    <w:rsid w:val="0060130E"/>
    <w:rsid w:val="00602006"/>
    <w:rsid w:val="00611839"/>
    <w:rsid w:val="006119EC"/>
    <w:rsid w:val="00624153"/>
    <w:rsid w:val="00627157"/>
    <w:rsid w:val="0063071C"/>
    <w:rsid w:val="00637B7A"/>
    <w:rsid w:val="00650FE7"/>
    <w:rsid w:val="00654502"/>
    <w:rsid w:val="00660D27"/>
    <w:rsid w:val="00661C24"/>
    <w:rsid w:val="0066592E"/>
    <w:rsid w:val="00665A8D"/>
    <w:rsid w:val="006665BA"/>
    <w:rsid w:val="00682D2B"/>
    <w:rsid w:val="0068312E"/>
    <w:rsid w:val="0068518C"/>
    <w:rsid w:val="00686D78"/>
    <w:rsid w:val="00687446"/>
    <w:rsid w:val="0068794A"/>
    <w:rsid w:val="00690401"/>
    <w:rsid w:val="00690C7B"/>
    <w:rsid w:val="00690F71"/>
    <w:rsid w:val="006A29A4"/>
    <w:rsid w:val="006A2D6E"/>
    <w:rsid w:val="006A51E9"/>
    <w:rsid w:val="006A5A78"/>
    <w:rsid w:val="006A68CB"/>
    <w:rsid w:val="006B0732"/>
    <w:rsid w:val="006B32A8"/>
    <w:rsid w:val="006B39D7"/>
    <w:rsid w:val="006B4080"/>
    <w:rsid w:val="006B69F9"/>
    <w:rsid w:val="006C0A09"/>
    <w:rsid w:val="006C3F58"/>
    <w:rsid w:val="006C5B06"/>
    <w:rsid w:val="006D7DD3"/>
    <w:rsid w:val="006E21F9"/>
    <w:rsid w:val="006E32CA"/>
    <w:rsid w:val="006E66F5"/>
    <w:rsid w:val="006F6D08"/>
    <w:rsid w:val="007009B7"/>
    <w:rsid w:val="00701401"/>
    <w:rsid w:val="00701818"/>
    <w:rsid w:val="00702A8C"/>
    <w:rsid w:val="00704F42"/>
    <w:rsid w:val="00705BD3"/>
    <w:rsid w:val="00706B9C"/>
    <w:rsid w:val="00712838"/>
    <w:rsid w:val="007131B0"/>
    <w:rsid w:val="00723A3C"/>
    <w:rsid w:val="00725D28"/>
    <w:rsid w:val="0072673A"/>
    <w:rsid w:val="007271C9"/>
    <w:rsid w:val="00731B2F"/>
    <w:rsid w:val="00732C0D"/>
    <w:rsid w:val="00734300"/>
    <w:rsid w:val="007343C2"/>
    <w:rsid w:val="00734466"/>
    <w:rsid w:val="007369AF"/>
    <w:rsid w:val="00737CAB"/>
    <w:rsid w:val="00741E85"/>
    <w:rsid w:val="00753072"/>
    <w:rsid w:val="00753A7F"/>
    <w:rsid w:val="00754E8B"/>
    <w:rsid w:val="007550DD"/>
    <w:rsid w:val="00756C23"/>
    <w:rsid w:val="007605F1"/>
    <w:rsid w:val="00761275"/>
    <w:rsid w:val="0076627C"/>
    <w:rsid w:val="00770720"/>
    <w:rsid w:val="00772F6D"/>
    <w:rsid w:val="00782F04"/>
    <w:rsid w:val="007876E3"/>
    <w:rsid w:val="007908A6"/>
    <w:rsid w:val="0079498F"/>
    <w:rsid w:val="0079650C"/>
    <w:rsid w:val="007A0385"/>
    <w:rsid w:val="007A5949"/>
    <w:rsid w:val="007A6C55"/>
    <w:rsid w:val="007B5FE2"/>
    <w:rsid w:val="007B6C5B"/>
    <w:rsid w:val="007C280F"/>
    <w:rsid w:val="007C5A68"/>
    <w:rsid w:val="007C6EF0"/>
    <w:rsid w:val="007C7BB3"/>
    <w:rsid w:val="007E0765"/>
    <w:rsid w:val="007E1C9B"/>
    <w:rsid w:val="007E1F6E"/>
    <w:rsid w:val="007E239B"/>
    <w:rsid w:val="007E2868"/>
    <w:rsid w:val="007E5DD8"/>
    <w:rsid w:val="007F3F9B"/>
    <w:rsid w:val="007F5891"/>
    <w:rsid w:val="007F5C34"/>
    <w:rsid w:val="00803A83"/>
    <w:rsid w:val="00810EA8"/>
    <w:rsid w:val="008151E2"/>
    <w:rsid w:val="008157B4"/>
    <w:rsid w:val="00816677"/>
    <w:rsid w:val="00816D38"/>
    <w:rsid w:val="00821A11"/>
    <w:rsid w:val="00822609"/>
    <w:rsid w:val="00825E2E"/>
    <w:rsid w:val="00831E35"/>
    <w:rsid w:val="00832409"/>
    <w:rsid w:val="0083319D"/>
    <w:rsid w:val="00835E5A"/>
    <w:rsid w:val="00856228"/>
    <w:rsid w:val="00857523"/>
    <w:rsid w:val="0086267F"/>
    <w:rsid w:val="00863C26"/>
    <w:rsid w:val="00866511"/>
    <w:rsid w:val="00867879"/>
    <w:rsid w:val="00871853"/>
    <w:rsid w:val="00872ADD"/>
    <w:rsid w:val="008760B2"/>
    <w:rsid w:val="0087687B"/>
    <w:rsid w:val="008850CA"/>
    <w:rsid w:val="008A183C"/>
    <w:rsid w:val="008A3F96"/>
    <w:rsid w:val="008A418C"/>
    <w:rsid w:val="008A55ED"/>
    <w:rsid w:val="008A60CC"/>
    <w:rsid w:val="008A64BB"/>
    <w:rsid w:val="008A6E85"/>
    <w:rsid w:val="008B6FE3"/>
    <w:rsid w:val="008B7BD3"/>
    <w:rsid w:val="008C02CC"/>
    <w:rsid w:val="008C1C4E"/>
    <w:rsid w:val="008C4F0D"/>
    <w:rsid w:val="008D0B0A"/>
    <w:rsid w:val="008D27E9"/>
    <w:rsid w:val="008E33CF"/>
    <w:rsid w:val="008E3F86"/>
    <w:rsid w:val="008E44D9"/>
    <w:rsid w:val="008F02EC"/>
    <w:rsid w:val="008F5488"/>
    <w:rsid w:val="008F6D0C"/>
    <w:rsid w:val="008F717A"/>
    <w:rsid w:val="00902270"/>
    <w:rsid w:val="00906834"/>
    <w:rsid w:val="00911EF8"/>
    <w:rsid w:val="0091472C"/>
    <w:rsid w:val="00916437"/>
    <w:rsid w:val="00926BD0"/>
    <w:rsid w:val="00927700"/>
    <w:rsid w:val="00931CAE"/>
    <w:rsid w:val="00933D60"/>
    <w:rsid w:val="00935E95"/>
    <w:rsid w:val="009379D6"/>
    <w:rsid w:val="00941980"/>
    <w:rsid w:val="00944857"/>
    <w:rsid w:val="00944BF3"/>
    <w:rsid w:val="009459BC"/>
    <w:rsid w:val="0094697C"/>
    <w:rsid w:val="00947675"/>
    <w:rsid w:val="009478D9"/>
    <w:rsid w:val="00950320"/>
    <w:rsid w:val="00951AE3"/>
    <w:rsid w:val="00955B5B"/>
    <w:rsid w:val="00955DD1"/>
    <w:rsid w:val="009564CE"/>
    <w:rsid w:val="0095654C"/>
    <w:rsid w:val="00957193"/>
    <w:rsid w:val="00981506"/>
    <w:rsid w:val="00996078"/>
    <w:rsid w:val="00997D69"/>
    <w:rsid w:val="009A0BFC"/>
    <w:rsid w:val="009A285E"/>
    <w:rsid w:val="009A31D1"/>
    <w:rsid w:val="009A3CCB"/>
    <w:rsid w:val="009A4B8E"/>
    <w:rsid w:val="009B2064"/>
    <w:rsid w:val="009B3B0F"/>
    <w:rsid w:val="009B5566"/>
    <w:rsid w:val="009C3F02"/>
    <w:rsid w:val="009C6C33"/>
    <w:rsid w:val="009D2D34"/>
    <w:rsid w:val="009D3499"/>
    <w:rsid w:val="009E285D"/>
    <w:rsid w:val="009E4903"/>
    <w:rsid w:val="009F4A01"/>
    <w:rsid w:val="00A0234C"/>
    <w:rsid w:val="00A03FE4"/>
    <w:rsid w:val="00A04BA8"/>
    <w:rsid w:val="00A07CFB"/>
    <w:rsid w:val="00A177F0"/>
    <w:rsid w:val="00A20263"/>
    <w:rsid w:val="00A2227E"/>
    <w:rsid w:val="00A2268A"/>
    <w:rsid w:val="00A2579C"/>
    <w:rsid w:val="00A301E6"/>
    <w:rsid w:val="00A32403"/>
    <w:rsid w:val="00A3424A"/>
    <w:rsid w:val="00A37145"/>
    <w:rsid w:val="00A40FE4"/>
    <w:rsid w:val="00A411DC"/>
    <w:rsid w:val="00A4341A"/>
    <w:rsid w:val="00A772C4"/>
    <w:rsid w:val="00A853EC"/>
    <w:rsid w:val="00A916CC"/>
    <w:rsid w:val="00A93FF7"/>
    <w:rsid w:val="00A95FBC"/>
    <w:rsid w:val="00AA0113"/>
    <w:rsid w:val="00AA10EB"/>
    <w:rsid w:val="00AA2AFD"/>
    <w:rsid w:val="00AA4535"/>
    <w:rsid w:val="00AA5FB4"/>
    <w:rsid w:val="00AA6A9C"/>
    <w:rsid w:val="00AB0678"/>
    <w:rsid w:val="00AB2487"/>
    <w:rsid w:val="00AC0D02"/>
    <w:rsid w:val="00AC1E33"/>
    <w:rsid w:val="00AC4984"/>
    <w:rsid w:val="00AC7356"/>
    <w:rsid w:val="00AD40AD"/>
    <w:rsid w:val="00AE304C"/>
    <w:rsid w:val="00AE4DB2"/>
    <w:rsid w:val="00AE5D35"/>
    <w:rsid w:val="00AE7188"/>
    <w:rsid w:val="00AF25BA"/>
    <w:rsid w:val="00AF336C"/>
    <w:rsid w:val="00AF5010"/>
    <w:rsid w:val="00AF6A51"/>
    <w:rsid w:val="00B00161"/>
    <w:rsid w:val="00B0541B"/>
    <w:rsid w:val="00B06D30"/>
    <w:rsid w:val="00B160B8"/>
    <w:rsid w:val="00B21E49"/>
    <w:rsid w:val="00B22DC8"/>
    <w:rsid w:val="00B26432"/>
    <w:rsid w:val="00B26928"/>
    <w:rsid w:val="00B27947"/>
    <w:rsid w:val="00B30F48"/>
    <w:rsid w:val="00B37C7F"/>
    <w:rsid w:val="00B41532"/>
    <w:rsid w:val="00B44A57"/>
    <w:rsid w:val="00B457D7"/>
    <w:rsid w:val="00B47DAB"/>
    <w:rsid w:val="00B50084"/>
    <w:rsid w:val="00B50A33"/>
    <w:rsid w:val="00B53C06"/>
    <w:rsid w:val="00B55489"/>
    <w:rsid w:val="00B71818"/>
    <w:rsid w:val="00B74A74"/>
    <w:rsid w:val="00B7525C"/>
    <w:rsid w:val="00B76D23"/>
    <w:rsid w:val="00B80D8B"/>
    <w:rsid w:val="00B824FC"/>
    <w:rsid w:val="00B90A28"/>
    <w:rsid w:val="00B94C22"/>
    <w:rsid w:val="00BA1576"/>
    <w:rsid w:val="00BA3423"/>
    <w:rsid w:val="00BA55B0"/>
    <w:rsid w:val="00BA755B"/>
    <w:rsid w:val="00BB10A2"/>
    <w:rsid w:val="00BB477D"/>
    <w:rsid w:val="00BB5568"/>
    <w:rsid w:val="00BB6638"/>
    <w:rsid w:val="00BB6ED6"/>
    <w:rsid w:val="00BC40D0"/>
    <w:rsid w:val="00BC7962"/>
    <w:rsid w:val="00BD01F9"/>
    <w:rsid w:val="00BD3795"/>
    <w:rsid w:val="00BD42EE"/>
    <w:rsid w:val="00BD526F"/>
    <w:rsid w:val="00BD6D54"/>
    <w:rsid w:val="00BD7C7C"/>
    <w:rsid w:val="00BE1894"/>
    <w:rsid w:val="00BE268D"/>
    <w:rsid w:val="00BE5D2E"/>
    <w:rsid w:val="00BE650E"/>
    <w:rsid w:val="00BE7198"/>
    <w:rsid w:val="00BF3EC1"/>
    <w:rsid w:val="00BF407A"/>
    <w:rsid w:val="00BF4FEA"/>
    <w:rsid w:val="00BF5A28"/>
    <w:rsid w:val="00C00B5D"/>
    <w:rsid w:val="00C02385"/>
    <w:rsid w:val="00C02607"/>
    <w:rsid w:val="00C056AF"/>
    <w:rsid w:val="00C0642F"/>
    <w:rsid w:val="00C144F0"/>
    <w:rsid w:val="00C14C54"/>
    <w:rsid w:val="00C152AF"/>
    <w:rsid w:val="00C166E0"/>
    <w:rsid w:val="00C20E33"/>
    <w:rsid w:val="00C21337"/>
    <w:rsid w:val="00C22639"/>
    <w:rsid w:val="00C24020"/>
    <w:rsid w:val="00C25160"/>
    <w:rsid w:val="00C35D41"/>
    <w:rsid w:val="00C44A32"/>
    <w:rsid w:val="00C55D35"/>
    <w:rsid w:val="00C57B3C"/>
    <w:rsid w:val="00C61EDF"/>
    <w:rsid w:val="00C62701"/>
    <w:rsid w:val="00C655F2"/>
    <w:rsid w:val="00C66315"/>
    <w:rsid w:val="00C6793A"/>
    <w:rsid w:val="00C705F5"/>
    <w:rsid w:val="00C70F7A"/>
    <w:rsid w:val="00C7293C"/>
    <w:rsid w:val="00C738B7"/>
    <w:rsid w:val="00C74559"/>
    <w:rsid w:val="00C80768"/>
    <w:rsid w:val="00C8206E"/>
    <w:rsid w:val="00C83D90"/>
    <w:rsid w:val="00C9020E"/>
    <w:rsid w:val="00C967D5"/>
    <w:rsid w:val="00CA27A6"/>
    <w:rsid w:val="00CA3687"/>
    <w:rsid w:val="00CA3ECE"/>
    <w:rsid w:val="00CA4466"/>
    <w:rsid w:val="00CA65ED"/>
    <w:rsid w:val="00CB29B9"/>
    <w:rsid w:val="00CB357C"/>
    <w:rsid w:val="00CB4F9F"/>
    <w:rsid w:val="00CB5C73"/>
    <w:rsid w:val="00CB6D03"/>
    <w:rsid w:val="00CB6EF7"/>
    <w:rsid w:val="00CC37E9"/>
    <w:rsid w:val="00CE12D9"/>
    <w:rsid w:val="00CE181D"/>
    <w:rsid w:val="00CE759C"/>
    <w:rsid w:val="00CF1895"/>
    <w:rsid w:val="00CF3AE9"/>
    <w:rsid w:val="00CF69DA"/>
    <w:rsid w:val="00D0041F"/>
    <w:rsid w:val="00D03B36"/>
    <w:rsid w:val="00D05691"/>
    <w:rsid w:val="00D05ABD"/>
    <w:rsid w:val="00D0635E"/>
    <w:rsid w:val="00D06F3D"/>
    <w:rsid w:val="00D12065"/>
    <w:rsid w:val="00D1637C"/>
    <w:rsid w:val="00D22F98"/>
    <w:rsid w:val="00D23152"/>
    <w:rsid w:val="00D264DE"/>
    <w:rsid w:val="00D3017E"/>
    <w:rsid w:val="00D3581D"/>
    <w:rsid w:val="00D369A9"/>
    <w:rsid w:val="00D40B85"/>
    <w:rsid w:val="00D4277B"/>
    <w:rsid w:val="00D478CD"/>
    <w:rsid w:val="00D520BA"/>
    <w:rsid w:val="00D52DCD"/>
    <w:rsid w:val="00D55D0A"/>
    <w:rsid w:val="00D6014A"/>
    <w:rsid w:val="00D60258"/>
    <w:rsid w:val="00D62BBA"/>
    <w:rsid w:val="00D63038"/>
    <w:rsid w:val="00D649FD"/>
    <w:rsid w:val="00D64A1F"/>
    <w:rsid w:val="00D71303"/>
    <w:rsid w:val="00D7180F"/>
    <w:rsid w:val="00D72200"/>
    <w:rsid w:val="00D73FF0"/>
    <w:rsid w:val="00D75464"/>
    <w:rsid w:val="00D7586B"/>
    <w:rsid w:val="00D76A57"/>
    <w:rsid w:val="00D76FD6"/>
    <w:rsid w:val="00D808CC"/>
    <w:rsid w:val="00D85A92"/>
    <w:rsid w:val="00D87CBC"/>
    <w:rsid w:val="00D9510C"/>
    <w:rsid w:val="00D9562B"/>
    <w:rsid w:val="00DA2C5F"/>
    <w:rsid w:val="00DA7325"/>
    <w:rsid w:val="00DB1099"/>
    <w:rsid w:val="00DB17B8"/>
    <w:rsid w:val="00DB2346"/>
    <w:rsid w:val="00DB2F37"/>
    <w:rsid w:val="00DB3037"/>
    <w:rsid w:val="00DB30D2"/>
    <w:rsid w:val="00DB78BB"/>
    <w:rsid w:val="00DC216B"/>
    <w:rsid w:val="00DC52E0"/>
    <w:rsid w:val="00DD29EC"/>
    <w:rsid w:val="00DD51B9"/>
    <w:rsid w:val="00DE22F2"/>
    <w:rsid w:val="00DE4AFE"/>
    <w:rsid w:val="00DF66CB"/>
    <w:rsid w:val="00DF70B6"/>
    <w:rsid w:val="00E039CB"/>
    <w:rsid w:val="00E05F43"/>
    <w:rsid w:val="00E07B4D"/>
    <w:rsid w:val="00E21EE4"/>
    <w:rsid w:val="00E227D0"/>
    <w:rsid w:val="00E264CA"/>
    <w:rsid w:val="00E379A4"/>
    <w:rsid w:val="00E42AF0"/>
    <w:rsid w:val="00E457E8"/>
    <w:rsid w:val="00E459DA"/>
    <w:rsid w:val="00E46B1E"/>
    <w:rsid w:val="00E50629"/>
    <w:rsid w:val="00E61388"/>
    <w:rsid w:val="00E657EC"/>
    <w:rsid w:val="00E67B25"/>
    <w:rsid w:val="00E74463"/>
    <w:rsid w:val="00E74C17"/>
    <w:rsid w:val="00E81945"/>
    <w:rsid w:val="00E81BCF"/>
    <w:rsid w:val="00E8295F"/>
    <w:rsid w:val="00E8599D"/>
    <w:rsid w:val="00E85DF5"/>
    <w:rsid w:val="00E96600"/>
    <w:rsid w:val="00EA43F0"/>
    <w:rsid w:val="00EA51C6"/>
    <w:rsid w:val="00EA6C8C"/>
    <w:rsid w:val="00EB06EB"/>
    <w:rsid w:val="00EB4742"/>
    <w:rsid w:val="00EB5032"/>
    <w:rsid w:val="00EC20DF"/>
    <w:rsid w:val="00EC2374"/>
    <w:rsid w:val="00EC733F"/>
    <w:rsid w:val="00ED08A3"/>
    <w:rsid w:val="00ED2D1B"/>
    <w:rsid w:val="00ED744B"/>
    <w:rsid w:val="00ED7BF4"/>
    <w:rsid w:val="00EE10A2"/>
    <w:rsid w:val="00EE2EEE"/>
    <w:rsid w:val="00EE3315"/>
    <w:rsid w:val="00EE6FA4"/>
    <w:rsid w:val="00EE7893"/>
    <w:rsid w:val="00EF0132"/>
    <w:rsid w:val="00EF334F"/>
    <w:rsid w:val="00EF7D20"/>
    <w:rsid w:val="00F05511"/>
    <w:rsid w:val="00F109CA"/>
    <w:rsid w:val="00F13096"/>
    <w:rsid w:val="00F204DD"/>
    <w:rsid w:val="00F2139F"/>
    <w:rsid w:val="00F224B2"/>
    <w:rsid w:val="00F226CA"/>
    <w:rsid w:val="00F24478"/>
    <w:rsid w:val="00F3066A"/>
    <w:rsid w:val="00F31814"/>
    <w:rsid w:val="00F31BF3"/>
    <w:rsid w:val="00F32283"/>
    <w:rsid w:val="00F55DBF"/>
    <w:rsid w:val="00F57D13"/>
    <w:rsid w:val="00F70373"/>
    <w:rsid w:val="00F80652"/>
    <w:rsid w:val="00F82410"/>
    <w:rsid w:val="00F87B9D"/>
    <w:rsid w:val="00F901AA"/>
    <w:rsid w:val="00F92C7D"/>
    <w:rsid w:val="00F944BC"/>
    <w:rsid w:val="00F97C11"/>
    <w:rsid w:val="00F97D21"/>
    <w:rsid w:val="00FA0156"/>
    <w:rsid w:val="00FA11E7"/>
    <w:rsid w:val="00FA26CC"/>
    <w:rsid w:val="00FA606D"/>
    <w:rsid w:val="00FB2BEC"/>
    <w:rsid w:val="00FB3FED"/>
    <w:rsid w:val="00FB6BB5"/>
    <w:rsid w:val="00FB75DF"/>
    <w:rsid w:val="00FB7DE9"/>
    <w:rsid w:val="00FB7E25"/>
    <w:rsid w:val="00FC1626"/>
    <w:rsid w:val="00FC1734"/>
    <w:rsid w:val="00FC6019"/>
    <w:rsid w:val="00FC785B"/>
    <w:rsid w:val="00FD0ADB"/>
    <w:rsid w:val="00FD2A31"/>
    <w:rsid w:val="00FD4824"/>
    <w:rsid w:val="00FD5DDC"/>
    <w:rsid w:val="00FD6D8B"/>
    <w:rsid w:val="00FE0C33"/>
    <w:rsid w:val="00FF25F0"/>
    <w:rsid w:val="00FF2A85"/>
    <w:rsid w:val="33BCAFDE"/>
    <w:rsid w:val="74F2C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5F5A4"/>
  <w15:docId w15:val="{71A8321B-698B-4974-9B47-BD607AD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0C5B76"/>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C5B76"/>
    <w:rPr>
      <w:rFonts w:ascii="Times New Roman" w:eastAsia="Times New Roman" w:hAnsi="Times New Roman" w:cs="Times New Roman"/>
      <w:b/>
      <w:bCs/>
      <w:color w:val="000000"/>
      <w:kern w:val="28"/>
      <w:sz w:val="24"/>
      <w:szCs w:val="24"/>
      <w:lang w:val="en-CA" w:eastAsia="en-CA"/>
    </w:rPr>
  </w:style>
  <w:style w:type="paragraph" w:styleId="NormalWeb">
    <w:name w:val="Normal (Web)"/>
    <w:basedOn w:val="Normal"/>
    <w:uiPriority w:val="99"/>
    <w:unhideWhenUsed/>
    <w:rsid w:val="0004124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4124F"/>
    <w:rPr>
      <w:b/>
      <w:bCs/>
    </w:rPr>
  </w:style>
  <w:style w:type="character" w:styleId="nfasis">
    <w:name w:val="Emphasis"/>
    <w:basedOn w:val="Fuentedeprrafopredeter"/>
    <w:uiPriority w:val="20"/>
    <w:qFormat/>
    <w:rsid w:val="0004124F"/>
    <w:rPr>
      <w:i/>
      <w:iCs/>
    </w:rPr>
  </w:style>
  <w:style w:type="paragraph" w:styleId="Prrafodelista">
    <w:name w:val="List Paragraph"/>
    <w:basedOn w:val="Normal"/>
    <w:uiPriority w:val="34"/>
    <w:qFormat/>
    <w:rsid w:val="00A916CC"/>
    <w:pPr>
      <w:ind w:left="720"/>
      <w:contextualSpacing/>
    </w:pPr>
  </w:style>
  <w:style w:type="paragraph" w:styleId="Encabezado">
    <w:name w:val="header"/>
    <w:basedOn w:val="Normal"/>
    <w:link w:val="EncabezadoCar"/>
    <w:uiPriority w:val="99"/>
    <w:unhideWhenUsed/>
    <w:rsid w:val="007E5D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5DD8"/>
  </w:style>
  <w:style w:type="paragraph" w:styleId="Piedepgina">
    <w:name w:val="footer"/>
    <w:basedOn w:val="Normal"/>
    <w:link w:val="PiedepginaCar"/>
    <w:uiPriority w:val="99"/>
    <w:unhideWhenUsed/>
    <w:rsid w:val="007E5D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5DD8"/>
  </w:style>
  <w:style w:type="character" w:styleId="Refdecomentario">
    <w:name w:val="annotation reference"/>
    <w:basedOn w:val="Fuentedeprrafopredeter"/>
    <w:uiPriority w:val="99"/>
    <w:semiHidden/>
    <w:unhideWhenUsed/>
    <w:rsid w:val="00723A3C"/>
    <w:rPr>
      <w:sz w:val="16"/>
      <w:szCs w:val="16"/>
    </w:rPr>
  </w:style>
  <w:style w:type="paragraph" w:styleId="Textocomentario">
    <w:name w:val="annotation text"/>
    <w:basedOn w:val="Normal"/>
    <w:link w:val="TextocomentarioCar"/>
    <w:uiPriority w:val="99"/>
    <w:semiHidden/>
    <w:unhideWhenUsed/>
    <w:rsid w:val="00723A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3A3C"/>
    <w:rPr>
      <w:sz w:val="20"/>
      <w:szCs w:val="20"/>
    </w:rPr>
  </w:style>
  <w:style w:type="paragraph" w:styleId="Asuntodelcomentario">
    <w:name w:val="annotation subject"/>
    <w:basedOn w:val="Textocomentario"/>
    <w:next w:val="Textocomentario"/>
    <w:link w:val="AsuntodelcomentarioCar"/>
    <w:uiPriority w:val="99"/>
    <w:semiHidden/>
    <w:unhideWhenUsed/>
    <w:rsid w:val="00723A3C"/>
    <w:rPr>
      <w:b/>
      <w:bCs/>
    </w:rPr>
  </w:style>
  <w:style w:type="character" w:customStyle="1" w:styleId="AsuntodelcomentarioCar">
    <w:name w:val="Asunto del comentario Car"/>
    <w:basedOn w:val="TextocomentarioCar"/>
    <w:link w:val="Asuntodelcomentario"/>
    <w:uiPriority w:val="99"/>
    <w:semiHidden/>
    <w:rsid w:val="00723A3C"/>
    <w:rPr>
      <w:b/>
      <w:bCs/>
      <w:sz w:val="20"/>
      <w:szCs w:val="20"/>
    </w:rPr>
  </w:style>
  <w:style w:type="paragraph" w:styleId="Textodeglobo">
    <w:name w:val="Balloon Text"/>
    <w:basedOn w:val="Normal"/>
    <w:link w:val="TextodegloboCar"/>
    <w:uiPriority w:val="99"/>
    <w:semiHidden/>
    <w:unhideWhenUsed/>
    <w:rsid w:val="00723A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A3C"/>
    <w:rPr>
      <w:rFonts w:ascii="Tahoma" w:hAnsi="Tahoma" w:cs="Tahoma"/>
      <w:sz w:val="16"/>
      <w:szCs w:val="16"/>
    </w:rPr>
  </w:style>
  <w:style w:type="paragraph" w:styleId="Revisin">
    <w:name w:val="Revision"/>
    <w:hidden/>
    <w:uiPriority w:val="99"/>
    <w:semiHidden/>
    <w:rsid w:val="00B41532"/>
    <w:pPr>
      <w:spacing w:after="0" w:line="240" w:lineRule="auto"/>
    </w:pPr>
  </w:style>
  <w:style w:type="character" w:styleId="Hipervnculo">
    <w:name w:val="Hyperlink"/>
    <w:basedOn w:val="Fuentedeprrafopredeter"/>
    <w:uiPriority w:val="99"/>
    <w:unhideWhenUsed/>
    <w:rsid w:val="00810EA8"/>
    <w:rPr>
      <w:color w:val="0000FF"/>
      <w:u w:val="single"/>
    </w:rPr>
  </w:style>
  <w:style w:type="character" w:customStyle="1" w:styleId="UnresolvedMention1">
    <w:name w:val="Unresolved Mention1"/>
    <w:basedOn w:val="Fuentedeprrafopredeter"/>
    <w:uiPriority w:val="99"/>
    <w:semiHidden/>
    <w:unhideWhenUsed/>
    <w:rsid w:val="00E264CA"/>
    <w:rPr>
      <w:color w:val="605E5C"/>
      <w:shd w:val="clear" w:color="auto" w:fill="E1DFDD"/>
    </w:rPr>
  </w:style>
  <w:style w:type="character" w:styleId="Hipervnculovisitado">
    <w:name w:val="FollowedHyperlink"/>
    <w:basedOn w:val="Fuentedeprrafopredeter"/>
    <w:uiPriority w:val="99"/>
    <w:semiHidden/>
    <w:unhideWhenUsed/>
    <w:rsid w:val="00BD7C7C"/>
    <w:rPr>
      <w:color w:val="954F72" w:themeColor="followedHyperlink"/>
      <w:u w:val="single"/>
    </w:rPr>
  </w:style>
  <w:style w:type="character" w:customStyle="1" w:styleId="m-6466073371798441688msocommentreference">
    <w:name w:val="m_-6466073371798441688msocommentreference"/>
    <w:basedOn w:val="Fuentedeprrafopredeter"/>
    <w:rsid w:val="00240666"/>
  </w:style>
  <w:style w:type="table" w:styleId="Tablaconcuadrcula">
    <w:name w:val="Table Grid"/>
    <w:basedOn w:val="Tablanormal"/>
    <w:uiPriority w:val="39"/>
    <w:rsid w:val="000B4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lnea">
    <w:name w:val="line number"/>
    <w:basedOn w:val="Fuentedeprrafopredeter"/>
    <w:uiPriority w:val="99"/>
    <w:semiHidden/>
    <w:unhideWhenUsed/>
    <w:rsid w:val="00F944BC"/>
  </w:style>
  <w:style w:type="character" w:customStyle="1" w:styleId="UnresolvedMention2">
    <w:name w:val="Unresolved Mention2"/>
    <w:basedOn w:val="Fuentedeprrafopredeter"/>
    <w:uiPriority w:val="99"/>
    <w:semiHidden/>
    <w:unhideWhenUsed/>
    <w:rsid w:val="00737CAB"/>
    <w:rPr>
      <w:color w:val="605E5C"/>
      <w:shd w:val="clear" w:color="auto" w:fill="E1DFDD"/>
    </w:rPr>
  </w:style>
  <w:style w:type="table" w:customStyle="1" w:styleId="Tablaconcuadrcula1">
    <w:name w:val="Tabla con cuadrícula1"/>
    <w:basedOn w:val="Tablanormal"/>
    <w:uiPriority w:val="39"/>
    <w:rsid w:val="000E4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FB7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337">
      <w:bodyDiv w:val="1"/>
      <w:marLeft w:val="0"/>
      <w:marRight w:val="0"/>
      <w:marTop w:val="0"/>
      <w:marBottom w:val="0"/>
      <w:divBdr>
        <w:top w:val="none" w:sz="0" w:space="0" w:color="auto"/>
        <w:left w:val="none" w:sz="0" w:space="0" w:color="auto"/>
        <w:bottom w:val="none" w:sz="0" w:space="0" w:color="auto"/>
        <w:right w:val="none" w:sz="0" w:space="0" w:color="auto"/>
      </w:divBdr>
    </w:div>
    <w:div w:id="40250304">
      <w:bodyDiv w:val="1"/>
      <w:marLeft w:val="0"/>
      <w:marRight w:val="0"/>
      <w:marTop w:val="0"/>
      <w:marBottom w:val="0"/>
      <w:divBdr>
        <w:top w:val="none" w:sz="0" w:space="0" w:color="auto"/>
        <w:left w:val="none" w:sz="0" w:space="0" w:color="auto"/>
        <w:bottom w:val="none" w:sz="0" w:space="0" w:color="auto"/>
        <w:right w:val="none" w:sz="0" w:space="0" w:color="auto"/>
      </w:divBdr>
    </w:div>
    <w:div w:id="102845695">
      <w:bodyDiv w:val="1"/>
      <w:marLeft w:val="0"/>
      <w:marRight w:val="0"/>
      <w:marTop w:val="0"/>
      <w:marBottom w:val="0"/>
      <w:divBdr>
        <w:top w:val="none" w:sz="0" w:space="0" w:color="auto"/>
        <w:left w:val="none" w:sz="0" w:space="0" w:color="auto"/>
        <w:bottom w:val="none" w:sz="0" w:space="0" w:color="auto"/>
        <w:right w:val="none" w:sz="0" w:space="0" w:color="auto"/>
      </w:divBdr>
    </w:div>
    <w:div w:id="353042744">
      <w:bodyDiv w:val="1"/>
      <w:marLeft w:val="0"/>
      <w:marRight w:val="0"/>
      <w:marTop w:val="0"/>
      <w:marBottom w:val="0"/>
      <w:divBdr>
        <w:top w:val="none" w:sz="0" w:space="0" w:color="auto"/>
        <w:left w:val="none" w:sz="0" w:space="0" w:color="auto"/>
        <w:bottom w:val="none" w:sz="0" w:space="0" w:color="auto"/>
        <w:right w:val="none" w:sz="0" w:space="0" w:color="auto"/>
      </w:divBdr>
    </w:div>
    <w:div w:id="579871659">
      <w:bodyDiv w:val="1"/>
      <w:marLeft w:val="0"/>
      <w:marRight w:val="0"/>
      <w:marTop w:val="0"/>
      <w:marBottom w:val="0"/>
      <w:divBdr>
        <w:top w:val="none" w:sz="0" w:space="0" w:color="auto"/>
        <w:left w:val="none" w:sz="0" w:space="0" w:color="auto"/>
        <w:bottom w:val="none" w:sz="0" w:space="0" w:color="auto"/>
        <w:right w:val="none" w:sz="0" w:space="0" w:color="auto"/>
      </w:divBdr>
    </w:div>
    <w:div w:id="736904943">
      <w:bodyDiv w:val="1"/>
      <w:marLeft w:val="0"/>
      <w:marRight w:val="0"/>
      <w:marTop w:val="0"/>
      <w:marBottom w:val="0"/>
      <w:divBdr>
        <w:top w:val="none" w:sz="0" w:space="0" w:color="auto"/>
        <w:left w:val="none" w:sz="0" w:space="0" w:color="auto"/>
        <w:bottom w:val="none" w:sz="0" w:space="0" w:color="auto"/>
        <w:right w:val="none" w:sz="0" w:space="0" w:color="auto"/>
      </w:divBdr>
    </w:div>
    <w:div w:id="880092074">
      <w:bodyDiv w:val="1"/>
      <w:marLeft w:val="0"/>
      <w:marRight w:val="0"/>
      <w:marTop w:val="0"/>
      <w:marBottom w:val="0"/>
      <w:divBdr>
        <w:top w:val="none" w:sz="0" w:space="0" w:color="auto"/>
        <w:left w:val="none" w:sz="0" w:space="0" w:color="auto"/>
        <w:bottom w:val="none" w:sz="0" w:space="0" w:color="auto"/>
        <w:right w:val="none" w:sz="0" w:space="0" w:color="auto"/>
      </w:divBdr>
    </w:div>
    <w:div w:id="1001741522">
      <w:bodyDiv w:val="1"/>
      <w:marLeft w:val="0"/>
      <w:marRight w:val="0"/>
      <w:marTop w:val="0"/>
      <w:marBottom w:val="0"/>
      <w:divBdr>
        <w:top w:val="none" w:sz="0" w:space="0" w:color="auto"/>
        <w:left w:val="none" w:sz="0" w:space="0" w:color="auto"/>
        <w:bottom w:val="none" w:sz="0" w:space="0" w:color="auto"/>
        <w:right w:val="none" w:sz="0" w:space="0" w:color="auto"/>
      </w:divBdr>
    </w:div>
    <w:div w:id="1663699247">
      <w:bodyDiv w:val="1"/>
      <w:marLeft w:val="0"/>
      <w:marRight w:val="0"/>
      <w:marTop w:val="0"/>
      <w:marBottom w:val="0"/>
      <w:divBdr>
        <w:top w:val="none" w:sz="0" w:space="0" w:color="auto"/>
        <w:left w:val="none" w:sz="0" w:space="0" w:color="auto"/>
        <w:bottom w:val="none" w:sz="0" w:space="0" w:color="auto"/>
        <w:right w:val="none" w:sz="0" w:space="0" w:color="auto"/>
      </w:divBdr>
    </w:div>
    <w:div w:id="2084524872">
      <w:bodyDiv w:val="1"/>
      <w:marLeft w:val="0"/>
      <w:marRight w:val="0"/>
      <w:marTop w:val="0"/>
      <w:marBottom w:val="0"/>
      <w:divBdr>
        <w:top w:val="none" w:sz="0" w:space="0" w:color="auto"/>
        <w:left w:val="none" w:sz="0" w:space="0" w:color="auto"/>
        <w:bottom w:val="none" w:sz="0" w:space="0" w:color="auto"/>
        <w:right w:val="none" w:sz="0" w:space="0" w:color="auto"/>
      </w:divBdr>
    </w:div>
    <w:div w:id="21336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57D599A4-0499-4193-A5A1-B79AEFA6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Pages>
  <Words>37615</Words>
  <Characters>214407</Characters>
  <Application>Microsoft Office Word</Application>
  <DocSecurity>0</DocSecurity>
  <Lines>1786</Lines>
  <Paragraphs>503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Mayo Clinic</Company>
  <LinksUpToDate>false</LinksUpToDate>
  <CharactersWithSpaces>251519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Linxp</dc:creator>
  <cp:lastModifiedBy>Eddy Lincango</cp:lastModifiedBy>
  <cp:revision>9</cp:revision>
  <dcterms:created xsi:type="dcterms:W3CDTF">2020-06-01T17:49:00Z</dcterms:created>
  <dcterms:modified xsi:type="dcterms:W3CDTF">2020-06-03T05:53:00Z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http://www.zotero.org/styles/revista-panamericana-de-salud-publica</vt:lpwstr>
  </property>
  <property fmtid="{D5CDD505-2E9C-101B-9397-08002B2CF9AE}" pid="17" name="Mendeley Recent Style Name 7_1">
    <vt:lpwstr>Revista Panamericana de Salud Pública (Pan American Journal of Public Health)</vt:lpwstr>
  </property>
  <property fmtid="{D5CDD505-2E9C-101B-9397-08002B2CF9AE}" pid="18" name="Mendeley Recent Style Id 8_1">
    <vt:lpwstr>http://www.zotero.org/styles/thyroid</vt:lpwstr>
  </property>
  <property fmtid="{D5CDD505-2E9C-101B-9397-08002B2CF9AE}" pid="19" name="Mendeley Recent Style Name 8_1">
    <vt:lpwstr>Thyroid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6be44293-eb1a-3962-8172-909fdef93eec</vt:lpwstr>
  </property>
  <property fmtid="{D5CDD505-2E9C-101B-9397-08002B2CF9AE}" pid="24" name="Mendeley Citation Style_1">
    <vt:lpwstr>http://www.zotero.org/styles/thyroid</vt:lpwstr>
  </property>
</Properties>
</file>